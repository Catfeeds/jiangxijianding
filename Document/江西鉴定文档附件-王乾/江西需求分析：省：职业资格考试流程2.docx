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ins w:id="0" w:author="陈章仁" w:date="2018-09-13T17:01:04Z"/>
          <w:rFonts w:ascii="微软雅黑" w:hAnsi="微软雅黑"/>
        </w:rPr>
      </w:pPr>
      <w:r>
        <w:rPr>
          <w:rFonts w:hint="eastAsia" w:ascii="微软雅黑" w:hAnsi="微软雅黑"/>
        </w:rPr>
        <w:t>职业资格考试流程</w:t>
      </w:r>
    </w:p>
    <w:p>
      <w:pPr>
        <w:pStyle w:val="2"/>
        <w:numPr>
          <w:ilvl w:val="-1"/>
          <w:numId w:val="0"/>
        </w:numPr>
        <w:ind w:left="0" w:firstLine="0"/>
        <w:rPr>
          <w:ins w:id="2" w:author="陈章仁" w:date="2018-09-19T19:09:22Z"/>
          <w:rFonts w:hint="eastAsia" w:ascii="微软雅黑" w:hAnsi="微软雅黑"/>
          <w:rPrChange w:id="3" w:author="陈章仁" w:date="2018-09-19T19:09:22Z">
            <w:rPr>
              <w:ins w:id="4" w:author="陈章仁" w:date="2018-09-19T19:09:22Z"/>
              <w:rFonts w:hint="eastAsia"/>
            </w:rPr>
          </w:rPrChange>
        </w:rPr>
        <w:pPrChange w:id="1" w:author="陈章仁" w:date="2018-09-13T17:01:06Z">
          <w:pPr>
            <w:pStyle w:val="2"/>
            <w:numPr>
              <w:ilvl w:val="0"/>
              <w:numId w:val="1"/>
            </w:numPr>
          </w:pPr>
        </w:pPrChange>
      </w:pPr>
      <w:ins w:id="5" w:author="陈章仁" w:date="2018-09-19T19:09:22Z">
        <w:bookmarkStart w:id="4" w:name="_GoBack"/>
        <w:bookmarkEnd w:id="4"/>
        <w:r>
          <w:rPr>
            <w:rFonts w:hint="eastAsia" w:ascii="微软雅黑" w:hAnsi="微软雅黑"/>
            <w:rPrChange w:id="6" w:author="陈章仁" w:date="2018-09-19T19:09:22Z">
              <w:rPr>
                <w:rFonts w:hint="eastAsia"/>
              </w:rPr>
            </w:rPrChange>
          </w:rPr>
          <w:t>1、机构批量报名后，在审核前，可以对考生的数据进行修改。如：照片传错了、数据录错了。考生个人报名提交审核后就不可以修改报名信息。（在审核前，机构可否删除某个考生信息？）</w:t>
        </w:r>
      </w:ins>
    </w:p>
    <w:p>
      <w:pPr>
        <w:pStyle w:val="2"/>
        <w:numPr>
          <w:ilvl w:val="-1"/>
          <w:numId w:val="0"/>
        </w:numPr>
        <w:ind w:left="0" w:firstLine="0"/>
        <w:rPr>
          <w:ins w:id="8" w:author="陈章仁" w:date="2018-09-19T19:09:22Z"/>
          <w:rFonts w:hint="eastAsia" w:ascii="微软雅黑" w:hAnsi="微软雅黑"/>
          <w:rPrChange w:id="9" w:author="陈章仁" w:date="2018-09-19T19:09:22Z">
            <w:rPr>
              <w:ins w:id="10" w:author="陈章仁" w:date="2018-09-19T19:09:22Z"/>
              <w:rFonts w:hint="eastAsia"/>
            </w:rPr>
          </w:rPrChange>
        </w:rPr>
        <w:pPrChange w:id="7" w:author="陈章仁" w:date="2018-09-13T17:01:06Z">
          <w:pPr>
            <w:pStyle w:val="2"/>
            <w:numPr>
              <w:ilvl w:val="0"/>
              <w:numId w:val="1"/>
            </w:numPr>
          </w:pPr>
        </w:pPrChange>
      </w:pPr>
    </w:p>
    <w:p>
      <w:pPr>
        <w:pStyle w:val="2"/>
        <w:numPr>
          <w:ilvl w:val="-1"/>
          <w:numId w:val="0"/>
        </w:numPr>
        <w:ind w:left="0" w:firstLine="0"/>
        <w:rPr>
          <w:ins w:id="12" w:author="陈章仁" w:date="2018-09-19T19:09:22Z"/>
          <w:rFonts w:hint="eastAsia" w:ascii="微软雅黑" w:hAnsi="微软雅黑"/>
          <w:rPrChange w:id="13" w:author="陈章仁" w:date="2018-09-19T19:09:22Z">
            <w:rPr>
              <w:ins w:id="14" w:author="陈章仁" w:date="2018-09-19T19:09:22Z"/>
              <w:rFonts w:hint="eastAsia"/>
            </w:rPr>
          </w:rPrChange>
        </w:rPr>
        <w:pPrChange w:id="11" w:author="陈章仁" w:date="2018-09-13T17:01:06Z">
          <w:pPr>
            <w:pStyle w:val="2"/>
            <w:numPr>
              <w:ilvl w:val="0"/>
              <w:numId w:val="1"/>
            </w:numPr>
          </w:pPr>
        </w:pPrChange>
      </w:pPr>
      <w:ins w:id="15" w:author="陈章仁" w:date="2018-09-19T19:09:22Z">
        <w:r>
          <w:rPr>
            <w:rFonts w:hint="eastAsia" w:ascii="微软雅黑" w:hAnsi="微软雅黑"/>
            <w:rPrChange w:id="16" w:author="陈章仁" w:date="2018-09-19T19:09:22Z">
              <w:rPr>
                <w:rFonts w:hint="eastAsia"/>
              </w:rPr>
            </w:rPrChange>
          </w:rPr>
          <w:t>2、在某一批次，考生已报名某个工种及某级别的考试，当又误报同一工种，同一级别时，不允许再报名。即在同一批次不允许重复报名。</w:t>
        </w:r>
      </w:ins>
    </w:p>
    <w:p>
      <w:pPr>
        <w:pStyle w:val="2"/>
        <w:numPr>
          <w:ilvl w:val="-1"/>
          <w:numId w:val="0"/>
        </w:numPr>
        <w:ind w:left="0" w:firstLine="0"/>
        <w:rPr>
          <w:ins w:id="18" w:author="陈章仁" w:date="2018-09-19T19:09:22Z"/>
          <w:rFonts w:hint="eastAsia" w:ascii="微软雅黑" w:hAnsi="微软雅黑"/>
          <w:rPrChange w:id="19" w:author="陈章仁" w:date="2018-09-19T19:09:22Z">
            <w:rPr>
              <w:ins w:id="20" w:author="陈章仁" w:date="2018-09-19T19:09:22Z"/>
              <w:rFonts w:hint="eastAsia"/>
            </w:rPr>
          </w:rPrChange>
        </w:rPr>
        <w:pPrChange w:id="17" w:author="陈章仁" w:date="2018-09-13T17:01:06Z">
          <w:pPr>
            <w:pStyle w:val="2"/>
            <w:numPr>
              <w:ilvl w:val="0"/>
              <w:numId w:val="1"/>
            </w:numPr>
          </w:pPr>
        </w:pPrChange>
      </w:pPr>
    </w:p>
    <w:p>
      <w:pPr>
        <w:pStyle w:val="2"/>
        <w:numPr>
          <w:ilvl w:val="-1"/>
          <w:numId w:val="0"/>
        </w:numPr>
        <w:ind w:left="0" w:firstLine="0"/>
        <w:rPr>
          <w:ins w:id="22" w:author="陈章仁" w:date="2018-09-19T19:09:22Z"/>
          <w:rFonts w:hint="eastAsia" w:ascii="微软雅黑" w:hAnsi="微软雅黑"/>
          <w:rPrChange w:id="23" w:author="陈章仁" w:date="2018-09-19T19:09:22Z">
            <w:rPr>
              <w:ins w:id="24" w:author="陈章仁" w:date="2018-09-19T19:09:22Z"/>
              <w:rFonts w:hint="eastAsia"/>
            </w:rPr>
          </w:rPrChange>
        </w:rPr>
        <w:pPrChange w:id="21" w:author="陈章仁" w:date="2018-09-13T17:01:06Z">
          <w:pPr>
            <w:pStyle w:val="2"/>
            <w:numPr>
              <w:ilvl w:val="0"/>
              <w:numId w:val="1"/>
            </w:numPr>
          </w:pPr>
        </w:pPrChange>
      </w:pPr>
      <w:ins w:id="25" w:author="陈章仁" w:date="2018-09-19T19:09:22Z">
        <w:r>
          <w:rPr>
            <w:rFonts w:hint="eastAsia" w:ascii="微软雅黑" w:hAnsi="微软雅黑"/>
            <w:rPrChange w:id="26" w:author="陈章仁" w:date="2018-09-19T19:09:22Z">
              <w:rPr>
                <w:rFonts w:hint="eastAsia"/>
              </w:rPr>
            </w:rPrChange>
          </w:rPr>
          <w:t>3、成绩公布以后，机构能够批量导出本机构考生的考试成绩。</w:t>
        </w:r>
      </w:ins>
    </w:p>
    <w:p>
      <w:pPr>
        <w:pStyle w:val="2"/>
        <w:numPr>
          <w:ilvl w:val="-1"/>
          <w:numId w:val="0"/>
        </w:numPr>
        <w:ind w:left="0" w:firstLine="0"/>
        <w:rPr>
          <w:ins w:id="28" w:author="陈章仁" w:date="2018-09-19T19:09:22Z"/>
          <w:rFonts w:hint="eastAsia" w:ascii="微软雅黑" w:hAnsi="微软雅黑"/>
          <w:rPrChange w:id="29" w:author="陈章仁" w:date="2018-09-19T19:09:22Z">
            <w:rPr>
              <w:ins w:id="30" w:author="陈章仁" w:date="2018-09-19T19:09:22Z"/>
              <w:rFonts w:hint="eastAsia"/>
            </w:rPr>
          </w:rPrChange>
        </w:rPr>
        <w:pPrChange w:id="27" w:author="陈章仁" w:date="2018-09-13T17:01:06Z">
          <w:pPr>
            <w:pStyle w:val="2"/>
            <w:numPr>
              <w:ilvl w:val="0"/>
              <w:numId w:val="1"/>
            </w:numPr>
          </w:pPr>
        </w:pPrChange>
      </w:pPr>
    </w:p>
    <w:p>
      <w:pPr>
        <w:pStyle w:val="2"/>
        <w:numPr>
          <w:ilvl w:val="-1"/>
          <w:numId w:val="0"/>
        </w:numPr>
        <w:ind w:left="0" w:firstLine="0"/>
        <w:rPr>
          <w:ins w:id="32" w:author="陈章仁" w:date="2018-09-19T19:09:22Z"/>
          <w:rFonts w:hint="eastAsia" w:ascii="微软雅黑" w:hAnsi="微软雅黑"/>
          <w:rPrChange w:id="33" w:author="陈章仁" w:date="2018-09-19T19:09:22Z">
            <w:rPr>
              <w:ins w:id="34" w:author="陈章仁" w:date="2018-09-19T19:09:22Z"/>
              <w:rFonts w:hint="eastAsia"/>
            </w:rPr>
          </w:rPrChange>
        </w:rPr>
        <w:pPrChange w:id="31" w:author="陈章仁" w:date="2018-09-13T17:01:06Z">
          <w:pPr>
            <w:pStyle w:val="2"/>
            <w:numPr>
              <w:ilvl w:val="0"/>
              <w:numId w:val="1"/>
            </w:numPr>
          </w:pPr>
        </w:pPrChange>
      </w:pPr>
      <w:ins w:id="35" w:author="陈章仁" w:date="2018-09-19T19:09:22Z">
        <w:r>
          <w:rPr>
            <w:rFonts w:hint="eastAsia" w:ascii="微软雅黑" w:hAnsi="微软雅黑"/>
            <w:rPrChange w:id="36" w:author="陈章仁" w:date="2018-09-19T19:09:22Z">
              <w:rPr>
                <w:rFonts w:hint="eastAsia"/>
              </w:rPr>
            </w:rPrChange>
          </w:rPr>
          <w:t>4、在开发平台时，应考虑甲方硬件结构，与甲方硬件系统相匹配。</w:t>
        </w:r>
      </w:ins>
    </w:p>
    <w:p>
      <w:pPr>
        <w:pStyle w:val="2"/>
        <w:numPr>
          <w:ilvl w:val="-1"/>
          <w:numId w:val="0"/>
        </w:numPr>
        <w:ind w:left="0" w:firstLine="0"/>
        <w:rPr>
          <w:ins w:id="38" w:author="陈章仁" w:date="2018-09-19T19:09:22Z"/>
          <w:rFonts w:hint="eastAsia" w:ascii="微软雅黑" w:hAnsi="微软雅黑"/>
          <w:rPrChange w:id="39" w:author="陈章仁" w:date="2018-09-19T19:09:22Z">
            <w:rPr>
              <w:ins w:id="40" w:author="陈章仁" w:date="2018-09-19T19:09:22Z"/>
              <w:rFonts w:hint="eastAsia"/>
            </w:rPr>
          </w:rPrChange>
        </w:rPr>
        <w:pPrChange w:id="37" w:author="陈章仁" w:date="2018-09-13T17:01:06Z">
          <w:pPr>
            <w:pStyle w:val="2"/>
            <w:numPr>
              <w:ilvl w:val="0"/>
              <w:numId w:val="1"/>
            </w:numPr>
          </w:pPr>
        </w:pPrChange>
      </w:pPr>
    </w:p>
    <w:p>
      <w:pPr>
        <w:pStyle w:val="2"/>
        <w:numPr>
          <w:ilvl w:val="-1"/>
          <w:numId w:val="0"/>
        </w:numPr>
        <w:ind w:left="0" w:firstLine="0"/>
        <w:rPr>
          <w:ins w:id="42" w:author="陈章仁" w:date="2018-09-19T19:09:22Z"/>
          <w:rFonts w:hint="eastAsia" w:ascii="微软雅黑" w:hAnsi="微软雅黑"/>
          <w:rPrChange w:id="43" w:author="陈章仁" w:date="2018-09-19T19:09:22Z">
            <w:rPr>
              <w:ins w:id="44" w:author="陈章仁" w:date="2018-09-19T19:09:22Z"/>
              <w:rFonts w:hint="eastAsia"/>
            </w:rPr>
          </w:rPrChange>
        </w:rPr>
        <w:pPrChange w:id="41" w:author="陈章仁" w:date="2018-09-13T17:01:06Z">
          <w:pPr>
            <w:pStyle w:val="2"/>
            <w:numPr>
              <w:ilvl w:val="0"/>
              <w:numId w:val="1"/>
            </w:numPr>
          </w:pPr>
        </w:pPrChange>
      </w:pPr>
      <w:ins w:id="45" w:author="陈章仁" w:date="2018-09-19T19:09:22Z">
        <w:r>
          <w:rPr>
            <w:rFonts w:hint="eastAsia" w:ascii="微软雅黑" w:hAnsi="微软雅黑"/>
            <w:rPrChange w:id="46" w:author="陈章仁" w:date="2018-09-19T19:09:22Z">
              <w:rPr>
                <w:rFonts w:hint="eastAsia"/>
              </w:rPr>
            </w:rPrChange>
          </w:rPr>
          <w:t>5、系统中应有某个批次考试工作进度状态，且工作人员登录系统后能接收到工作任务信息的提示。</w:t>
        </w:r>
      </w:ins>
    </w:p>
    <w:p>
      <w:pPr>
        <w:pStyle w:val="2"/>
        <w:numPr>
          <w:ilvl w:val="-1"/>
          <w:numId w:val="0"/>
        </w:numPr>
        <w:ind w:left="0" w:firstLine="0"/>
        <w:rPr>
          <w:ins w:id="48" w:author="陈章仁" w:date="2018-09-19T19:09:22Z"/>
          <w:rFonts w:hint="eastAsia" w:ascii="微软雅黑" w:hAnsi="微软雅黑"/>
          <w:rPrChange w:id="49" w:author="陈章仁" w:date="2018-09-19T19:09:22Z">
            <w:rPr>
              <w:ins w:id="50" w:author="陈章仁" w:date="2018-09-19T19:09:22Z"/>
              <w:rFonts w:hint="eastAsia"/>
            </w:rPr>
          </w:rPrChange>
        </w:rPr>
        <w:pPrChange w:id="47" w:author="陈章仁" w:date="2018-09-13T17:01:06Z">
          <w:pPr>
            <w:pStyle w:val="2"/>
            <w:numPr>
              <w:ilvl w:val="0"/>
              <w:numId w:val="1"/>
            </w:numPr>
          </w:pPr>
        </w:pPrChange>
      </w:pPr>
    </w:p>
    <w:p>
      <w:pPr>
        <w:pStyle w:val="2"/>
        <w:numPr>
          <w:ilvl w:val="-1"/>
          <w:numId w:val="0"/>
        </w:numPr>
        <w:ind w:left="0" w:firstLine="0"/>
        <w:rPr>
          <w:ins w:id="52" w:author="陈章仁" w:date="2018-09-19T19:09:22Z"/>
          <w:rFonts w:hint="eastAsia" w:ascii="微软雅黑" w:hAnsi="微软雅黑"/>
          <w:rPrChange w:id="53" w:author="陈章仁" w:date="2018-09-19T19:09:22Z">
            <w:rPr>
              <w:ins w:id="54" w:author="陈章仁" w:date="2018-09-19T19:09:22Z"/>
              <w:rFonts w:hint="eastAsia"/>
            </w:rPr>
          </w:rPrChange>
        </w:rPr>
        <w:pPrChange w:id="51" w:author="陈章仁" w:date="2018-09-13T17:01:06Z">
          <w:pPr>
            <w:pStyle w:val="2"/>
            <w:numPr>
              <w:ilvl w:val="0"/>
              <w:numId w:val="1"/>
            </w:numPr>
          </w:pPr>
        </w:pPrChange>
      </w:pPr>
      <w:ins w:id="55" w:author="陈章仁" w:date="2018-09-19T19:09:22Z">
        <w:r>
          <w:rPr>
            <w:rFonts w:hint="eastAsia" w:ascii="微软雅黑" w:hAnsi="微软雅黑"/>
            <w:rPrChange w:id="56" w:author="陈章仁" w:date="2018-09-19T19:09:22Z">
              <w:rPr>
                <w:rFonts w:hint="eastAsia"/>
              </w:rPr>
            </w:rPrChange>
          </w:rPr>
          <w:t>6、机构可以通过刷身份证为考生报名。</w:t>
        </w:r>
      </w:ins>
    </w:p>
    <w:p>
      <w:pPr>
        <w:pStyle w:val="2"/>
        <w:numPr>
          <w:ilvl w:val="-1"/>
          <w:numId w:val="0"/>
        </w:numPr>
        <w:ind w:left="0" w:firstLine="0"/>
        <w:rPr>
          <w:ins w:id="58" w:author="陈章仁" w:date="2018-09-19T19:09:22Z"/>
          <w:rFonts w:hint="eastAsia" w:ascii="微软雅黑" w:hAnsi="微软雅黑"/>
          <w:rPrChange w:id="59" w:author="陈章仁" w:date="2018-09-19T19:09:22Z">
            <w:rPr>
              <w:ins w:id="60" w:author="陈章仁" w:date="2018-09-19T19:09:22Z"/>
              <w:rFonts w:hint="eastAsia"/>
            </w:rPr>
          </w:rPrChange>
        </w:rPr>
        <w:pPrChange w:id="57" w:author="陈章仁" w:date="2018-09-13T17:01:06Z">
          <w:pPr>
            <w:pStyle w:val="2"/>
            <w:numPr>
              <w:ilvl w:val="0"/>
              <w:numId w:val="1"/>
            </w:numPr>
          </w:pPr>
        </w:pPrChange>
      </w:pPr>
    </w:p>
    <w:p>
      <w:pPr>
        <w:pStyle w:val="2"/>
        <w:numPr>
          <w:ilvl w:val="-1"/>
          <w:numId w:val="0"/>
        </w:numPr>
        <w:ind w:left="0" w:firstLine="0"/>
        <w:rPr>
          <w:ins w:id="62" w:author="陈章仁" w:date="2018-09-19T19:09:22Z"/>
          <w:rFonts w:hint="eastAsia" w:ascii="微软雅黑" w:hAnsi="微软雅黑"/>
          <w:rPrChange w:id="63" w:author="陈章仁" w:date="2018-09-19T19:09:22Z">
            <w:rPr>
              <w:ins w:id="64" w:author="陈章仁" w:date="2018-09-19T19:09:22Z"/>
              <w:rFonts w:hint="eastAsia"/>
            </w:rPr>
          </w:rPrChange>
        </w:rPr>
        <w:pPrChange w:id="61" w:author="陈章仁" w:date="2018-09-13T17:01:06Z">
          <w:pPr>
            <w:pStyle w:val="2"/>
            <w:numPr>
              <w:ilvl w:val="0"/>
              <w:numId w:val="1"/>
            </w:numPr>
          </w:pPr>
        </w:pPrChange>
      </w:pPr>
      <w:ins w:id="65" w:author="陈章仁" w:date="2018-09-19T19:09:22Z">
        <w:r>
          <w:rPr>
            <w:rFonts w:hint="eastAsia" w:ascii="微软雅黑" w:hAnsi="微软雅黑"/>
            <w:rPrChange w:id="66" w:author="陈章仁" w:date="2018-09-19T19:09:22Z">
              <w:rPr>
                <w:rFonts w:hint="eastAsia"/>
              </w:rPr>
            </w:rPrChange>
          </w:rPr>
          <w:t>7、无纸化考试时应拍照后参加考试，将相片与报名相片匹配，防止替考。(系统正式上线后考虑实施)</w:t>
        </w:r>
      </w:ins>
    </w:p>
    <w:p>
      <w:pPr>
        <w:pStyle w:val="2"/>
        <w:numPr>
          <w:ilvl w:val="-1"/>
          <w:numId w:val="0"/>
        </w:numPr>
        <w:ind w:left="0" w:firstLine="0"/>
        <w:rPr>
          <w:ins w:id="68" w:author="陈章仁" w:date="2018-09-19T19:09:22Z"/>
          <w:rFonts w:hint="eastAsia" w:ascii="微软雅黑" w:hAnsi="微软雅黑"/>
          <w:rPrChange w:id="69" w:author="陈章仁" w:date="2018-09-19T19:09:22Z">
            <w:rPr>
              <w:ins w:id="70" w:author="陈章仁" w:date="2018-09-19T19:09:22Z"/>
              <w:rFonts w:hint="eastAsia"/>
            </w:rPr>
          </w:rPrChange>
        </w:rPr>
        <w:pPrChange w:id="67" w:author="陈章仁" w:date="2018-09-13T17:01:06Z">
          <w:pPr>
            <w:pStyle w:val="2"/>
            <w:numPr>
              <w:ilvl w:val="0"/>
              <w:numId w:val="1"/>
            </w:numPr>
          </w:pPr>
        </w:pPrChange>
      </w:pPr>
    </w:p>
    <w:p>
      <w:pPr>
        <w:pStyle w:val="2"/>
        <w:numPr>
          <w:ilvl w:val="-1"/>
          <w:numId w:val="0"/>
        </w:numPr>
        <w:ind w:left="0" w:firstLine="0"/>
        <w:rPr>
          <w:ins w:id="72" w:author="陈章仁" w:date="2018-09-19T19:09:22Z"/>
          <w:rFonts w:hint="eastAsia" w:ascii="微软雅黑" w:hAnsi="微软雅黑"/>
          <w:rPrChange w:id="73" w:author="陈章仁" w:date="2018-09-19T19:09:22Z">
            <w:rPr>
              <w:ins w:id="74" w:author="陈章仁" w:date="2018-09-19T19:09:22Z"/>
              <w:rFonts w:hint="eastAsia"/>
            </w:rPr>
          </w:rPrChange>
        </w:rPr>
        <w:pPrChange w:id="71" w:author="陈章仁" w:date="2018-09-13T17:01:06Z">
          <w:pPr>
            <w:pStyle w:val="2"/>
            <w:numPr>
              <w:ilvl w:val="0"/>
              <w:numId w:val="1"/>
            </w:numPr>
          </w:pPr>
        </w:pPrChange>
      </w:pPr>
    </w:p>
    <w:p>
      <w:pPr>
        <w:pStyle w:val="2"/>
        <w:numPr>
          <w:ilvl w:val="-1"/>
          <w:numId w:val="0"/>
        </w:numPr>
        <w:ind w:left="0" w:firstLine="0"/>
        <w:rPr>
          <w:ins w:id="76" w:author="陈章仁" w:date="2018-09-19T19:09:22Z"/>
          <w:rFonts w:hint="eastAsia" w:ascii="微软雅黑" w:hAnsi="微软雅黑"/>
          <w:rPrChange w:id="77" w:author="陈章仁" w:date="2018-09-19T19:09:22Z">
            <w:rPr>
              <w:ins w:id="78" w:author="陈章仁" w:date="2018-09-19T19:09:22Z"/>
              <w:rFonts w:hint="eastAsia"/>
            </w:rPr>
          </w:rPrChange>
        </w:rPr>
        <w:pPrChange w:id="75" w:author="陈章仁" w:date="2018-09-13T17:01:06Z">
          <w:pPr>
            <w:pStyle w:val="2"/>
            <w:numPr>
              <w:ilvl w:val="0"/>
              <w:numId w:val="1"/>
            </w:numPr>
          </w:pPr>
        </w:pPrChange>
      </w:pPr>
      <w:ins w:id="79" w:author="陈章仁" w:date="2018-09-19T19:09:22Z">
        <w:r>
          <w:rPr>
            <w:rFonts w:hint="eastAsia" w:ascii="微软雅黑" w:hAnsi="微软雅黑"/>
            <w:rPrChange w:id="80" w:author="陈章仁" w:date="2018-09-19T19:09:22Z">
              <w:rPr>
                <w:rFonts w:hint="eastAsia"/>
              </w:rPr>
            </w:rPrChange>
          </w:rPr>
          <w:t>8、系统应具有数据共享交换的功能，与其它系统对接后，能够批量查询，批量比对功能。比如：批量比对学信网的数据。</w:t>
        </w:r>
      </w:ins>
    </w:p>
    <w:p>
      <w:pPr>
        <w:pStyle w:val="2"/>
        <w:numPr>
          <w:ilvl w:val="-1"/>
          <w:numId w:val="0"/>
        </w:numPr>
        <w:ind w:left="0" w:firstLine="0"/>
        <w:rPr>
          <w:ins w:id="82" w:author="陈章仁" w:date="2018-09-19T19:09:22Z"/>
          <w:rFonts w:hint="eastAsia" w:ascii="微软雅黑" w:hAnsi="微软雅黑"/>
          <w:rPrChange w:id="83" w:author="陈章仁" w:date="2018-09-19T19:09:22Z">
            <w:rPr>
              <w:ins w:id="84" w:author="陈章仁" w:date="2018-09-19T19:09:22Z"/>
              <w:rFonts w:hint="eastAsia"/>
            </w:rPr>
          </w:rPrChange>
        </w:rPr>
        <w:pPrChange w:id="81" w:author="陈章仁" w:date="2018-09-13T17:01:06Z">
          <w:pPr>
            <w:pStyle w:val="2"/>
            <w:numPr>
              <w:ilvl w:val="0"/>
              <w:numId w:val="1"/>
            </w:numPr>
          </w:pPr>
        </w:pPrChange>
      </w:pPr>
    </w:p>
    <w:p>
      <w:pPr>
        <w:pStyle w:val="2"/>
        <w:numPr>
          <w:ilvl w:val="-1"/>
          <w:numId w:val="0"/>
        </w:numPr>
        <w:ind w:left="0" w:firstLine="0"/>
        <w:rPr>
          <w:ins w:id="86" w:author="陈章仁" w:date="2018-09-19T19:09:22Z"/>
          <w:rFonts w:hint="eastAsia" w:ascii="微软雅黑" w:hAnsi="微软雅黑"/>
          <w:rPrChange w:id="87" w:author="陈章仁" w:date="2018-09-19T19:09:22Z">
            <w:rPr>
              <w:ins w:id="88" w:author="陈章仁" w:date="2018-09-19T19:09:22Z"/>
              <w:rFonts w:hint="eastAsia"/>
            </w:rPr>
          </w:rPrChange>
        </w:rPr>
        <w:pPrChange w:id="85" w:author="陈章仁" w:date="2018-09-13T17:01:06Z">
          <w:pPr>
            <w:pStyle w:val="2"/>
            <w:numPr>
              <w:ilvl w:val="0"/>
              <w:numId w:val="1"/>
            </w:numPr>
          </w:pPr>
        </w:pPrChange>
      </w:pPr>
    </w:p>
    <w:p>
      <w:pPr>
        <w:pStyle w:val="2"/>
        <w:numPr>
          <w:ilvl w:val="-1"/>
          <w:numId w:val="0"/>
        </w:numPr>
        <w:ind w:left="0" w:firstLine="0"/>
        <w:rPr>
          <w:rFonts w:ascii="微软雅黑" w:hAnsi="微软雅黑"/>
        </w:rPr>
        <w:pPrChange w:id="89" w:author="陈章仁" w:date="2018-09-13T17:01:06Z">
          <w:pPr>
            <w:pStyle w:val="2"/>
            <w:numPr>
              <w:ilvl w:val="0"/>
              <w:numId w:val="1"/>
            </w:numPr>
          </w:pPr>
        </w:pPrChange>
      </w:pPr>
      <w:ins w:id="90" w:author="陈章仁" w:date="2018-09-19T19:09:22Z">
        <w:r>
          <w:rPr>
            <w:rFonts w:hint="eastAsia" w:ascii="微软雅黑" w:hAnsi="微软雅黑"/>
            <w:rPrChange w:id="91" w:author="陈章仁" w:date="2018-09-19T19:09:22Z">
              <w:rPr>
                <w:rFonts w:hint="eastAsia"/>
              </w:rPr>
            </w:rPrChange>
          </w:rPr>
          <w:t>9、系统所有数据能实现远程异地备份。</w:t>
        </w:r>
      </w:ins>
      <w:del w:id="92" w:author="陈章仁" w:date="2018-09-13T17:03:00Z">
        <w:r>
          <w:rPr>
            <w:rFonts w:hint="eastAsia" w:ascii="微软雅黑" w:hAnsi="微软雅黑"/>
          </w:rPr>
          <w:delText>(</w:delText>
        </w:r>
      </w:del>
      <w:del w:id="93" w:author="陈章仁" w:date="2018-09-13T17:03:00Z">
        <w:r>
          <w:rPr>
            <w:rFonts w:ascii="微软雅黑" w:hAnsi="微软雅黑"/>
          </w:rPr>
          <w:delText>省</w:delText>
        </w:r>
      </w:del>
      <w:del w:id="94" w:author="陈章仁" w:date="2018-09-13T17:03:00Z">
        <w:r>
          <w:rPr>
            <w:rFonts w:hint="eastAsia" w:ascii="微软雅黑" w:hAnsi="微软雅黑"/>
          </w:rPr>
          <w:delText>)</w:delText>
        </w:r>
      </w:del>
    </w:p>
    <w:p>
      <w:pPr>
        <w:pStyle w:val="4"/>
        <w:ind w:left="420" w:hanging="420"/>
        <w:rPr>
          <w:rFonts w:ascii="微软雅黑" w:hAnsi="微软雅黑"/>
        </w:rPr>
      </w:pPr>
      <w:r>
        <w:rPr>
          <w:rFonts w:hint="eastAsia" w:ascii="微软雅黑" w:hAnsi="微软雅黑"/>
        </w:rPr>
        <w:t>鉴定计划管理（信息科）</w:t>
      </w:r>
    </w:p>
    <w:p>
      <w:pPr>
        <w:pStyle w:val="5"/>
        <w:rPr>
          <w:rFonts w:ascii="微软雅黑" w:hAnsi="微软雅黑"/>
        </w:rPr>
      </w:pPr>
      <w:r>
        <w:rPr>
          <w:rFonts w:ascii="微软雅黑" w:hAnsi="微软雅黑"/>
        </w:rPr>
        <w:t>统考计划管理（信息科）</w:t>
      </w:r>
    </w:p>
    <w:p>
      <w:pPr>
        <w:pStyle w:val="6"/>
        <w:rPr>
          <w:rFonts w:ascii="微软雅黑" w:hAnsi="微软雅黑"/>
        </w:rPr>
      </w:pPr>
      <w:r>
        <w:rPr>
          <w:rFonts w:hint="eastAsia" w:ascii="微软雅黑" w:hAnsi="微软雅黑"/>
        </w:rPr>
        <w:t>发布鉴定公告（信息科）</w:t>
      </w:r>
    </w:p>
    <w:p>
      <w:pPr>
        <w:rPr>
          <w:rFonts w:hint="eastAsia" w:ascii="微软雅黑" w:hAnsi="微软雅黑" w:eastAsia="微软雅黑"/>
          <w:lang w:val="en-US" w:eastAsia="zh-CN"/>
        </w:rPr>
      </w:pPr>
      <w:r>
        <w:rPr>
          <w:rFonts w:hint="eastAsia" w:ascii="微软雅黑" w:hAnsi="微软雅黑"/>
          <w:b/>
        </w:rPr>
        <w:t>功能说明：</w:t>
      </w:r>
      <w:r>
        <w:rPr>
          <w:rFonts w:hint="eastAsia" w:ascii="微软雅黑" w:hAnsi="微软雅黑"/>
        </w:rPr>
        <w:t>把鉴定公告向社会发布，后台添加公告，发布在平台首页展示。</w:t>
      </w:r>
      <w:ins w:id="95" w:author="陈章仁" w:date="2018-09-13T14:51:41Z">
        <w:r>
          <w:rPr>
            <w:rFonts w:hint="eastAsia" w:ascii="微软雅黑" w:hAnsi="微软雅黑"/>
            <w:lang w:val="en-US" w:eastAsia="zh-CN"/>
          </w:rPr>
          <w:t>(</w:t>
        </w:r>
      </w:ins>
      <w:ins w:id="96" w:author="陈章仁" w:date="2018-09-13T14:51:45Z">
        <w:r>
          <w:rPr>
            <w:rFonts w:hint="eastAsia" w:ascii="微软雅黑" w:hAnsi="微软雅黑"/>
            <w:lang w:val="en-US" w:eastAsia="zh-CN"/>
          </w:rPr>
          <w:t>市县</w:t>
        </w:r>
      </w:ins>
      <w:ins w:id="97" w:author="陈章仁" w:date="2018-09-13T14:52:14Z">
        <w:r>
          <w:rPr>
            <w:rFonts w:hint="eastAsia" w:ascii="微软雅黑" w:hAnsi="微软雅黑"/>
            <w:lang w:val="en-US" w:eastAsia="zh-CN"/>
          </w:rPr>
          <w:t>鉴定中心</w:t>
        </w:r>
      </w:ins>
      <w:ins w:id="98" w:author="陈章仁" w:date="2018-09-13T14:51:47Z">
        <w:r>
          <w:rPr>
            <w:rFonts w:hint="eastAsia" w:ascii="微软雅黑" w:hAnsi="微软雅黑"/>
            <w:lang w:val="en-US" w:eastAsia="zh-CN"/>
          </w:rPr>
          <w:t>在</w:t>
        </w:r>
      </w:ins>
      <w:ins w:id="99" w:author="陈章仁" w:date="2018-09-13T14:51:50Z">
        <w:r>
          <w:rPr>
            <w:rFonts w:hint="eastAsia" w:ascii="微软雅黑" w:hAnsi="微软雅黑"/>
            <w:lang w:val="en-US" w:eastAsia="zh-CN"/>
          </w:rPr>
          <w:t>各</w:t>
        </w:r>
      </w:ins>
      <w:ins w:id="100" w:author="陈章仁" w:date="2018-09-13T14:51:51Z">
        <w:r>
          <w:rPr>
            <w:rFonts w:hint="eastAsia" w:ascii="微软雅黑" w:hAnsi="微软雅黑"/>
            <w:lang w:val="en-US" w:eastAsia="zh-CN"/>
          </w:rPr>
          <w:t>地</w:t>
        </w:r>
      </w:ins>
      <w:ins w:id="101" w:author="陈章仁" w:date="2018-09-13T14:51:52Z">
        <w:r>
          <w:rPr>
            <w:rFonts w:hint="eastAsia" w:ascii="微软雅黑" w:hAnsi="微软雅黑"/>
            <w:lang w:val="en-US" w:eastAsia="zh-CN"/>
          </w:rPr>
          <w:t>人</w:t>
        </w:r>
      </w:ins>
      <w:ins w:id="102" w:author="陈章仁" w:date="2018-09-13T14:51:53Z">
        <w:r>
          <w:rPr>
            <w:rFonts w:hint="eastAsia" w:ascii="微软雅黑" w:hAnsi="微软雅黑"/>
            <w:lang w:val="en-US" w:eastAsia="zh-CN"/>
          </w:rPr>
          <w:t>社</w:t>
        </w:r>
      </w:ins>
      <w:ins w:id="103" w:author="陈章仁" w:date="2018-09-13T14:51:54Z">
        <w:r>
          <w:rPr>
            <w:rFonts w:hint="eastAsia" w:ascii="微软雅黑" w:hAnsi="微软雅黑"/>
            <w:lang w:val="en-US" w:eastAsia="zh-CN"/>
          </w:rPr>
          <w:t>局</w:t>
        </w:r>
      </w:ins>
      <w:ins w:id="104" w:author="陈章仁" w:date="2018-09-13T14:51:55Z">
        <w:r>
          <w:rPr>
            <w:rFonts w:hint="eastAsia" w:ascii="微软雅黑" w:hAnsi="微软雅黑"/>
            <w:lang w:val="en-US" w:eastAsia="zh-CN"/>
          </w:rPr>
          <w:t>网上</w:t>
        </w:r>
      </w:ins>
      <w:ins w:id="105" w:author="陈章仁" w:date="2018-09-13T14:51:56Z">
        <w:r>
          <w:rPr>
            <w:rFonts w:hint="eastAsia" w:ascii="微软雅黑" w:hAnsi="微软雅黑"/>
            <w:lang w:val="en-US" w:eastAsia="zh-CN"/>
          </w:rPr>
          <w:t>发</w:t>
        </w:r>
      </w:ins>
      <w:ins w:id="106" w:author="陈章仁" w:date="2018-09-13T14:51:57Z">
        <w:r>
          <w:rPr>
            <w:rFonts w:hint="eastAsia" w:ascii="微软雅黑" w:hAnsi="微软雅黑"/>
            <w:lang w:val="en-US" w:eastAsia="zh-CN"/>
          </w:rPr>
          <w:t>布</w:t>
        </w:r>
      </w:ins>
      <w:ins w:id="107" w:author="陈章仁" w:date="2018-09-13T14:51:58Z">
        <w:r>
          <w:rPr>
            <w:rFonts w:hint="eastAsia" w:ascii="微软雅黑" w:hAnsi="微软雅黑"/>
            <w:lang w:val="en-US" w:eastAsia="zh-CN"/>
          </w:rPr>
          <w:t>公</w:t>
        </w:r>
      </w:ins>
      <w:ins w:id="108" w:author="陈章仁" w:date="2018-09-13T14:52:00Z">
        <w:r>
          <w:rPr>
            <w:rFonts w:hint="eastAsia" w:ascii="微软雅黑" w:hAnsi="微软雅黑"/>
            <w:lang w:val="en-US" w:eastAsia="zh-CN"/>
          </w:rPr>
          <w:t>告</w:t>
        </w:r>
      </w:ins>
      <w:ins w:id="109" w:author="陈章仁" w:date="2018-09-13T14:51:41Z">
        <w:r>
          <w:rPr>
            <w:rFonts w:hint="eastAsia" w:ascii="微软雅黑" w:hAnsi="微软雅黑"/>
            <w:lang w:val="en-US" w:eastAsia="zh-CN"/>
          </w:rPr>
          <w:t>)</w:t>
        </w:r>
      </w:ins>
    </w:p>
    <w:p>
      <w:pPr>
        <w:rPr>
          <w:rFonts w:ascii="微软雅黑" w:hAnsi="微软雅黑"/>
        </w:rPr>
      </w:pPr>
      <w:r>
        <w:rPr>
          <w:rFonts w:ascii="微软雅黑" w:hAnsi="微软雅黑"/>
          <w:b/>
        </w:rPr>
        <w:t>功能开发：</w:t>
      </w:r>
      <w:r>
        <w:rPr>
          <w:rFonts w:ascii="微软雅黑" w:hAnsi="微软雅黑"/>
        </w:rPr>
        <w:t>公告管理（aritcle的type= 公告）：列表、查询，添加，修改，删除，展示固定</w:t>
      </w:r>
      <w:r>
        <w:rPr>
          <w:rFonts w:hint="eastAsia" w:ascii="微软雅黑" w:hAnsi="微软雅黑"/>
        </w:rPr>
        <w:t>位置待定</w:t>
      </w:r>
    </w:p>
    <w:p>
      <w:pPr>
        <w:rPr>
          <w:rFonts w:ascii="微软雅黑" w:hAnsi="微软雅黑"/>
        </w:rPr>
      </w:pPr>
      <w:r>
        <w:rPr>
          <w:rFonts w:hint="eastAsia" w:ascii="微软雅黑" w:hAnsi="微软雅黑"/>
          <w:b/>
        </w:rPr>
        <w:t>文章</w:t>
      </w:r>
      <w:r>
        <w:rPr>
          <w:rFonts w:ascii="微软雅黑" w:hAnsi="微软雅黑"/>
          <w:b/>
        </w:rPr>
        <w:t>表：article</w:t>
      </w:r>
    </w:p>
    <w:p>
      <w:pPr>
        <w:rPr>
          <w:rFonts w:ascii="微软雅黑" w:hAnsi="微软雅黑"/>
        </w:rPr>
      </w:pPr>
      <w:r>
        <w:rPr>
          <w:rFonts w:ascii="微软雅黑" w:hAnsi="微软雅黑"/>
          <w:b/>
        </w:rPr>
        <w:t>文章日志表（待定）</w:t>
      </w:r>
      <w:r>
        <w:rPr>
          <w:rFonts w:hint="eastAsia" w:ascii="微软雅黑" w:hAnsi="微软雅黑"/>
          <w:b/>
        </w:rPr>
        <w:t>：</w:t>
      </w:r>
      <w:r>
        <w:rPr>
          <w:rFonts w:ascii="微软雅黑" w:hAnsi="微软雅黑"/>
          <w:b/>
        </w:rPr>
        <w:t>article_log</w:t>
      </w:r>
    </w:p>
    <w:p>
      <w:pPr>
        <w:pStyle w:val="6"/>
        <w:rPr>
          <w:rFonts w:ascii="微软雅黑" w:hAnsi="微软雅黑"/>
        </w:rPr>
      </w:pPr>
      <w:r>
        <w:rPr>
          <w:rFonts w:hint="eastAsia" w:ascii="微软雅黑" w:hAnsi="微软雅黑"/>
        </w:rPr>
        <w:t>首页信息维护（信息科）</w:t>
      </w:r>
    </w:p>
    <w:p>
      <w:pPr>
        <w:rPr>
          <w:rFonts w:ascii="微软雅黑" w:hAnsi="微软雅黑"/>
          <w:szCs w:val="24"/>
        </w:rPr>
      </w:pPr>
      <w:r>
        <w:rPr>
          <w:rFonts w:hint="eastAsia" w:ascii="微软雅黑" w:hAnsi="微软雅黑"/>
          <w:b/>
        </w:rPr>
        <w:t>功能说明：</w:t>
      </w:r>
      <w:r>
        <w:rPr>
          <w:rFonts w:hint="eastAsia" w:ascii="微软雅黑" w:hAnsi="微软雅黑"/>
          <w:szCs w:val="24"/>
        </w:rPr>
        <w:t>对首页各项信息进行维护，新增、编辑、查询和发布</w:t>
      </w:r>
    </w:p>
    <w:p>
      <w:pPr>
        <w:rPr>
          <w:rFonts w:ascii="微软雅黑" w:hAnsi="微软雅黑"/>
        </w:rPr>
      </w:pPr>
      <w:r>
        <w:rPr>
          <w:rFonts w:hint="eastAsia" w:ascii="微软雅黑" w:hAnsi="微软雅黑"/>
          <w:b/>
          <w:szCs w:val="24"/>
        </w:rPr>
        <w:t>内容板块：</w:t>
      </w:r>
      <w:bookmarkStart w:id="0" w:name="OLE_LINK4"/>
      <w:bookmarkStart w:id="1" w:name="OLE_LINK3"/>
      <w:r>
        <w:rPr>
          <w:rFonts w:hint="eastAsia" w:ascii="微软雅黑" w:hAnsi="微软雅黑"/>
        </w:rPr>
        <w:t>中心概述、通知公告、图片新闻、要闻动态</w:t>
      </w:r>
      <w:bookmarkEnd w:id="0"/>
      <w:bookmarkEnd w:id="1"/>
      <w:r>
        <w:rPr>
          <w:rFonts w:hint="eastAsia" w:ascii="微软雅黑" w:hAnsi="微软雅黑"/>
        </w:rPr>
        <w:t>以及一些快捷入口、友情连接、帮助中心、联系我们等（参考</w:t>
      </w:r>
      <w:r>
        <w:rPr>
          <w:rFonts w:ascii="微软雅黑" w:hAnsi="微软雅黑"/>
        </w:rPr>
        <w:t>http://www.jxzp.gov.cn</w:t>
      </w:r>
      <w:r>
        <w:rPr>
          <w:rFonts w:hint="eastAsia" w:ascii="微软雅黑" w:hAnsi="微软雅黑"/>
        </w:rPr>
        <w:t>），都由后台进行相关操作，部分内容支持附件下载，部分文字内容支持格式操作。</w:t>
      </w:r>
    </w:p>
    <w:p>
      <w:pPr>
        <w:rPr>
          <w:rFonts w:ascii="微软雅黑" w:hAnsi="微软雅黑"/>
          <w:b/>
        </w:rPr>
      </w:pPr>
      <w:r>
        <w:rPr>
          <w:rFonts w:ascii="微软雅黑" w:hAnsi="微软雅黑"/>
          <w:b/>
        </w:rPr>
        <w:t>功能开发：</w:t>
      </w:r>
    </w:p>
    <w:p>
      <w:pPr>
        <w:ind w:firstLine="420"/>
        <w:rPr>
          <w:rFonts w:ascii="微软雅黑" w:hAnsi="微软雅黑"/>
        </w:rPr>
      </w:pPr>
      <w:r>
        <w:rPr>
          <w:rFonts w:ascii="微软雅黑" w:hAnsi="微软雅黑"/>
        </w:rPr>
        <w:t>文章管理（article）：列表、查询，添加，修改，删除；</w:t>
      </w:r>
    </w:p>
    <w:p>
      <w:pPr>
        <w:ind w:firstLine="420"/>
        <w:rPr>
          <w:rFonts w:ascii="微软雅黑" w:hAnsi="微软雅黑"/>
        </w:rPr>
      </w:pPr>
      <w:r>
        <w:rPr>
          <w:rFonts w:ascii="微软雅黑" w:hAnsi="微软雅黑"/>
        </w:rPr>
        <w:t>连接管理（link）：列表、查询，添加，修改，删除</w:t>
      </w:r>
    </w:p>
    <w:p>
      <w:pPr>
        <w:rPr>
          <w:rFonts w:ascii="微软雅黑" w:hAnsi="微软雅黑"/>
        </w:rPr>
      </w:pPr>
      <w:r>
        <w:rPr>
          <w:rFonts w:hint="eastAsia" w:ascii="微软雅黑" w:hAnsi="微软雅黑"/>
          <w:b/>
        </w:rPr>
        <w:t>连接表</w:t>
      </w:r>
      <w:r>
        <w:rPr>
          <w:rFonts w:ascii="微软雅黑" w:hAnsi="微软雅黑"/>
          <w:b/>
        </w:rPr>
        <w:t>：link</w:t>
      </w:r>
      <w:r>
        <w:rPr>
          <w:rFonts w:ascii="微软雅黑" w:hAnsi="微软雅黑"/>
        </w:rPr>
        <w:t xml:space="preserve"> </w:t>
      </w:r>
    </w:p>
    <w:p>
      <w:pPr>
        <w:rPr>
          <w:rFonts w:ascii="微软雅黑" w:hAnsi="微软雅黑"/>
        </w:rPr>
      </w:pPr>
    </w:p>
    <w:p>
      <w:pPr>
        <w:pStyle w:val="6"/>
        <w:rPr>
          <w:ins w:id="110" w:author="陈章仁" w:date="2018-09-13T16:17:30Z"/>
          <w:rFonts w:hint="eastAsia" w:ascii="微软雅黑" w:hAnsi="微软雅黑"/>
        </w:rPr>
      </w:pPr>
      <w:r>
        <w:rPr>
          <w:rFonts w:hint="eastAsia" w:ascii="微软雅黑" w:hAnsi="微软雅黑"/>
        </w:rPr>
        <w:t>添加考试计划（信息科）</w:t>
      </w:r>
    </w:p>
    <w:p>
      <w:pPr>
        <w:rPr>
          <w:rFonts w:hint="eastAsia" w:eastAsia="微软雅黑"/>
          <w:lang w:eastAsia="zh-CN"/>
        </w:rPr>
      </w:pPr>
      <w:ins w:id="111" w:author="陈章仁" w:date="2018-09-13T16:17:32Z">
        <w:r>
          <w:rPr>
            <w:rFonts w:hint="eastAsia" w:ascii="微软雅黑" w:hAnsi="微软雅黑"/>
            <w:lang w:eastAsia="zh-CN"/>
          </w:rPr>
          <w:t>此处</w:t>
        </w:r>
      </w:ins>
      <w:ins w:id="112" w:author="陈章仁" w:date="2018-09-13T16:17:33Z">
        <w:r>
          <w:rPr>
            <w:rFonts w:hint="eastAsia" w:ascii="微软雅黑" w:hAnsi="微软雅黑"/>
            <w:lang w:eastAsia="zh-CN"/>
          </w:rPr>
          <w:t>说的</w:t>
        </w:r>
      </w:ins>
      <w:ins w:id="113" w:author="陈章仁" w:date="2018-09-13T16:17:34Z">
        <w:r>
          <w:rPr>
            <w:rFonts w:hint="eastAsia" w:ascii="微软雅黑" w:hAnsi="微软雅黑"/>
            <w:lang w:eastAsia="zh-CN"/>
          </w:rPr>
          <w:t>考</w:t>
        </w:r>
      </w:ins>
      <w:ins w:id="114" w:author="陈章仁" w:date="2018-09-13T16:17:36Z">
        <w:r>
          <w:rPr>
            <w:rFonts w:hint="eastAsia" w:ascii="微软雅黑" w:hAnsi="微软雅黑"/>
            <w:lang w:eastAsia="zh-CN"/>
          </w:rPr>
          <w:t>试计</w:t>
        </w:r>
      </w:ins>
      <w:ins w:id="115" w:author="陈章仁" w:date="2018-09-13T16:17:37Z">
        <w:r>
          <w:rPr>
            <w:rFonts w:hint="eastAsia" w:ascii="微软雅黑" w:hAnsi="微软雅黑"/>
            <w:lang w:eastAsia="zh-CN"/>
          </w:rPr>
          <w:t>划</w:t>
        </w:r>
      </w:ins>
      <w:ins w:id="116" w:author="陈章仁" w:date="2018-09-13T16:17:38Z">
        <w:r>
          <w:rPr>
            <w:rFonts w:hint="eastAsia" w:ascii="微软雅黑" w:hAnsi="微软雅黑"/>
            <w:lang w:eastAsia="zh-CN"/>
          </w:rPr>
          <w:t>就是</w:t>
        </w:r>
      </w:ins>
      <w:ins w:id="117" w:author="陈章仁" w:date="2018-09-13T16:17:45Z">
        <w:r>
          <w:rPr>
            <w:rFonts w:hint="eastAsia" w:ascii="微软雅黑" w:hAnsi="微软雅黑"/>
            <w:lang w:eastAsia="zh-CN"/>
          </w:rPr>
          <w:t>进</w:t>
        </w:r>
      </w:ins>
      <w:ins w:id="118" w:author="陈章仁" w:date="2018-09-13T16:17:51Z">
        <w:r>
          <w:rPr>
            <w:rFonts w:hint="eastAsia" w:ascii="微软雅黑" w:hAnsi="微软雅黑"/>
            <w:lang w:eastAsia="zh-CN"/>
          </w:rPr>
          <w:t>系统后</w:t>
        </w:r>
      </w:ins>
      <w:ins w:id="119" w:author="陈章仁" w:date="2018-09-13T16:17:52Z">
        <w:r>
          <w:rPr>
            <w:rFonts w:hint="eastAsia" w:ascii="微软雅黑" w:hAnsi="微软雅黑"/>
            <w:lang w:eastAsia="zh-CN"/>
          </w:rPr>
          <w:t>台</w:t>
        </w:r>
      </w:ins>
      <w:ins w:id="120" w:author="陈章仁" w:date="2018-09-13T16:17:53Z">
        <w:r>
          <w:rPr>
            <w:rFonts w:hint="eastAsia" w:ascii="微软雅黑" w:hAnsi="微软雅黑"/>
            <w:lang w:eastAsia="zh-CN"/>
          </w:rPr>
          <w:t>设</w:t>
        </w:r>
      </w:ins>
      <w:ins w:id="121" w:author="陈章仁" w:date="2018-09-13T16:17:54Z">
        <w:r>
          <w:rPr>
            <w:rFonts w:hint="eastAsia" w:ascii="微软雅黑" w:hAnsi="微软雅黑"/>
            <w:lang w:eastAsia="zh-CN"/>
          </w:rPr>
          <w:t>置</w:t>
        </w:r>
      </w:ins>
      <w:ins w:id="122" w:author="陈章仁" w:date="2018-09-13T16:18:00Z">
        <w:r>
          <w:rPr>
            <w:rFonts w:hint="eastAsia" w:ascii="微软雅黑" w:hAnsi="微软雅黑"/>
            <w:lang w:eastAsia="zh-CN"/>
          </w:rPr>
          <w:t>一个</w:t>
        </w:r>
      </w:ins>
      <w:ins w:id="123" w:author="陈章仁" w:date="2018-09-13T16:18:01Z">
        <w:r>
          <w:rPr>
            <w:rFonts w:hint="eastAsia" w:ascii="微软雅黑" w:hAnsi="微软雅黑"/>
            <w:lang w:eastAsia="zh-CN"/>
          </w:rPr>
          <w:t>考</w:t>
        </w:r>
      </w:ins>
      <w:ins w:id="124" w:author="陈章仁" w:date="2018-09-13T16:18:02Z">
        <w:r>
          <w:rPr>
            <w:rFonts w:hint="eastAsia" w:ascii="微软雅黑" w:hAnsi="微软雅黑"/>
            <w:lang w:eastAsia="zh-CN"/>
          </w:rPr>
          <w:t>试</w:t>
        </w:r>
      </w:ins>
      <w:ins w:id="125" w:author="陈章仁" w:date="2018-09-13T16:18:04Z">
        <w:r>
          <w:rPr>
            <w:rFonts w:hint="eastAsia" w:ascii="微软雅黑" w:hAnsi="微软雅黑"/>
            <w:lang w:eastAsia="zh-CN"/>
          </w:rPr>
          <w:t>的</w:t>
        </w:r>
      </w:ins>
      <w:ins w:id="126" w:author="陈章仁" w:date="2018-09-13T16:18:52Z">
        <w:r>
          <w:rPr>
            <w:rFonts w:hint="eastAsia" w:ascii="微软雅黑" w:hAnsi="微软雅黑"/>
            <w:lang w:eastAsia="zh-CN"/>
          </w:rPr>
          <w:t>报</w:t>
        </w:r>
      </w:ins>
      <w:ins w:id="127" w:author="陈章仁" w:date="2018-09-13T16:18:53Z">
        <w:r>
          <w:rPr>
            <w:rFonts w:hint="eastAsia" w:ascii="微软雅黑" w:hAnsi="微软雅黑"/>
            <w:lang w:eastAsia="zh-CN"/>
          </w:rPr>
          <w:t>考工种，</w:t>
        </w:r>
      </w:ins>
      <w:ins w:id="128" w:author="陈章仁" w:date="2018-09-13T16:18:11Z">
        <w:r>
          <w:rPr>
            <w:rFonts w:hint="eastAsia" w:ascii="微软雅黑" w:hAnsi="微软雅黑"/>
            <w:lang w:eastAsia="zh-CN"/>
          </w:rPr>
          <w:t>报名</w:t>
        </w:r>
      </w:ins>
      <w:ins w:id="129" w:author="陈章仁" w:date="2018-09-13T16:18:12Z">
        <w:r>
          <w:rPr>
            <w:rFonts w:hint="eastAsia" w:ascii="微软雅黑" w:hAnsi="微软雅黑"/>
            <w:lang w:eastAsia="zh-CN"/>
          </w:rPr>
          <w:t>时间，</w:t>
        </w:r>
      </w:ins>
      <w:ins w:id="130" w:author="陈章仁" w:date="2018-09-13T16:18:16Z">
        <w:r>
          <w:rPr>
            <w:rFonts w:hint="eastAsia" w:ascii="微软雅黑" w:hAnsi="微软雅黑"/>
            <w:lang w:eastAsia="zh-CN"/>
          </w:rPr>
          <w:t>审</w:t>
        </w:r>
      </w:ins>
      <w:ins w:id="131" w:author="陈章仁" w:date="2018-09-13T16:18:17Z">
        <w:r>
          <w:rPr>
            <w:rFonts w:hint="eastAsia" w:ascii="微软雅黑" w:hAnsi="微软雅黑"/>
            <w:lang w:eastAsia="zh-CN"/>
          </w:rPr>
          <w:t>核</w:t>
        </w:r>
      </w:ins>
      <w:ins w:id="132" w:author="陈章仁" w:date="2018-09-13T16:18:19Z">
        <w:r>
          <w:rPr>
            <w:rFonts w:hint="eastAsia" w:ascii="微软雅黑" w:hAnsi="微软雅黑"/>
            <w:lang w:eastAsia="zh-CN"/>
          </w:rPr>
          <w:t>时间</w:t>
        </w:r>
      </w:ins>
      <w:ins w:id="133" w:author="陈章仁" w:date="2018-09-13T16:18:20Z">
        <w:r>
          <w:rPr>
            <w:rFonts w:hint="eastAsia" w:ascii="微软雅黑" w:hAnsi="微软雅黑"/>
            <w:lang w:eastAsia="zh-CN"/>
          </w:rPr>
          <w:t>，</w:t>
        </w:r>
      </w:ins>
      <w:ins w:id="134" w:author="陈章仁" w:date="2018-09-13T16:18:23Z">
        <w:r>
          <w:rPr>
            <w:rFonts w:hint="eastAsia" w:ascii="微软雅黑" w:hAnsi="微软雅黑"/>
            <w:lang w:eastAsia="zh-CN"/>
          </w:rPr>
          <w:t>缴</w:t>
        </w:r>
      </w:ins>
      <w:ins w:id="135" w:author="陈章仁" w:date="2018-09-13T16:18:24Z">
        <w:r>
          <w:rPr>
            <w:rFonts w:hint="eastAsia" w:ascii="微软雅黑" w:hAnsi="微软雅黑"/>
            <w:lang w:eastAsia="zh-CN"/>
          </w:rPr>
          <w:t>费时间</w:t>
        </w:r>
      </w:ins>
      <w:ins w:id="136" w:author="陈章仁" w:date="2018-09-13T16:18:25Z">
        <w:r>
          <w:rPr>
            <w:rFonts w:hint="eastAsia" w:ascii="微软雅黑" w:hAnsi="微软雅黑"/>
            <w:lang w:eastAsia="zh-CN"/>
          </w:rPr>
          <w:t>，</w:t>
        </w:r>
      </w:ins>
      <w:ins w:id="137" w:author="陈章仁" w:date="2018-09-13T16:18:26Z">
        <w:r>
          <w:rPr>
            <w:rFonts w:hint="eastAsia" w:ascii="微软雅黑" w:hAnsi="微软雅黑"/>
            <w:lang w:eastAsia="zh-CN"/>
          </w:rPr>
          <w:t>考</w:t>
        </w:r>
      </w:ins>
      <w:ins w:id="138" w:author="陈章仁" w:date="2018-09-13T16:18:27Z">
        <w:r>
          <w:rPr>
            <w:rFonts w:hint="eastAsia" w:ascii="微软雅黑" w:hAnsi="微软雅黑"/>
            <w:lang w:eastAsia="zh-CN"/>
          </w:rPr>
          <w:t>试</w:t>
        </w:r>
      </w:ins>
      <w:ins w:id="139" w:author="陈章仁" w:date="2018-09-13T16:18:28Z">
        <w:r>
          <w:rPr>
            <w:rFonts w:hint="eastAsia" w:ascii="微软雅黑" w:hAnsi="微软雅黑"/>
            <w:lang w:eastAsia="zh-CN"/>
          </w:rPr>
          <w:t>时间</w:t>
        </w:r>
      </w:ins>
      <w:ins w:id="140" w:author="陈章仁" w:date="2018-09-13T16:18:29Z">
        <w:r>
          <w:rPr>
            <w:rFonts w:hint="eastAsia" w:ascii="微软雅黑" w:hAnsi="微软雅黑"/>
            <w:lang w:eastAsia="zh-CN"/>
          </w:rPr>
          <w:t>等</w:t>
        </w:r>
      </w:ins>
      <w:ins w:id="141" w:author="陈章仁" w:date="2018-09-13T16:18:30Z">
        <w:r>
          <w:rPr>
            <w:rFonts w:hint="eastAsia" w:ascii="微软雅黑" w:hAnsi="微软雅黑"/>
            <w:lang w:eastAsia="zh-CN"/>
          </w:rPr>
          <w:t>。</w:t>
        </w:r>
      </w:ins>
    </w:p>
    <w:p>
      <w:pPr>
        <w:rPr>
          <w:rFonts w:ascii="微软雅黑" w:hAnsi="微软雅黑"/>
        </w:rPr>
      </w:pPr>
      <w:r>
        <w:rPr>
          <w:rFonts w:hint="eastAsia" w:ascii="微软雅黑" w:hAnsi="微软雅黑"/>
          <w:b/>
        </w:rPr>
        <w:t>功能说明：</w:t>
      </w:r>
      <w:r>
        <w:rPr>
          <w:rFonts w:hint="eastAsia" w:ascii="微软雅黑" w:hAnsi="微软雅黑"/>
        </w:rPr>
        <w:t>对需要报名的考试计划进行新增、编辑、查询、发布操作（目前有十种类）</w:t>
      </w:r>
    </w:p>
    <w:p>
      <w:pPr>
        <w:rPr>
          <w:rFonts w:ascii="微软雅黑" w:hAnsi="微软雅黑"/>
        </w:rPr>
      </w:pPr>
      <w:r>
        <w:rPr>
          <w:rFonts w:ascii="微软雅黑" w:hAnsi="微软雅黑"/>
          <w:b/>
        </w:rPr>
        <w:t>具体实施：</w:t>
      </w:r>
      <w:r>
        <w:rPr>
          <w:rFonts w:ascii="微软雅黑" w:hAnsi="微软雅黑"/>
        </w:rPr>
        <w:t>省</w:t>
      </w:r>
      <w:r>
        <w:rPr>
          <w:rFonts w:hint="eastAsia" w:ascii="微软雅黑" w:hAnsi="微软雅黑"/>
        </w:rPr>
        <w:t>鉴定中心发布鉴定计划</w:t>
      </w:r>
      <w:ins w:id="142" w:author="陈章仁" w:date="2018-09-13T16:16:09Z">
        <w:r>
          <w:rPr>
            <w:rFonts w:hint="eastAsia" w:ascii="微软雅黑" w:hAnsi="微软雅黑"/>
            <w:lang w:eastAsia="zh-CN"/>
          </w:rPr>
          <w:t>（</w:t>
        </w:r>
      </w:ins>
      <w:ins w:id="143" w:author="陈章仁" w:date="2018-09-13T16:16:12Z">
        <w:r>
          <w:rPr>
            <w:rFonts w:hint="eastAsia" w:ascii="微软雅黑" w:hAnsi="微软雅黑"/>
            <w:lang w:eastAsia="zh-CN"/>
          </w:rPr>
          <w:t>市</w:t>
        </w:r>
      </w:ins>
      <w:ins w:id="144" w:author="陈章仁" w:date="2018-09-13T16:16:16Z">
        <w:r>
          <w:rPr>
            <w:rFonts w:hint="eastAsia" w:ascii="微软雅黑" w:hAnsi="微软雅黑"/>
            <w:lang w:eastAsia="zh-CN"/>
          </w:rPr>
          <w:t>、</w:t>
        </w:r>
      </w:ins>
      <w:ins w:id="145" w:author="陈章仁" w:date="2018-09-13T16:16:17Z">
        <w:r>
          <w:rPr>
            <w:rFonts w:hint="eastAsia" w:ascii="微软雅黑" w:hAnsi="微软雅黑"/>
            <w:lang w:eastAsia="zh-CN"/>
          </w:rPr>
          <w:t>县鉴定</w:t>
        </w:r>
      </w:ins>
      <w:ins w:id="146" w:author="陈章仁" w:date="2018-09-13T16:16:18Z">
        <w:r>
          <w:rPr>
            <w:rFonts w:hint="eastAsia" w:ascii="微软雅黑" w:hAnsi="微软雅黑"/>
            <w:lang w:eastAsia="zh-CN"/>
          </w:rPr>
          <w:t>中心</w:t>
        </w:r>
      </w:ins>
      <w:ins w:id="147" w:author="陈章仁" w:date="2018-09-13T16:16:40Z">
        <w:r>
          <w:rPr>
            <w:rFonts w:hint="eastAsia" w:ascii="微软雅黑" w:hAnsi="微软雅黑"/>
            <w:lang w:eastAsia="zh-CN"/>
          </w:rPr>
          <w:t>进后</w:t>
        </w:r>
      </w:ins>
      <w:ins w:id="148" w:author="陈章仁" w:date="2018-09-13T16:16:41Z">
        <w:r>
          <w:rPr>
            <w:rFonts w:hint="eastAsia" w:ascii="微软雅黑" w:hAnsi="微软雅黑"/>
            <w:lang w:eastAsia="zh-CN"/>
          </w:rPr>
          <w:t>台</w:t>
        </w:r>
      </w:ins>
      <w:ins w:id="149" w:author="陈章仁" w:date="2018-09-13T16:16:19Z">
        <w:r>
          <w:rPr>
            <w:rFonts w:hint="eastAsia" w:ascii="微软雅黑" w:hAnsi="微软雅黑"/>
            <w:lang w:eastAsia="zh-CN"/>
          </w:rPr>
          <w:t>做</w:t>
        </w:r>
      </w:ins>
      <w:ins w:id="150" w:author="陈章仁" w:date="2018-09-13T16:16:20Z">
        <w:r>
          <w:rPr>
            <w:rFonts w:hint="eastAsia" w:ascii="微软雅黑" w:hAnsi="微软雅黑"/>
            <w:lang w:eastAsia="zh-CN"/>
          </w:rPr>
          <w:t>好</w:t>
        </w:r>
      </w:ins>
      <w:ins w:id="151" w:author="陈章仁" w:date="2018-09-13T16:16:24Z">
        <w:r>
          <w:rPr>
            <w:rFonts w:hint="eastAsia" w:ascii="微软雅黑" w:hAnsi="微软雅黑"/>
            <w:lang w:eastAsia="zh-CN"/>
          </w:rPr>
          <w:t>本</w:t>
        </w:r>
      </w:ins>
      <w:ins w:id="152" w:author="陈章仁" w:date="2018-09-13T16:16:26Z">
        <w:r>
          <w:rPr>
            <w:rFonts w:hint="eastAsia" w:ascii="微软雅黑" w:hAnsi="微软雅黑"/>
            <w:lang w:eastAsia="zh-CN"/>
          </w:rPr>
          <w:t>地区</w:t>
        </w:r>
      </w:ins>
      <w:ins w:id="153" w:author="陈章仁" w:date="2018-09-13T16:16:27Z">
        <w:r>
          <w:rPr>
            <w:rFonts w:hint="eastAsia" w:ascii="微软雅黑" w:hAnsi="微软雅黑"/>
            <w:lang w:eastAsia="zh-CN"/>
          </w:rPr>
          <w:t>的</w:t>
        </w:r>
      </w:ins>
      <w:ins w:id="154" w:author="陈章仁" w:date="2018-09-13T16:16:28Z">
        <w:r>
          <w:rPr>
            <w:rFonts w:hint="eastAsia" w:ascii="微软雅黑" w:hAnsi="微软雅黑"/>
            <w:lang w:eastAsia="zh-CN"/>
          </w:rPr>
          <w:t>鉴定</w:t>
        </w:r>
      </w:ins>
      <w:ins w:id="155" w:author="陈章仁" w:date="2018-09-13T16:16:31Z">
        <w:r>
          <w:rPr>
            <w:rFonts w:hint="eastAsia" w:ascii="微软雅黑" w:hAnsi="微软雅黑"/>
            <w:lang w:eastAsia="zh-CN"/>
          </w:rPr>
          <w:t>计划</w:t>
        </w:r>
      </w:ins>
      <w:ins w:id="156" w:author="陈章仁" w:date="2018-09-13T16:16:45Z">
        <w:r>
          <w:rPr>
            <w:rFonts w:hint="eastAsia" w:ascii="微软雅黑" w:hAnsi="微软雅黑"/>
            <w:lang w:eastAsia="zh-CN"/>
          </w:rPr>
          <w:t>，</w:t>
        </w:r>
      </w:ins>
      <w:ins w:id="157" w:author="陈章仁" w:date="2018-09-13T16:16:57Z">
        <w:r>
          <w:rPr>
            <w:rFonts w:hint="eastAsia" w:ascii="微软雅黑" w:hAnsi="微软雅黑"/>
            <w:lang w:eastAsia="zh-CN"/>
          </w:rPr>
          <w:t>以</w:t>
        </w:r>
      </w:ins>
      <w:ins w:id="158" w:author="陈章仁" w:date="2018-09-13T16:16:58Z">
        <w:r>
          <w:rPr>
            <w:rFonts w:hint="eastAsia" w:ascii="微软雅黑" w:hAnsi="微软雅黑"/>
            <w:lang w:eastAsia="zh-CN"/>
          </w:rPr>
          <w:t>便考生</w:t>
        </w:r>
      </w:ins>
      <w:ins w:id="159" w:author="陈章仁" w:date="2018-09-13T16:17:01Z">
        <w:r>
          <w:rPr>
            <w:rFonts w:hint="eastAsia" w:ascii="微软雅黑" w:hAnsi="微软雅黑"/>
            <w:lang w:eastAsia="zh-CN"/>
          </w:rPr>
          <w:t>进</w:t>
        </w:r>
      </w:ins>
      <w:ins w:id="160" w:author="陈章仁" w:date="2018-09-13T16:17:02Z">
        <w:r>
          <w:rPr>
            <w:rFonts w:hint="eastAsia" w:ascii="微软雅黑" w:hAnsi="微软雅黑"/>
            <w:lang w:eastAsia="zh-CN"/>
          </w:rPr>
          <w:t>行</w:t>
        </w:r>
      </w:ins>
      <w:ins w:id="161" w:author="陈章仁" w:date="2018-09-13T16:17:05Z">
        <w:r>
          <w:rPr>
            <w:rFonts w:hint="eastAsia" w:ascii="微软雅黑" w:hAnsi="微软雅黑"/>
            <w:lang w:eastAsia="zh-CN"/>
          </w:rPr>
          <w:t>报名</w:t>
        </w:r>
      </w:ins>
      <w:ins w:id="162" w:author="陈章仁" w:date="2018-09-13T16:17:06Z">
        <w:r>
          <w:rPr>
            <w:rFonts w:hint="eastAsia" w:ascii="微软雅黑" w:hAnsi="微软雅黑"/>
            <w:lang w:eastAsia="zh-CN"/>
          </w:rPr>
          <w:t>。</w:t>
        </w:r>
      </w:ins>
      <w:ins w:id="163" w:author="陈章仁" w:date="2018-09-13T16:16:10Z">
        <w:r>
          <w:rPr>
            <w:rFonts w:hint="eastAsia" w:ascii="微软雅黑" w:hAnsi="微软雅黑"/>
            <w:lang w:eastAsia="zh-CN"/>
          </w:rPr>
          <w:t>）</w:t>
        </w:r>
      </w:ins>
      <w:r>
        <w:rPr>
          <w:rFonts w:hint="eastAsia" w:ascii="微软雅黑" w:hAnsi="微软雅黑"/>
        </w:rPr>
        <w:t>，鉴定种类包括：A类和</w:t>
      </w:r>
      <w:r>
        <w:rPr>
          <w:rFonts w:ascii="微软雅黑" w:hAnsi="微软雅黑"/>
        </w:rPr>
        <w:t>B</w:t>
      </w:r>
      <w:r>
        <w:rPr>
          <w:rFonts w:hint="eastAsia" w:ascii="微软雅黑" w:hAnsi="微软雅黑"/>
        </w:rPr>
        <w:t>类的1到5级考试、人力资源（国考）、专项能力考试、预备技师考试、竞赛、考评人员考核。鉴定计划需明确报考职业（工种），级别，报名开始时间，报名截止时间，审核截止时间，缴费截止时间，打印准考证开始时间，打印准考证截止时间，考试时间。</w:t>
      </w:r>
    </w:p>
    <w:p>
      <w:pPr>
        <w:rPr>
          <w:rFonts w:ascii="微软雅黑" w:hAnsi="微软雅黑"/>
        </w:rPr>
      </w:pPr>
      <w:r>
        <w:rPr>
          <w:rFonts w:hint="eastAsia" w:ascii="微软雅黑" w:hAnsi="微软雅黑"/>
        </w:rPr>
        <w:t>默认各项开始时间为当天的9点、截至时间为当天的17点，鉴定计划发布后不提供删除功能。各项时间调整可以在</w:t>
      </w:r>
      <w:ins w:id="164" w:author="陈章仁" w:date="2018-09-03T16:24:15Z">
        <w:r>
          <w:rPr>
            <w:rFonts w:hint="eastAsia" w:ascii="微软雅黑" w:hAnsi="微软雅黑"/>
            <w:lang w:eastAsia="zh-CN"/>
          </w:rPr>
          <w:t>考</w:t>
        </w:r>
      </w:ins>
      <w:ins w:id="165" w:author="陈章仁" w:date="2018-09-03T16:24:16Z">
        <w:r>
          <w:rPr>
            <w:rFonts w:hint="eastAsia" w:ascii="微软雅黑" w:hAnsi="微软雅黑"/>
            <w:lang w:eastAsia="zh-CN"/>
          </w:rPr>
          <w:t>试</w:t>
        </w:r>
      </w:ins>
      <w:r>
        <w:rPr>
          <w:rFonts w:hint="eastAsia" w:ascii="微软雅黑" w:hAnsi="微软雅黑"/>
        </w:rPr>
        <w:t>时间项截至前进行，不可在</w:t>
      </w:r>
      <w:ins w:id="166" w:author="陈章仁" w:date="2018-09-03T09:13:56Z">
        <w:r>
          <w:rPr>
            <w:rFonts w:hint="eastAsia" w:ascii="微软雅黑" w:hAnsi="微软雅黑"/>
            <w:lang w:eastAsia="zh-CN"/>
          </w:rPr>
          <w:t>考</w:t>
        </w:r>
      </w:ins>
      <w:ins w:id="167" w:author="陈章仁" w:date="2018-09-03T09:13:57Z">
        <w:r>
          <w:rPr>
            <w:rFonts w:hint="eastAsia" w:ascii="微软雅黑" w:hAnsi="微软雅黑"/>
            <w:lang w:eastAsia="zh-CN"/>
          </w:rPr>
          <w:t>试</w:t>
        </w:r>
      </w:ins>
      <w:r>
        <w:rPr>
          <w:rFonts w:hint="eastAsia" w:ascii="微软雅黑" w:hAnsi="微软雅黑"/>
        </w:rPr>
        <w:t>截止后再调整。</w:t>
      </w:r>
    </w:p>
    <w:p>
      <w:pPr>
        <w:rPr>
          <w:rFonts w:ascii="微软雅黑" w:hAnsi="微软雅黑"/>
        </w:rPr>
      </w:pPr>
      <w:r>
        <w:rPr>
          <w:rFonts w:hint="eastAsia" w:ascii="微软雅黑" w:hAnsi="微软雅黑"/>
        </w:rPr>
        <w:t>信息科根据</w:t>
      </w:r>
      <w:r>
        <w:rPr>
          <w:rFonts w:ascii="微软雅黑" w:hAnsi="微软雅黑"/>
        </w:rPr>
        <w:t>省</w:t>
      </w:r>
      <w:r>
        <w:rPr>
          <w:rFonts w:hint="eastAsia" w:ascii="微软雅黑" w:hAnsi="微软雅黑"/>
        </w:rPr>
        <w:t>鉴定中心发布的鉴定计划开放网上报名端口。</w:t>
      </w:r>
    </w:p>
    <w:p>
      <w:pPr>
        <w:rPr>
          <w:rFonts w:ascii="微软雅黑" w:hAnsi="微软雅黑"/>
        </w:rPr>
      </w:pPr>
      <w:r>
        <w:rPr>
          <w:rFonts w:hint="eastAsia" w:ascii="微软雅黑" w:hAnsi="微软雅黑"/>
        </w:rPr>
        <w:t>不同考生工种的级别、科目数量考试收费不一致</w:t>
      </w:r>
    </w:p>
    <w:p>
      <w:pPr>
        <w:rPr>
          <w:rFonts w:ascii="微软雅黑" w:hAnsi="微软雅黑"/>
        </w:rPr>
      </w:pPr>
      <w:r>
        <w:rPr>
          <w:rFonts w:ascii="微软雅黑" w:hAnsi="微软雅黑"/>
        </w:rPr>
        <w:t>一次鉴定</w:t>
      </w:r>
      <w:r>
        <w:rPr>
          <w:rFonts w:hint="eastAsia" w:ascii="微软雅黑" w:hAnsi="微软雅黑"/>
        </w:rPr>
        <w:t>对应单个工种类别（A类或B类），可以对应多个或全部工种</w:t>
      </w:r>
    </w:p>
    <w:p>
      <w:pPr>
        <w:rPr>
          <w:rFonts w:ascii="微软雅黑" w:hAnsi="微软雅黑"/>
        </w:rPr>
      </w:pPr>
      <w:r>
        <w:rPr>
          <w:rFonts w:ascii="微软雅黑" w:hAnsi="微软雅黑"/>
          <w:b/>
        </w:rPr>
        <w:t>功能开发：</w:t>
      </w:r>
      <w:r>
        <w:rPr>
          <w:rFonts w:ascii="微软雅黑" w:hAnsi="微软雅黑"/>
        </w:rPr>
        <w:t>列表、查询，添加，修改</w:t>
      </w:r>
      <w:r>
        <w:rPr>
          <w:rFonts w:hint="eastAsia" w:ascii="微软雅黑" w:hAnsi="微软雅黑"/>
        </w:rPr>
        <w:t>(发布)</w:t>
      </w:r>
      <w:r>
        <w:rPr>
          <w:rFonts w:ascii="微软雅黑" w:hAnsi="微软雅黑"/>
        </w:rPr>
        <w:t>；</w:t>
      </w:r>
    </w:p>
    <w:p>
      <w:pPr>
        <w:rPr>
          <w:rFonts w:ascii="微软雅黑" w:hAnsi="微软雅黑"/>
        </w:rPr>
      </w:pPr>
      <w:r>
        <w:rPr>
          <w:rFonts w:ascii="微软雅黑" w:hAnsi="微软雅黑"/>
          <w:b/>
        </w:rPr>
        <w:t>鉴定计划表：exam_plan</w:t>
      </w:r>
    </w:p>
    <w:p>
      <w:pPr>
        <w:rPr>
          <w:rFonts w:ascii="微软雅黑" w:hAnsi="微软雅黑"/>
        </w:rPr>
      </w:pPr>
      <w:r>
        <w:rPr>
          <w:rFonts w:ascii="微软雅黑" w:hAnsi="微软雅黑"/>
          <w:b/>
        </w:rPr>
        <w:t>科目表：subject</w:t>
      </w:r>
    </w:p>
    <w:p>
      <w:pPr>
        <w:rPr>
          <w:rFonts w:ascii="微软雅黑" w:hAnsi="微软雅黑"/>
          <w:b/>
        </w:rPr>
      </w:pPr>
      <w:r>
        <w:rPr>
          <w:rFonts w:ascii="微软雅黑" w:hAnsi="微软雅黑"/>
          <w:b/>
        </w:rPr>
        <w:t>科目级别价格表：subject_level_price</w:t>
      </w:r>
    </w:p>
    <w:p>
      <w:pPr>
        <w:rPr>
          <w:rFonts w:ascii="微软雅黑" w:hAnsi="微软雅黑"/>
          <w:b/>
        </w:rPr>
      </w:pPr>
      <w:r>
        <w:rPr>
          <w:rFonts w:hint="eastAsia" w:ascii="微软雅黑" w:hAnsi="微软雅黑"/>
          <w:b/>
        </w:rPr>
        <w:t>职业类型表：</w:t>
      </w:r>
      <w:r>
        <w:rPr>
          <w:rFonts w:ascii="微软雅黑" w:hAnsi="微软雅黑"/>
          <w:b/>
        </w:rPr>
        <w:t>work_</w:t>
      </w:r>
      <w:r>
        <w:rPr>
          <w:rFonts w:hint="eastAsia" w:ascii="微软雅黑" w:hAnsi="微软雅黑"/>
          <w:b/>
        </w:rPr>
        <w:t>type</w:t>
      </w:r>
    </w:p>
    <w:p>
      <w:pPr>
        <w:rPr>
          <w:rFonts w:ascii="微软雅黑" w:hAnsi="微软雅黑"/>
        </w:rPr>
      </w:pPr>
      <w:r>
        <w:rPr>
          <w:rFonts w:hint="eastAsia" w:ascii="微软雅黑" w:hAnsi="微软雅黑"/>
          <w:b/>
        </w:rPr>
        <w:t>职业表：</w:t>
      </w:r>
      <w:r>
        <w:rPr>
          <w:rFonts w:ascii="微软雅黑" w:hAnsi="微软雅黑"/>
          <w:b/>
        </w:rPr>
        <w:t>work</w:t>
      </w:r>
    </w:p>
    <w:p>
      <w:pPr>
        <w:pStyle w:val="6"/>
        <w:rPr>
          <w:rFonts w:ascii="微软雅黑" w:hAnsi="微软雅黑"/>
        </w:rPr>
      </w:pPr>
      <w:r>
        <w:rPr>
          <w:rFonts w:hint="eastAsia" w:ascii="微软雅黑" w:hAnsi="微软雅黑"/>
        </w:rPr>
        <w:t>考试任务分配</w:t>
      </w:r>
    </w:p>
    <w:p>
      <w:pPr>
        <w:rPr>
          <w:rFonts w:ascii="微软雅黑" w:hAnsi="微软雅黑"/>
        </w:rPr>
      </w:pPr>
      <w:r>
        <w:rPr>
          <w:rFonts w:hint="eastAsia" w:ascii="微软雅黑" w:hAnsi="微软雅黑"/>
          <w:b/>
        </w:rPr>
        <w:t>功能说明：</w:t>
      </w:r>
      <w:r>
        <w:rPr>
          <w:rFonts w:hint="eastAsia" w:ascii="微软雅黑" w:hAnsi="微软雅黑"/>
        </w:rPr>
        <w:t>考评人员由考点选择或录入，之后由督导科</w:t>
      </w:r>
      <w:ins w:id="168" w:author="陈章仁" w:date="2018-09-13T16:19:38Z">
        <w:r>
          <w:rPr>
            <w:rFonts w:hint="eastAsia" w:ascii="微软雅黑" w:hAnsi="微软雅黑"/>
            <w:lang w:eastAsia="zh-CN"/>
          </w:rPr>
          <w:t>（</w:t>
        </w:r>
      </w:ins>
      <w:ins w:id="169" w:author="陈章仁" w:date="2018-09-13T16:19:41Z">
        <w:r>
          <w:rPr>
            <w:rFonts w:hint="eastAsia" w:ascii="微软雅黑" w:hAnsi="微软雅黑"/>
            <w:lang w:eastAsia="zh-CN"/>
          </w:rPr>
          <w:t>市</w:t>
        </w:r>
      </w:ins>
      <w:ins w:id="170" w:author="陈章仁" w:date="2018-09-13T16:19:42Z">
        <w:r>
          <w:rPr>
            <w:rFonts w:hint="eastAsia" w:ascii="微软雅黑" w:hAnsi="微软雅黑"/>
            <w:lang w:eastAsia="zh-CN"/>
          </w:rPr>
          <w:t>县</w:t>
        </w:r>
      </w:ins>
      <w:ins w:id="171" w:author="陈章仁" w:date="2018-09-13T16:19:43Z">
        <w:r>
          <w:rPr>
            <w:rFonts w:hint="eastAsia" w:ascii="微软雅黑" w:hAnsi="微软雅黑"/>
            <w:lang w:eastAsia="zh-CN"/>
          </w:rPr>
          <w:t>鉴定</w:t>
        </w:r>
      </w:ins>
      <w:ins w:id="172" w:author="陈章仁" w:date="2018-09-13T16:19:44Z">
        <w:r>
          <w:rPr>
            <w:rFonts w:hint="eastAsia" w:ascii="微软雅黑" w:hAnsi="微软雅黑"/>
            <w:lang w:eastAsia="zh-CN"/>
          </w:rPr>
          <w:t>中心</w:t>
        </w:r>
      </w:ins>
      <w:ins w:id="173" w:author="陈章仁" w:date="2018-09-13T16:19:47Z">
        <w:r>
          <w:rPr>
            <w:rFonts w:hint="eastAsia" w:ascii="微软雅黑" w:hAnsi="微软雅黑"/>
            <w:lang w:eastAsia="zh-CN"/>
          </w:rPr>
          <w:t>由</w:t>
        </w:r>
      </w:ins>
      <w:ins w:id="174" w:author="陈章仁" w:date="2018-09-13T16:19:48Z">
        <w:r>
          <w:rPr>
            <w:rFonts w:hint="eastAsia" w:ascii="微软雅黑" w:hAnsi="微软雅黑"/>
            <w:lang w:eastAsia="zh-CN"/>
          </w:rPr>
          <w:t>中心</w:t>
        </w:r>
      </w:ins>
      <w:ins w:id="175" w:author="陈章仁" w:date="2018-09-13T16:19:49Z">
        <w:r>
          <w:rPr>
            <w:rFonts w:hint="eastAsia" w:ascii="微软雅黑" w:hAnsi="微软雅黑"/>
            <w:lang w:eastAsia="zh-CN"/>
          </w:rPr>
          <w:t>进行</w:t>
        </w:r>
      </w:ins>
      <w:ins w:id="176" w:author="陈章仁" w:date="2018-09-13T16:19:52Z">
        <w:r>
          <w:rPr>
            <w:rFonts w:hint="eastAsia" w:ascii="微软雅黑" w:hAnsi="微软雅黑"/>
            <w:lang w:eastAsia="zh-CN"/>
          </w:rPr>
          <w:t>审</w:t>
        </w:r>
      </w:ins>
      <w:ins w:id="177" w:author="陈章仁" w:date="2018-09-13T16:19:53Z">
        <w:r>
          <w:rPr>
            <w:rFonts w:hint="eastAsia" w:ascii="微软雅黑" w:hAnsi="微软雅黑"/>
            <w:lang w:eastAsia="zh-CN"/>
          </w:rPr>
          <w:t>核</w:t>
        </w:r>
      </w:ins>
      <w:ins w:id="178" w:author="陈章仁" w:date="2018-09-13T16:20:02Z">
        <w:r>
          <w:rPr>
            <w:rFonts w:hint="eastAsia" w:ascii="微软雅黑" w:hAnsi="微软雅黑"/>
            <w:lang w:eastAsia="zh-CN"/>
          </w:rPr>
          <w:t>或修</w:t>
        </w:r>
      </w:ins>
      <w:ins w:id="179" w:author="陈章仁" w:date="2018-09-13T16:20:03Z">
        <w:r>
          <w:rPr>
            <w:rFonts w:hint="eastAsia" w:ascii="微软雅黑" w:hAnsi="微软雅黑"/>
            <w:lang w:eastAsia="zh-CN"/>
          </w:rPr>
          <w:t>改。</w:t>
        </w:r>
      </w:ins>
      <w:ins w:id="180" w:author="陈章仁" w:date="2018-09-13T16:19:39Z">
        <w:r>
          <w:rPr>
            <w:rFonts w:hint="eastAsia" w:ascii="微软雅黑" w:hAnsi="微软雅黑"/>
            <w:lang w:eastAsia="zh-CN"/>
          </w:rPr>
          <w:t>）</w:t>
        </w:r>
      </w:ins>
      <w:r>
        <w:rPr>
          <w:rFonts w:hint="eastAsia" w:ascii="微软雅黑" w:hAnsi="微软雅黑"/>
        </w:rPr>
        <w:t>进行审核或修改；督导员由职建处派遣；主考、流动监考由业务科室安排；答辩专家由鉴定一科在平台专家库选择论文评审、答辩专家，需领导审核，审核通过的短信通知专家。</w:t>
      </w:r>
    </w:p>
    <w:p>
      <w:pPr>
        <w:rPr>
          <w:rFonts w:ascii="微软雅黑" w:hAnsi="微软雅黑"/>
        </w:rPr>
      </w:pPr>
      <w:r>
        <w:rPr>
          <w:rFonts w:hint="eastAsia" w:ascii="微软雅黑" w:hAnsi="微软雅黑"/>
          <w:b/>
        </w:rPr>
        <w:t>功能开发：</w:t>
      </w:r>
      <w:r>
        <w:rPr>
          <w:rFonts w:hint="eastAsia" w:ascii="微软雅黑" w:hAnsi="微软雅黑"/>
        </w:rPr>
        <w:t>需要给考试计划的相关任务，选择对应的角色人员进行任务安排。</w:t>
      </w:r>
    </w:p>
    <w:p>
      <w:pPr>
        <w:rPr>
          <w:rFonts w:ascii="微软雅黑" w:hAnsi="微软雅黑"/>
          <w:b/>
        </w:rPr>
      </w:pPr>
      <w:r>
        <w:rPr>
          <w:rFonts w:ascii="微软雅黑" w:hAnsi="微软雅黑"/>
          <w:b/>
        </w:rPr>
        <w:t>考试工作人员表：admin\expert\jury\instructor</w:t>
      </w:r>
    </w:p>
    <w:p>
      <w:pPr>
        <w:rPr>
          <w:rFonts w:ascii="微软雅黑" w:hAnsi="微软雅黑"/>
          <w:b/>
        </w:rPr>
      </w:pPr>
      <w:r>
        <w:rPr>
          <w:rFonts w:hint="eastAsia" w:ascii="微软雅黑" w:hAnsi="微软雅黑"/>
          <w:b/>
        </w:rPr>
        <w:t>考试人员记录表：</w:t>
      </w:r>
      <w:r>
        <w:rPr>
          <w:rFonts w:ascii="微软雅黑" w:hAnsi="微软雅黑"/>
          <w:b/>
        </w:rPr>
        <w:t>exam_staff_log</w:t>
      </w:r>
    </w:p>
    <w:p>
      <w:pPr>
        <w:pStyle w:val="5"/>
        <w:rPr>
          <w:rFonts w:ascii="微软雅黑" w:hAnsi="微软雅黑"/>
        </w:rPr>
      </w:pPr>
      <w:r>
        <w:rPr>
          <w:rFonts w:hint="eastAsia" w:ascii="微软雅黑" w:hAnsi="微软雅黑"/>
        </w:rPr>
        <w:t>专场计划管理</w:t>
      </w:r>
    </w:p>
    <w:p>
      <w:pPr>
        <w:rPr>
          <w:rFonts w:ascii="微软雅黑" w:hAnsi="微软雅黑"/>
          <w:highlight w:val="yellow"/>
        </w:rPr>
      </w:pPr>
      <w:r>
        <w:rPr>
          <w:rFonts w:hint="eastAsia" w:ascii="微软雅黑" w:hAnsi="微软雅黑"/>
        </w:rPr>
        <w:t>组织机构可以在平台提交申请专场考试，由鉴定中心（鉴定一科、竞赛科）审核，之后由业务领导审批，通过后（信息科）根据鉴定计划开放机构报名端口。</w:t>
      </w:r>
    </w:p>
    <w:p>
      <w:pPr>
        <w:rPr>
          <w:rFonts w:ascii="微软雅黑" w:hAnsi="微软雅黑"/>
        </w:rPr>
      </w:pPr>
      <w:r>
        <w:rPr>
          <w:rFonts w:hint="eastAsia" w:ascii="微软雅黑" w:hAnsi="微软雅黑"/>
        </w:rPr>
        <w:t>针对机构发布的专场考试，考生只能通过机构报名参加。</w:t>
      </w:r>
    </w:p>
    <w:p>
      <w:pPr>
        <w:pStyle w:val="6"/>
        <w:rPr>
          <w:rFonts w:ascii="微软雅黑" w:hAnsi="微软雅黑"/>
        </w:rPr>
      </w:pPr>
      <w:r>
        <w:rPr>
          <w:rFonts w:hint="eastAsia" w:ascii="微软雅黑" w:hAnsi="微软雅黑"/>
        </w:rPr>
        <w:t>申请专场考试(机构、所站、院校）</w:t>
      </w:r>
    </w:p>
    <w:p>
      <w:pPr>
        <w:rPr>
          <w:rFonts w:ascii="微软雅黑" w:hAnsi="微软雅黑"/>
        </w:rPr>
      </w:pPr>
      <w:r>
        <w:rPr>
          <w:rFonts w:hint="eastAsia" w:ascii="微软雅黑" w:hAnsi="微软雅黑"/>
          <w:b/>
        </w:rPr>
        <w:t>功能说明：</w:t>
      </w:r>
      <w:r>
        <w:rPr>
          <w:rFonts w:hint="eastAsia" w:ascii="微软雅黑" w:hAnsi="微软雅黑"/>
        </w:rPr>
        <w:t>向上级鉴定中心申请专场考试，只能由机构批量报名</w:t>
      </w:r>
    </w:p>
    <w:p>
      <w:pPr>
        <w:rPr>
          <w:rFonts w:ascii="微软雅黑" w:hAnsi="微软雅黑"/>
        </w:rPr>
      </w:pPr>
      <w:r>
        <w:rPr>
          <w:rFonts w:ascii="微软雅黑" w:hAnsi="微软雅黑"/>
          <w:b/>
        </w:rPr>
        <w:t>具体实施：</w:t>
      </w:r>
      <w:r>
        <w:rPr>
          <w:rFonts w:hint="eastAsia" w:ascii="微软雅黑" w:hAnsi="微软雅黑"/>
        </w:rPr>
        <w:t>申请种类包括：A类和</w:t>
      </w:r>
      <w:r>
        <w:rPr>
          <w:rFonts w:ascii="微软雅黑" w:hAnsi="微软雅黑"/>
        </w:rPr>
        <w:t>B</w:t>
      </w:r>
      <w:r>
        <w:rPr>
          <w:rFonts w:hint="eastAsia" w:ascii="微软雅黑" w:hAnsi="微软雅黑"/>
        </w:rPr>
        <w:t>类的1到5级考试（上级鉴定中心鉴定级别内）、专项能力考试、预备技师考试、竞赛、考评人员考核。申请时需明确报考职业（工种），级别，报名开始时间，报名截止时间，审核截止时间，缴费截止时间，打印准考证开始时间，打印准考证截止时间，考试时间。</w:t>
      </w:r>
    </w:p>
    <w:p>
      <w:pPr>
        <w:rPr>
          <w:rFonts w:hint="eastAsia" w:ascii="微软雅黑" w:hAnsi="微软雅黑"/>
        </w:rPr>
      </w:pPr>
      <w:r>
        <w:rPr>
          <w:rFonts w:ascii="微软雅黑" w:hAnsi="微软雅黑"/>
          <w:highlight w:val="green"/>
        </w:rPr>
        <w:t>表：专场申请表exam_apply、申请职业表exam_apply_work、申请审批表apply_approve</w:t>
      </w:r>
    </w:p>
    <w:p>
      <w:pPr>
        <w:pStyle w:val="6"/>
        <w:rPr>
          <w:rFonts w:ascii="微软雅黑" w:hAnsi="微软雅黑"/>
        </w:rPr>
      </w:pPr>
      <w:r>
        <w:rPr>
          <w:rFonts w:ascii="微软雅黑" w:hAnsi="微软雅黑"/>
        </w:rPr>
        <w:t>专场申请审核</w:t>
      </w:r>
      <w:r>
        <w:rPr>
          <w:rFonts w:hint="eastAsia" w:ascii="微软雅黑" w:hAnsi="微软雅黑"/>
        </w:rPr>
        <w:t>（鉴定一科、竞赛科）</w:t>
      </w:r>
    </w:p>
    <w:p>
      <w:pPr>
        <w:pStyle w:val="6"/>
        <w:rPr>
          <w:rFonts w:ascii="微软雅黑" w:hAnsi="微软雅黑"/>
        </w:rPr>
      </w:pPr>
      <w:r>
        <w:rPr>
          <w:rFonts w:hint="eastAsia" w:ascii="微软雅黑" w:hAnsi="微软雅黑"/>
        </w:rPr>
        <w:t>业务领导审批（上级鉴定中心）</w:t>
      </w:r>
    </w:p>
    <w:p>
      <w:pPr>
        <w:pStyle w:val="6"/>
        <w:rPr>
          <w:rFonts w:ascii="微软雅黑" w:hAnsi="微软雅黑"/>
        </w:rPr>
      </w:pPr>
      <w:r>
        <w:rPr>
          <w:rFonts w:hint="eastAsia" w:ascii="微软雅黑" w:hAnsi="微软雅黑"/>
        </w:rPr>
        <w:t>添加考试计划（信息科）</w:t>
      </w:r>
    </w:p>
    <w:p>
      <w:pPr>
        <w:rPr>
          <w:rFonts w:ascii="微软雅黑" w:hAnsi="微软雅黑"/>
        </w:rPr>
      </w:pPr>
      <w:r>
        <w:rPr>
          <w:rFonts w:ascii="微软雅黑" w:hAnsi="微软雅黑"/>
        </w:rPr>
        <w:t>同</w:t>
      </w:r>
      <w:r>
        <w:rPr>
          <w:rFonts w:hint="eastAsia" w:ascii="微软雅黑" w:hAnsi="微软雅黑"/>
        </w:rPr>
        <w:t>统</w:t>
      </w:r>
      <w:r>
        <w:rPr>
          <w:rFonts w:ascii="微软雅黑" w:hAnsi="微软雅黑"/>
        </w:rPr>
        <w:t>考</w:t>
      </w:r>
      <w:r>
        <w:rPr>
          <w:rFonts w:hint="eastAsia" w:ascii="微软雅黑" w:hAnsi="微软雅黑"/>
        </w:rPr>
        <w:t>此功能</w:t>
      </w:r>
    </w:p>
    <w:p>
      <w:pPr>
        <w:pStyle w:val="6"/>
        <w:rPr>
          <w:rFonts w:ascii="微软雅黑" w:hAnsi="微软雅黑"/>
        </w:rPr>
      </w:pPr>
      <w:r>
        <w:rPr>
          <w:rFonts w:hint="eastAsia" w:ascii="微软雅黑" w:hAnsi="微软雅黑"/>
        </w:rPr>
        <w:t>考试任务分配（质量督导科</w:t>
      </w:r>
      <w:ins w:id="181" w:author="陈章仁" w:date="2018-09-03T16:24:00Z">
        <w:r>
          <w:rPr>
            <w:rFonts w:hint="eastAsia" w:ascii="微软雅黑" w:hAnsi="微软雅黑"/>
            <w:lang w:eastAsia="zh-CN"/>
          </w:rPr>
          <w:t>、</w:t>
        </w:r>
      </w:ins>
      <w:del w:id="182" w:author="陈章仁" w:date="2018-09-03T16:23:51Z">
        <w:r>
          <w:rPr>
            <w:rFonts w:hint="eastAsia" w:ascii="微软雅黑" w:hAnsi="微软雅黑"/>
            <w:lang w:eastAsia="zh-CN"/>
          </w:rPr>
          <w:delText>、</w:delText>
        </w:r>
      </w:del>
      <w:r>
        <w:rPr>
          <w:rFonts w:hint="eastAsia" w:ascii="微软雅黑" w:hAnsi="微软雅黑"/>
          <w:lang w:eastAsia="zh-CN"/>
        </w:rPr>
        <w:t>及</w:t>
      </w:r>
      <w:ins w:id="183" w:author="陈章仁" w:date="2018-09-03T16:24:05Z">
        <w:r>
          <w:rPr>
            <w:rFonts w:hint="eastAsia" w:ascii="微软雅黑" w:hAnsi="微软雅黑"/>
            <w:lang w:eastAsia="zh-CN"/>
          </w:rPr>
          <w:t>其</w:t>
        </w:r>
      </w:ins>
      <w:ins w:id="184" w:author="陈章仁" w:date="2018-09-03T16:24:06Z">
        <w:r>
          <w:rPr>
            <w:rFonts w:hint="eastAsia" w:ascii="微软雅黑" w:hAnsi="微软雅黑"/>
            <w:lang w:eastAsia="zh-CN"/>
          </w:rPr>
          <w:t>他部</w:t>
        </w:r>
      </w:ins>
      <w:ins w:id="185" w:author="陈章仁" w:date="2018-09-03T16:24:07Z">
        <w:r>
          <w:rPr>
            <w:rFonts w:hint="eastAsia" w:ascii="微软雅黑" w:hAnsi="微软雅黑"/>
            <w:lang w:eastAsia="zh-CN"/>
          </w:rPr>
          <w:t>门</w:t>
        </w:r>
      </w:ins>
      <w:r>
        <w:rPr>
          <w:rFonts w:hint="eastAsia" w:ascii="微软雅黑" w:hAnsi="微软雅黑"/>
        </w:rPr>
        <w:t>）</w:t>
      </w:r>
    </w:p>
    <w:p>
      <w:pPr>
        <w:rPr>
          <w:rFonts w:ascii="微软雅黑" w:hAnsi="微软雅黑"/>
        </w:rPr>
      </w:pPr>
      <w:r>
        <w:rPr>
          <w:rFonts w:ascii="微软雅黑" w:hAnsi="微软雅黑"/>
        </w:rPr>
        <w:t>同</w:t>
      </w:r>
      <w:r>
        <w:rPr>
          <w:rFonts w:hint="eastAsia" w:ascii="微软雅黑" w:hAnsi="微软雅黑"/>
        </w:rPr>
        <w:t>统</w:t>
      </w:r>
      <w:r>
        <w:rPr>
          <w:rFonts w:ascii="微软雅黑" w:hAnsi="微软雅黑"/>
        </w:rPr>
        <w:t>考</w:t>
      </w:r>
      <w:r>
        <w:rPr>
          <w:rFonts w:hint="eastAsia" w:ascii="微软雅黑" w:hAnsi="微软雅黑"/>
        </w:rPr>
        <w:t>此功能</w:t>
      </w:r>
    </w:p>
    <w:p>
      <w:pPr>
        <w:rPr>
          <w:rFonts w:ascii="微软雅黑" w:hAnsi="微软雅黑"/>
          <w:highlight w:val="yellow"/>
        </w:rPr>
      </w:pPr>
    </w:p>
    <w:p>
      <w:pPr>
        <w:pStyle w:val="4"/>
        <w:rPr>
          <w:rFonts w:ascii="微软雅黑" w:hAnsi="微软雅黑"/>
        </w:rPr>
      </w:pPr>
      <w:r>
        <w:rPr>
          <w:rFonts w:hint="eastAsia" w:ascii="微软雅黑" w:hAnsi="微软雅黑"/>
        </w:rPr>
        <w:t>考生报名（考生）</w:t>
      </w:r>
    </w:p>
    <w:p>
      <w:pPr>
        <w:pStyle w:val="5"/>
        <w:rPr>
          <w:rFonts w:ascii="微软雅黑" w:hAnsi="微软雅黑"/>
        </w:rPr>
      </w:pPr>
      <w:r>
        <w:rPr>
          <w:rFonts w:ascii="微软雅黑" w:hAnsi="微软雅黑"/>
        </w:rPr>
        <w:t>考生报名（统考）</w:t>
      </w:r>
    </w:p>
    <w:p>
      <w:pPr>
        <w:pStyle w:val="6"/>
        <w:rPr>
          <w:rFonts w:ascii="微软雅黑" w:hAnsi="微软雅黑"/>
        </w:rPr>
      </w:pPr>
      <w:r>
        <w:rPr>
          <w:rFonts w:hint="eastAsia" w:ascii="微软雅黑" w:hAnsi="微软雅黑"/>
        </w:rPr>
        <w:t>1）注册功能</w:t>
      </w:r>
    </w:p>
    <w:p>
      <w:pPr>
        <w:rPr>
          <w:rFonts w:ascii="微软雅黑" w:hAnsi="微软雅黑"/>
        </w:rPr>
      </w:pPr>
      <w:r>
        <w:rPr>
          <w:rFonts w:hint="eastAsia" w:ascii="微软雅黑" w:hAnsi="微软雅黑"/>
          <w:b/>
        </w:rPr>
        <w:t>功能说明：</w:t>
      </w:r>
      <w:r>
        <w:rPr>
          <w:rFonts w:hint="eastAsia" w:ascii="微软雅黑" w:hAnsi="微软雅黑"/>
        </w:rPr>
        <w:t>进行前台用户角色的账号注册；</w:t>
      </w:r>
    </w:p>
    <w:p>
      <w:pPr>
        <w:rPr>
          <w:rFonts w:ascii="微软雅黑" w:hAnsi="微软雅黑"/>
        </w:rPr>
      </w:pPr>
      <w:r>
        <w:rPr>
          <w:rFonts w:hint="eastAsia" w:ascii="微软雅黑" w:hAnsi="微软雅黑"/>
          <w:b/>
        </w:rPr>
        <w:t>所需信息：</w:t>
      </w:r>
      <w:r>
        <w:rPr>
          <w:rFonts w:hint="eastAsia" w:ascii="微软雅黑" w:hAnsi="微软雅黑"/>
        </w:rPr>
        <w:t>证件类型（身份证、护照、军官证、港澳台证、其他）、证件号码、手机号、密码；</w:t>
      </w:r>
    </w:p>
    <w:p>
      <w:pPr>
        <w:rPr>
          <w:rFonts w:ascii="微软雅黑" w:hAnsi="微软雅黑"/>
        </w:rPr>
      </w:pPr>
      <w:r>
        <w:rPr>
          <w:rFonts w:hint="eastAsia" w:ascii="微软雅黑" w:hAnsi="微软雅黑"/>
        </w:rPr>
        <w:t>功能开发：帐号表:</w:t>
      </w:r>
      <w:r>
        <w:t xml:space="preserve"> </w:t>
      </w:r>
      <w:r>
        <w:rPr>
          <w:rFonts w:ascii="微软雅黑" w:hAnsi="微软雅黑"/>
        </w:rPr>
        <w:t>account（登录平台账号信息）</w:t>
      </w:r>
    </w:p>
    <w:p>
      <w:pPr>
        <w:pStyle w:val="6"/>
        <w:rPr>
          <w:rFonts w:ascii="微软雅黑" w:hAnsi="微软雅黑"/>
        </w:rPr>
      </w:pPr>
      <w:r>
        <w:rPr>
          <w:rFonts w:hint="eastAsia" w:ascii="微软雅黑" w:hAnsi="微软雅黑"/>
        </w:rPr>
        <w:t>2）登录功能</w:t>
      </w:r>
    </w:p>
    <w:p>
      <w:pPr>
        <w:rPr>
          <w:rFonts w:ascii="微软雅黑" w:hAnsi="微软雅黑"/>
        </w:rPr>
      </w:pPr>
      <w:r>
        <w:rPr>
          <w:rFonts w:hint="eastAsia" w:ascii="微软雅黑" w:hAnsi="微软雅黑"/>
          <w:b/>
        </w:rPr>
        <w:t>功能说明：</w:t>
      </w:r>
      <w:r>
        <w:rPr>
          <w:rFonts w:hint="eastAsia" w:ascii="微软雅黑" w:hAnsi="微软雅黑"/>
        </w:rPr>
        <w:t>通过证件号码以及密码进行</w:t>
      </w:r>
      <w:r>
        <w:rPr>
          <w:rStyle w:val="11"/>
          <w:rFonts w:hint="eastAsia" w:ascii="微软雅黑" w:hAnsi="微软雅黑"/>
          <w:b w:val="0"/>
        </w:rPr>
        <w:t>用户登录</w:t>
      </w:r>
      <w:r>
        <w:rPr>
          <w:rFonts w:hint="eastAsia" w:ascii="微软雅黑" w:hAnsi="微软雅黑"/>
        </w:rPr>
        <w:t>；可提供手机号短信</w:t>
      </w:r>
      <w:ins w:id="186" w:author="陈章仁" w:date="2018-09-03T16:29:32Z">
        <w:r>
          <w:rPr>
            <w:rFonts w:hint="eastAsia" w:ascii="微软雅黑" w:hAnsi="微软雅黑"/>
            <w:lang w:eastAsia="zh-CN"/>
          </w:rPr>
          <w:t>或</w:t>
        </w:r>
      </w:ins>
      <w:ins w:id="187" w:author="陈章仁" w:date="2018-09-03T16:29:33Z">
        <w:r>
          <w:rPr>
            <w:rFonts w:hint="eastAsia" w:ascii="微软雅黑" w:hAnsi="微软雅黑"/>
            <w:lang w:eastAsia="zh-CN"/>
          </w:rPr>
          <w:t>邮</w:t>
        </w:r>
      </w:ins>
      <w:ins w:id="188" w:author="陈章仁" w:date="2018-09-03T16:29:36Z">
        <w:r>
          <w:rPr>
            <w:rFonts w:hint="eastAsia" w:ascii="微软雅黑" w:hAnsi="微软雅黑"/>
            <w:lang w:eastAsia="zh-CN"/>
          </w:rPr>
          <w:t>箱</w:t>
        </w:r>
      </w:ins>
      <w:r>
        <w:rPr>
          <w:rFonts w:hint="eastAsia" w:ascii="微软雅黑" w:hAnsi="微软雅黑"/>
        </w:rPr>
        <w:t>找回密码功能；</w:t>
      </w:r>
    </w:p>
    <w:p>
      <w:pPr>
        <w:pStyle w:val="7"/>
        <w:numPr>
          <w:ilvl w:val="0"/>
          <w:numId w:val="2"/>
          <w:ins w:id="190" w:author="陈章仁" w:date="2018-09-13T16:34:32Z"/>
        </w:numPr>
        <w:rPr>
          <w:ins w:id="191" w:author="陈章仁" w:date="2018-09-13T16:34:32Z"/>
          <w:rFonts w:hint="eastAsia" w:ascii="微软雅黑" w:hAnsi="微软雅黑"/>
        </w:rPr>
        <w:pPrChange w:id="189" w:author="陈章仁" w:date="2018-09-13T16:34:32Z">
          <w:pPr>
            <w:pStyle w:val="7"/>
          </w:pPr>
        </w:pPrChange>
      </w:pPr>
      <w:del w:id="192" w:author="陈章仁" w:date="2018-09-13T16:34:32Z">
        <w:r>
          <w:rPr>
            <w:rFonts w:hint="eastAsia" w:ascii="微软雅黑" w:hAnsi="微软雅黑"/>
          </w:rPr>
          <w:delText>3）</w:delText>
        </w:r>
      </w:del>
      <w:r>
        <w:rPr>
          <w:rFonts w:hint="eastAsia" w:ascii="微软雅黑" w:hAnsi="微软雅黑"/>
        </w:rPr>
        <w:t>报名功能</w:t>
      </w:r>
    </w:p>
    <w:p>
      <w:pPr>
        <w:pStyle w:val="7"/>
        <w:numPr>
          <w:ilvl w:val="-1"/>
          <w:numId w:val="0"/>
        </w:numPr>
        <w:rPr>
          <w:ins w:id="194" w:author="陈章仁" w:date="2018-09-13T16:34:31Z"/>
          <w:rFonts w:hint="eastAsia" w:ascii="微软雅黑" w:hAnsi="微软雅黑" w:eastAsia="微软雅黑"/>
          <w:lang w:eastAsia="zh-CN"/>
        </w:rPr>
        <w:pPrChange w:id="193" w:author="陈章仁" w:date="2018-09-13T16:34:38Z">
          <w:pPr>
            <w:pStyle w:val="7"/>
          </w:pPr>
        </w:pPrChange>
      </w:pPr>
      <w:ins w:id="195" w:author="陈章仁" w:date="2018-09-13T16:34:31Z">
        <w:r>
          <w:rPr>
            <w:rFonts w:hint="eastAsia" w:ascii="微软雅黑" w:hAnsi="微软雅黑"/>
            <w:lang w:eastAsia="zh-CN"/>
          </w:rPr>
          <w:t>（同一个考试计划，最多报两个工种，预留同时报</w:t>
        </w:r>
      </w:ins>
      <w:ins w:id="196" w:author="陈章仁" w:date="2018-09-13T16:34:31Z">
        <w:r>
          <w:rPr>
            <w:rFonts w:hint="eastAsia" w:ascii="微软雅黑" w:hAnsi="微软雅黑"/>
            <w:lang w:val="en-US" w:eastAsia="zh-CN"/>
          </w:rPr>
          <w:t>3个以上工种的接口</w:t>
        </w:r>
      </w:ins>
      <w:ins w:id="197" w:author="陈章仁" w:date="2018-09-13T16:34:31Z">
        <w:r>
          <w:rPr>
            <w:rFonts w:hint="eastAsia" w:ascii="微软雅黑" w:hAnsi="微软雅黑"/>
            <w:lang w:eastAsia="zh-CN"/>
          </w:rPr>
          <w:t>）</w:t>
        </w:r>
      </w:ins>
    </w:p>
    <w:p>
      <w:pPr>
        <w:pStyle w:val="6"/>
        <w:rPr>
          <w:del w:id="198" w:author="陈章仁" w:date="2018-09-13T16:34:41Z"/>
          <w:rFonts w:ascii="微软雅黑" w:hAnsi="微软雅黑"/>
        </w:rPr>
      </w:pPr>
    </w:p>
    <w:p>
      <w:pPr>
        <w:pStyle w:val="7"/>
        <w:rPr>
          <w:rFonts w:hint="eastAsia" w:ascii="微软雅黑" w:hAnsi="微软雅黑" w:eastAsia="微软雅黑"/>
          <w:lang w:eastAsia="zh-CN"/>
        </w:rPr>
      </w:pPr>
      <w:r>
        <w:rPr>
          <w:rFonts w:hint="eastAsia" w:ascii="微软雅黑" w:hAnsi="微软雅黑"/>
        </w:rPr>
        <w:t>考生报名</w:t>
      </w:r>
    </w:p>
    <w:p>
      <w:pPr>
        <w:rPr>
          <w:rFonts w:ascii="微软雅黑" w:hAnsi="微软雅黑"/>
        </w:rPr>
      </w:pPr>
      <w:r>
        <w:rPr>
          <w:rFonts w:hint="eastAsia" w:ascii="微软雅黑" w:hAnsi="微软雅黑"/>
          <w:b/>
        </w:rPr>
        <w:t>功能说明：</w:t>
      </w:r>
      <w:r>
        <w:rPr>
          <w:rFonts w:hint="eastAsia" w:ascii="微软雅黑" w:hAnsi="微软雅黑"/>
        </w:rPr>
        <w:t>前台可以进行此类工种的报名（此功能应用的对象是社会化的考生），需重复提示确认报名信息（级别、工种）</w:t>
      </w:r>
    </w:p>
    <w:p>
      <w:pPr>
        <w:rPr>
          <w:rFonts w:ascii="微软雅黑" w:hAnsi="微软雅黑"/>
          <w:b/>
        </w:rPr>
      </w:pPr>
      <w:r>
        <w:rPr>
          <w:rFonts w:ascii="微软雅黑" w:hAnsi="微软雅黑"/>
          <w:b/>
        </w:rPr>
        <w:t>基础信息：</w:t>
      </w:r>
      <w:r>
        <w:rPr>
          <w:rFonts w:ascii="微软雅黑" w:hAnsi="微软雅黑"/>
          <w:b/>
          <w:highlight w:val="green"/>
        </w:rPr>
        <w:t>用户信息表userinfo</w:t>
      </w:r>
    </w:p>
    <w:p>
      <w:pPr>
        <w:rPr>
          <w:rFonts w:hint="eastAsia" w:ascii="微软雅黑" w:hAnsi="微软雅黑"/>
          <w:b/>
        </w:rPr>
      </w:pPr>
      <w:r>
        <w:rPr>
          <w:rFonts w:ascii="微软雅黑" w:hAnsi="微软雅黑"/>
          <w:b/>
        </w:rPr>
        <w:tab/>
      </w:r>
      <w:r>
        <w:rPr>
          <w:rFonts w:ascii="微软雅黑" w:hAnsi="微软雅黑"/>
          <w:b/>
        </w:rPr>
        <w:tab/>
      </w:r>
      <w:r>
        <w:rPr>
          <w:rFonts w:ascii="微软雅黑" w:hAnsi="微软雅黑"/>
          <w:b/>
        </w:rPr>
        <w:t>姓名、性别、身份证、出生日期、</w:t>
      </w:r>
      <w:del w:id="199" w:author="陈章仁" w:date="2018-09-03T16:43:48Z">
        <w:r>
          <w:rPr>
            <w:rFonts w:ascii="微软雅黑" w:hAnsi="微软雅黑"/>
            <w:b/>
          </w:rPr>
          <w:delText>省市县</w:delText>
        </w:r>
      </w:del>
      <w:ins w:id="200" w:author="陈章仁" w:date="2018-09-03T16:43:53Z">
        <w:r>
          <w:rPr>
            <w:rFonts w:hint="eastAsia" w:ascii="微软雅黑" w:hAnsi="微软雅黑"/>
            <w:b/>
            <w:lang w:eastAsia="zh-CN"/>
          </w:rPr>
          <w:t>籍贯</w:t>
        </w:r>
      </w:ins>
      <w:r>
        <w:rPr>
          <w:rFonts w:ascii="微软雅黑" w:hAnsi="微软雅黑"/>
          <w:b/>
        </w:rPr>
        <w:t>、</w:t>
      </w:r>
      <w:ins w:id="201" w:author="陈章仁" w:date="2018-09-03T16:44:11Z">
        <w:r>
          <w:rPr>
            <w:rFonts w:hint="eastAsia" w:ascii="微软雅黑" w:hAnsi="微软雅黑"/>
            <w:b/>
            <w:lang w:eastAsia="zh-CN"/>
          </w:rPr>
          <w:t>通讯</w:t>
        </w:r>
      </w:ins>
      <w:r>
        <w:rPr>
          <w:rFonts w:ascii="微软雅黑" w:hAnsi="微软雅黑"/>
          <w:b/>
        </w:rPr>
        <w:t>地址、</w:t>
      </w:r>
      <w:ins w:id="202" w:author="陈章仁" w:date="2018-09-04T16:37:02Z">
        <w:r>
          <w:rPr>
            <w:rFonts w:hint="eastAsia" w:ascii="微软雅黑" w:hAnsi="微软雅黑"/>
            <w:b/>
            <w:lang w:eastAsia="zh-CN"/>
          </w:rPr>
          <w:t>电</w:t>
        </w:r>
      </w:ins>
      <w:ins w:id="203" w:author="陈章仁" w:date="2018-09-04T16:37:03Z">
        <w:r>
          <w:rPr>
            <w:rFonts w:hint="eastAsia" w:ascii="微软雅黑" w:hAnsi="微软雅黑"/>
            <w:b/>
            <w:lang w:eastAsia="zh-CN"/>
          </w:rPr>
          <w:t>话</w:t>
        </w:r>
      </w:ins>
      <w:ins w:id="204" w:author="陈章仁" w:date="2018-09-04T16:37:04Z">
        <w:r>
          <w:rPr>
            <w:rFonts w:hint="eastAsia" w:ascii="微软雅黑" w:hAnsi="微软雅黑"/>
            <w:b/>
            <w:lang w:eastAsia="zh-CN"/>
          </w:rPr>
          <w:t>、</w:t>
        </w:r>
      </w:ins>
      <w:del w:id="205" w:author="陈章仁" w:date="2018-09-03T16:44:18Z">
        <w:r>
          <w:rPr>
            <w:rFonts w:ascii="微软雅黑" w:hAnsi="微软雅黑"/>
            <w:b/>
          </w:rPr>
          <w:delText>邮编、</w:delText>
        </w:r>
      </w:del>
      <w:r>
        <w:rPr>
          <w:rFonts w:ascii="微软雅黑" w:hAnsi="微软雅黑"/>
          <w:b/>
        </w:rPr>
        <w:t>照片</w:t>
      </w:r>
      <w:r>
        <w:rPr>
          <w:rFonts w:hint="eastAsia" w:ascii="微软雅黑" w:hAnsi="微软雅黑"/>
          <w:b/>
        </w:rPr>
        <w:t>等基本信息</w:t>
      </w:r>
    </w:p>
    <w:p>
      <w:pPr>
        <w:rPr>
          <w:rFonts w:ascii="微软雅黑" w:hAnsi="微软雅黑"/>
          <w:b/>
        </w:rPr>
      </w:pPr>
      <w:bookmarkStart w:id="2" w:name="OLE_LINK1"/>
      <w:r>
        <w:rPr>
          <w:rFonts w:hint="eastAsia" w:ascii="微软雅黑" w:hAnsi="微软雅黑"/>
          <w:b/>
        </w:rPr>
        <w:t>所需信息：</w:t>
      </w:r>
    </w:p>
    <w:p>
      <w:pPr>
        <w:pStyle w:val="20"/>
        <w:numPr>
          <w:ilvl w:val="0"/>
          <w:numId w:val="3"/>
        </w:numPr>
        <w:ind w:firstLineChars="0"/>
        <w:rPr>
          <w:rFonts w:ascii="微软雅黑" w:hAnsi="微软雅黑"/>
        </w:rPr>
      </w:pPr>
      <w:r>
        <w:rPr>
          <w:rFonts w:hint="eastAsia" w:ascii="微软雅黑" w:hAnsi="微软雅黑"/>
        </w:rPr>
        <w:t>报考职业（工种）</w:t>
      </w:r>
    </w:p>
    <w:p>
      <w:pPr>
        <w:pStyle w:val="20"/>
        <w:numPr>
          <w:ilvl w:val="0"/>
          <w:numId w:val="3"/>
        </w:numPr>
        <w:ind w:firstLineChars="0"/>
        <w:rPr>
          <w:rFonts w:ascii="微软雅黑" w:hAnsi="微软雅黑"/>
        </w:rPr>
      </w:pPr>
      <w:r>
        <w:rPr>
          <w:rFonts w:hint="eastAsia" w:ascii="微软雅黑" w:hAnsi="微软雅黑"/>
        </w:rPr>
        <w:t>方向（有的有-必选，有的没有，没有写无）、</w:t>
      </w:r>
    </w:p>
    <w:p>
      <w:pPr>
        <w:pStyle w:val="20"/>
        <w:numPr>
          <w:ilvl w:val="0"/>
          <w:numId w:val="3"/>
        </w:numPr>
        <w:ind w:firstLineChars="0"/>
        <w:rPr>
          <w:rFonts w:ascii="微软雅黑" w:hAnsi="微软雅黑"/>
        </w:rPr>
      </w:pPr>
      <w:r>
        <w:rPr>
          <w:rFonts w:hint="eastAsia" w:ascii="微软雅黑" w:hAnsi="微软雅黑"/>
        </w:rPr>
        <w:t>级别（1到5，或无）、</w:t>
      </w:r>
    </w:p>
    <w:p>
      <w:pPr>
        <w:pStyle w:val="20"/>
        <w:numPr>
          <w:ilvl w:val="0"/>
          <w:numId w:val="3"/>
        </w:numPr>
        <w:ind w:firstLineChars="0"/>
        <w:rPr>
          <w:rFonts w:ascii="微软雅黑" w:hAnsi="微软雅黑"/>
          <w:strike w:val="0"/>
          <w:rPrChange w:id="206" w:author="陈章仁" w:date="2018-09-03T16:45:36Z">
            <w:rPr>
              <w:rFonts w:ascii="微软雅黑" w:hAnsi="微软雅黑"/>
              <w:strike/>
            </w:rPr>
          </w:rPrChange>
        </w:rPr>
      </w:pPr>
      <w:r>
        <w:rPr>
          <w:rFonts w:hint="eastAsia" w:ascii="微软雅黑" w:hAnsi="微软雅黑"/>
          <w:strike w:val="0"/>
          <w:rPrChange w:id="207" w:author="陈章仁" w:date="2018-09-03T16:45:36Z">
            <w:rPr>
              <w:rFonts w:hint="eastAsia" w:ascii="微软雅黑" w:hAnsi="微软雅黑"/>
              <w:strike/>
            </w:rPr>
          </w:rPrChange>
        </w:rPr>
        <w:t>考试科目（理论、实操、</w:t>
      </w:r>
      <w:r>
        <w:rPr>
          <w:rFonts w:hint="eastAsia" w:ascii="微软雅黑" w:hAnsi="微软雅黑"/>
          <w:b/>
          <w:strike w:val="0"/>
          <w:rPrChange w:id="208" w:author="陈章仁" w:date="2018-09-03T16:45:36Z">
            <w:rPr>
              <w:rFonts w:hint="eastAsia" w:ascii="微软雅黑" w:hAnsi="微软雅黑"/>
              <w:b/>
              <w:strike/>
            </w:rPr>
          </w:rPrChange>
        </w:rPr>
        <w:t>综合评审《一级、二级才有</w:t>
      </w:r>
      <w:r>
        <w:rPr>
          <w:rFonts w:hint="eastAsia" w:ascii="微软雅黑" w:hAnsi="微软雅黑"/>
          <w:strike w:val="0"/>
          <w:rPrChange w:id="209" w:author="陈章仁" w:date="2018-09-03T16:45:36Z">
            <w:rPr>
              <w:rFonts w:hint="eastAsia" w:ascii="微软雅黑" w:hAnsi="微软雅黑"/>
              <w:strike/>
            </w:rPr>
          </w:rPrChange>
        </w:rPr>
        <w:t>》）、</w:t>
      </w:r>
    </w:p>
    <w:p>
      <w:pPr>
        <w:pStyle w:val="20"/>
        <w:numPr>
          <w:ilvl w:val="0"/>
          <w:numId w:val="3"/>
        </w:numPr>
        <w:ind w:firstLineChars="0"/>
        <w:rPr>
          <w:rFonts w:ascii="微软雅黑" w:hAnsi="微软雅黑"/>
        </w:rPr>
      </w:pPr>
      <w:r>
        <w:rPr>
          <w:rFonts w:hint="eastAsia" w:ascii="微软雅黑" w:hAnsi="微软雅黑"/>
        </w:rPr>
        <w:t>考试类型（新考、补考</w:t>
      </w:r>
      <w:r>
        <w:rPr>
          <w:rFonts w:ascii="微软雅黑" w:hAnsi="微软雅黑"/>
        </w:rPr>
        <w:t>）</w:t>
      </w:r>
    </w:p>
    <w:p>
      <w:pPr>
        <w:pStyle w:val="20"/>
        <w:numPr>
          <w:ilvl w:val="0"/>
          <w:numId w:val="3"/>
        </w:numPr>
        <w:ind w:firstLineChars="0"/>
        <w:rPr>
          <w:rFonts w:ascii="微软雅黑" w:hAnsi="微软雅黑"/>
        </w:rPr>
      </w:pPr>
      <w:r>
        <w:rPr>
          <w:rFonts w:hint="eastAsia" w:ascii="微软雅黑" w:hAnsi="微软雅黑"/>
          <w:b/>
        </w:rPr>
        <w:t>原证书</w:t>
      </w:r>
      <w:del w:id="210" w:author="陈章仁" w:date="2018-09-04T15:46:29Z">
        <w:r>
          <w:rPr>
            <w:rFonts w:hint="eastAsia" w:ascii="微软雅黑" w:hAnsi="微软雅黑"/>
            <w:b/>
          </w:rPr>
          <w:delText>信息</w:delText>
        </w:r>
      </w:del>
      <w:ins w:id="211" w:author="陈章仁" w:date="2018-09-04T15:46:29Z">
        <w:r>
          <w:rPr>
            <w:rFonts w:hint="eastAsia" w:ascii="微软雅黑" w:hAnsi="微软雅黑"/>
            <w:b/>
            <w:lang w:eastAsia="zh-CN"/>
          </w:rPr>
          <w:t>编</w:t>
        </w:r>
      </w:ins>
      <w:ins w:id="212" w:author="陈章仁" w:date="2018-09-04T15:46:30Z">
        <w:r>
          <w:rPr>
            <w:rFonts w:hint="eastAsia" w:ascii="微软雅黑" w:hAnsi="微软雅黑"/>
            <w:b/>
            <w:lang w:eastAsia="zh-CN"/>
          </w:rPr>
          <w:t>号</w:t>
        </w:r>
      </w:ins>
      <w:r>
        <w:rPr>
          <w:rFonts w:hint="eastAsia" w:ascii="微软雅黑" w:hAnsi="微软雅黑"/>
          <w:b/>
        </w:rPr>
        <w:t>（非五级才有</w:t>
      </w:r>
      <w:r>
        <w:rPr>
          <w:rFonts w:hint="eastAsia" w:ascii="微软雅黑" w:hAnsi="微软雅黑"/>
        </w:rPr>
        <w:t>，在个人证书中选择）、</w:t>
      </w:r>
      <w:ins w:id="213" w:author="陈章仁" w:date="2018-09-04T16:37:27Z">
        <w:r>
          <w:rPr>
            <w:rFonts w:hint="eastAsia" w:ascii="微软雅黑" w:hAnsi="微软雅黑"/>
            <w:lang w:eastAsia="zh-CN"/>
          </w:rPr>
          <w:t>（</w:t>
        </w:r>
      </w:ins>
      <w:ins w:id="214" w:author="陈章仁" w:date="2018-09-04T16:37:31Z">
        <w:r>
          <w:rPr>
            <w:rFonts w:hint="eastAsia" w:ascii="微软雅黑" w:hAnsi="微软雅黑"/>
            <w:lang w:eastAsia="zh-CN"/>
          </w:rPr>
          <w:t>学</w:t>
        </w:r>
      </w:ins>
      <w:ins w:id="215" w:author="陈章仁" w:date="2018-09-04T16:37:32Z">
        <w:r>
          <w:rPr>
            <w:rFonts w:hint="eastAsia" w:ascii="微软雅黑" w:hAnsi="微软雅黑"/>
            <w:lang w:eastAsia="zh-CN"/>
          </w:rPr>
          <w:t>历</w:t>
        </w:r>
      </w:ins>
      <w:ins w:id="216" w:author="陈章仁" w:date="2018-09-04T16:37:35Z">
        <w:r>
          <w:rPr>
            <w:rFonts w:hint="eastAsia" w:ascii="微软雅黑" w:hAnsi="微软雅黑"/>
            <w:lang w:eastAsia="zh-CN"/>
          </w:rPr>
          <w:t>及学</w:t>
        </w:r>
      </w:ins>
      <w:ins w:id="217" w:author="陈章仁" w:date="2018-09-04T16:37:37Z">
        <w:r>
          <w:rPr>
            <w:rFonts w:hint="eastAsia" w:ascii="微软雅黑" w:hAnsi="微软雅黑"/>
            <w:lang w:eastAsia="zh-CN"/>
          </w:rPr>
          <w:t>历证</w:t>
        </w:r>
      </w:ins>
      <w:ins w:id="218" w:author="陈章仁" w:date="2018-09-04T16:37:38Z">
        <w:r>
          <w:rPr>
            <w:rFonts w:hint="eastAsia" w:ascii="微软雅黑" w:hAnsi="微软雅黑"/>
            <w:lang w:eastAsia="zh-CN"/>
          </w:rPr>
          <w:t>书</w:t>
        </w:r>
      </w:ins>
      <w:ins w:id="219" w:author="陈章仁" w:date="2018-09-04T16:37:39Z">
        <w:r>
          <w:rPr>
            <w:rFonts w:hint="eastAsia" w:ascii="微软雅黑" w:hAnsi="微软雅黑"/>
            <w:lang w:eastAsia="zh-CN"/>
          </w:rPr>
          <w:t>编号</w:t>
        </w:r>
      </w:ins>
      <w:ins w:id="220" w:author="陈章仁" w:date="2018-09-04T16:37:43Z">
        <w:r>
          <w:rPr>
            <w:rFonts w:hint="eastAsia" w:ascii="微软雅黑" w:hAnsi="微软雅黑"/>
            <w:lang w:eastAsia="zh-CN"/>
          </w:rPr>
          <w:t>，</w:t>
        </w:r>
      </w:ins>
      <w:ins w:id="221" w:author="陈章仁" w:date="2018-09-04T16:37:49Z">
        <w:r>
          <w:rPr>
            <w:rFonts w:hint="eastAsia" w:ascii="微软雅黑" w:hAnsi="微软雅黑"/>
            <w:lang w:eastAsia="zh-CN"/>
          </w:rPr>
          <w:t>职</w:t>
        </w:r>
      </w:ins>
      <w:ins w:id="222" w:author="陈章仁" w:date="2018-09-04T16:37:50Z">
        <w:r>
          <w:rPr>
            <w:rFonts w:hint="eastAsia" w:ascii="微软雅黑" w:hAnsi="微软雅黑"/>
            <w:lang w:eastAsia="zh-CN"/>
          </w:rPr>
          <w:t>称</w:t>
        </w:r>
      </w:ins>
      <w:ins w:id="223" w:author="陈章仁" w:date="2018-09-04T16:37:51Z">
        <w:r>
          <w:rPr>
            <w:rFonts w:hint="eastAsia" w:ascii="微软雅黑" w:hAnsi="微软雅黑"/>
            <w:lang w:eastAsia="zh-CN"/>
          </w:rPr>
          <w:t>及</w:t>
        </w:r>
      </w:ins>
      <w:ins w:id="224" w:author="陈章仁" w:date="2018-09-04T16:37:52Z">
        <w:r>
          <w:rPr>
            <w:rFonts w:hint="eastAsia" w:ascii="微软雅黑" w:hAnsi="微软雅黑"/>
            <w:lang w:eastAsia="zh-CN"/>
          </w:rPr>
          <w:t>职</w:t>
        </w:r>
      </w:ins>
      <w:ins w:id="225" w:author="陈章仁" w:date="2018-09-04T16:37:53Z">
        <w:r>
          <w:rPr>
            <w:rFonts w:hint="eastAsia" w:ascii="微软雅黑" w:hAnsi="微软雅黑"/>
            <w:lang w:eastAsia="zh-CN"/>
          </w:rPr>
          <w:t>称证</w:t>
        </w:r>
      </w:ins>
      <w:ins w:id="226" w:author="陈章仁" w:date="2018-09-04T16:37:58Z">
        <w:r>
          <w:rPr>
            <w:rFonts w:hint="eastAsia" w:ascii="微软雅黑" w:hAnsi="微软雅黑"/>
            <w:lang w:eastAsia="zh-CN"/>
          </w:rPr>
          <w:t>书</w:t>
        </w:r>
      </w:ins>
      <w:ins w:id="227" w:author="陈章仁" w:date="2018-09-04T16:37:59Z">
        <w:r>
          <w:rPr>
            <w:rFonts w:hint="eastAsia" w:ascii="微软雅黑" w:hAnsi="微软雅黑"/>
            <w:lang w:eastAsia="zh-CN"/>
          </w:rPr>
          <w:t>编号</w:t>
        </w:r>
      </w:ins>
      <w:ins w:id="228" w:author="陈章仁" w:date="2018-09-13T16:21:04Z">
        <w:r>
          <w:rPr>
            <w:rFonts w:hint="eastAsia" w:ascii="微软雅黑" w:hAnsi="微软雅黑"/>
            <w:lang w:eastAsia="zh-CN"/>
          </w:rPr>
          <w:t>，若</w:t>
        </w:r>
      </w:ins>
      <w:ins w:id="229" w:author="陈章仁" w:date="2018-09-13T16:21:06Z">
        <w:r>
          <w:rPr>
            <w:rFonts w:hint="eastAsia" w:ascii="微软雅黑" w:hAnsi="微软雅黑"/>
            <w:lang w:eastAsia="zh-CN"/>
          </w:rPr>
          <w:t>没有，</w:t>
        </w:r>
      </w:ins>
      <w:ins w:id="230" w:author="陈章仁" w:date="2018-09-13T16:21:08Z">
        <w:r>
          <w:rPr>
            <w:rFonts w:hint="eastAsia" w:ascii="微软雅黑" w:hAnsi="微软雅黑"/>
            <w:lang w:eastAsia="zh-CN"/>
          </w:rPr>
          <w:t>可以</w:t>
        </w:r>
      </w:ins>
      <w:ins w:id="231" w:author="陈章仁" w:date="2018-09-13T16:21:09Z">
        <w:r>
          <w:rPr>
            <w:rFonts w:hint="eastAsia" w:ascii="微软雅黑" w:hAnsi="微软雅黑"/>
            <w:lang w:eastAsia="zh-CN"/>
          </w:rPr>
          <w:t>选</w:t>
        </w:r>
      </w:ins>
      <w:ins w:id="232" w:author="陈章仁" w:date="2018-09-13T16:21:10Z">
        <w:r>
          <w:rPr>
            <w:rFonts w:hint="eastAsia" w:ascii="微软雅黑" w:hAnsi="微软雅黑"/>
            <w:lang w:eastAsia="zh-CN"/>
          </w:rPr>
          <w:t>择</w:t>
        </w:r>
      </w:ins>
      <w:ins w:id="233" w:author="陈章仁" w:date="2018-09-13T16:21:11Z">
        <w:r>
          <w:rPr>
            <w:rFonts w:hint="eastAsia" w:ascii="微软雅黑" w:hAnsi="微软雅黑"/>
            <w:lang w:eastAsia="zh-CN"/>
          </w:rPr>
          <w:t>无</w:t>
        </w:r>
      </w:ins>
      <w:ins w:id="234" w:author="陈章仁" w:date="2018-09-04T16:37:27Z">
        <w:r>
          <w:rPr>
            <w:rFonts w:hint="eastAsia" w:ascii="微软雅黑" w:hAnsi="微软雅黑"/>
            <w:lang w:eastAsia="zh-CN"/>
          </w:rPr>
          <w:t>）</w:t>
        </w:r>
      </w:ins>
    </w:p>
    <w:p>
      <w:pPr>
        <w:pStyle w:val="20"/>
        <w:numPr>
          <w:ilvl w:val="0"/>
          <w:numId w:val="3"/>
        </w:numPr>
        <w:ind w:firstLineChars="0"/>
        <w:rPr>
          <w:rFonts w:ascii="微软雅黑" w:hAnsi="微软雅黑"/>
          <w:strike/>
        </w:rPr>
      </w:pPr>
      <w:r>
        <w:rPr>
          <w:rFonts w:hint="eastAsia" w:ascii="微软雅黑" w:hAnsi="微软雅黑"/>
          <w:strike/>
        </w:rPr>
        <w:t>本职业（工种）年限、</w:t>
      </w:r>
    </w:p>
    <w:p>
      <w:pPr>
        <w:pStyle w:val="20"/>
        <w:numPr>
          <w:ilvl w:val="0"/>
          <w:numId w:val="3"/>
        </w:numPr>
        <w:ind w:firstLineChars="0"/>
        <w:rPr>
          <w:rFonts w:ascii="微软雅黑" w:hAnsi="微软雅黑"/>
          <w:strike/>
        </w:rPr>
      </w:pPr>
      <w:r>
        <w:rPr>
          <w:rFonts w:hint="eastAsia" w:ascii="微软雅黑" w:hAnsi="微软雅黑"/>
          <w:strike/>
        </w:rPr>
        <w:t>工龄、</w:t>
      </w:r>
    </w:p>
    <w:p>
      <w:pPr>
        <w:pStyle w:val="20"/>
        <w:numPr>
          <w:ilvl w:val="0"/>
          <w:numId w:val="3"/>
        </w:numPr>
        <w:ind w:firstLineChars="0"/>
        <w:rPr>
          <w:rFonts w:ascii="微软雅黑" w:hAnsi="微软雅黑"/>
        </w:rPr>
      </w:pPr>
      <w:r>
        <w:rPr>
          <w:rFonts w:hint="eastAsia" w:ascii="微软雅黑" w:hAnsi="微软雅黑"/>
        </w:rPr>
        <w:t>上传电子文件（在线审核的证明材料）、</w:t>
      </w:r>
    </w:p>
    <w:p>
      <w:pPr>
        <w:pStyle w:val="20"/>
        <w:numPr>
          <w:ilvl w:val="0"/>
          <w:numId w:val="3"/>
        </w:numPr>
        <w:ind w:firstLineChars="0"/>
        <w:rPr>
          <w:rFonts w:ascii="微软雅黑" w:hAnsi="微软雅黑"/>
          <w:strike w:val="0"/>
          <w:rPrChange w:id="235" w:author="陈章仁" w:date="2018-09-04T09:52:22Z">
            <w:rPr>
              <w:rFonts w:ascii="微软雅黑" w:hAnsi="微软雅黑"/>
              <w:strike/>
            </w:rPr>
          </w:rPrChange>
        </w:rPr>
      </w:pPr>
      <w:r>
        <w:rPr>
          <w:rFonts w:hint="eastAsia" w:ascii="微软雅黑" w:hAnsi="微软雅黑"/>
          <w:b/>
          <w:strike w:val="0"/>
          <w:rPrChange w:id="236" w:author="陈章仁" w:date="2018-09-04T09:52:22Z">
            <w:rPr>
              <w:rFonts w:hint="eastAsia" w:ascii="微软雅黑" w:hAnsi="微软雅黑"/>
              <w:b/>
              <w:strike/>
            </w:rPr>
          </w:rPrChange>
        </w:rPr>
        <w:t>现场审核地点</w:t>
      </w:r>
      <w:del w:id="237" w:author="陈章仁" w:date="2018-09-04T09:41:47Z">
        <w:r>
          <w:rPr>
            <w:rFonts w:hint="eastAsia" w:ascii="微软雅黑" w:hAnsi="微软雅黑"/>
            <w:b/>
            <w:strike w:val="0"/>
            <w:rPrChange w:id="238" w:author="陈章仁" w:date="2018-09-04T09:52:22Z">
              <w:rPr>
                <w:rFonts w:hint="eastAsia" w:ascii="微软雅黑" w:hAnsi="微软雅黑"/>
                <w:b/>
                <w:strike/>
              </w:rPr>
            </w:rPrChange>
          </w:rPr>
          <w:delText>（</w:delText>
        </w:r>
      </w:del>
      <w:del w:id="239" w:author="陈章仁" w:date="2018-09-04T09:41:46Z">
        <w:r>
          <w:rPr>
            <w:rFonts w:hint="eastAsia" w:ascii="微软雅黑" w:hAnsi="微软雅黑"/>
            <w:b/>
            <w:strike w:val="0"/>
            <w:rPrChange w:id="240" w:author="陈章仁" w:date="2018-09-04T09:52:22Z">
              <w:rPr>
                <w:rFonts w:hint="eastAsia" w:ascii="微软雅黑" w:hAnsi="微软雅黑"/>
                <w:b/>
                <w:strike/>
              </w:rPr>
            </w:rPrChange>
          </w:rPr>
          <w:delText>与工种有配置</w:delText>
        </w:r>
      </w:del>
      <w:del w:id="241" w:author="陈章仁" w:date="2018-09-04T09:41:45Z">
        <w:r>
          <w:rPr>
            <w:rFonts w:hint="eastAsia" w:ascii="微软雅黑" w:hAnsi="微软雅黑"/>
            <w:strike w:val="0"/>
            <w:rPrChange w:id="242" w:author="陈章仁" w:date="2018-09-04T09:52:22Z">
              <w:rPr>
                <w:rFonts w:hint="eastAsia" w:ascii="微软雅黑" w:hAnsi="微软雅黑"/>
                <w:strike/>
              </w:rPr>
            </w:rPrChange>
          </w:rPr>
          <w:delText>）、</w:delText>
        </w:r>
      </w:del>
      <w:ins w:id="243" w:author="陈章仁" w:date="2018-09-04T09:41:23Z">
        <w:r>
          <w:rPr>
            <w:rFonts w:hint="eastAsia" w:ascii="微软雅黑" w:hAnsi="微软雅黑"/>
            <w:strike w:val="0"/>
            <w:lang w:val="en-US" w:eastAsia="zh-CN"/>
            <w:rPrChange w:id="244" w:author="陈章仁" w:date="2018-09-04T09:52:22Z">
              <w:rPr>
                <w:rFonts w:hint="eastAsia" w:ascii="微软雅黑" w:hAnsi="微软雅黑"/>
                <w:strike/>
                <w:lang w:val="en-US" w:eastAsia="zh-CN"/>
              </w:rPr>
            </w:rPrChange>
          </w:rPr>
          <w:t>(</w:t>
        </w:r>
      </w:ins>
      <w:ins w:id="245" w:author="陈章仁" w:date="2018-09-04T10:19:15Z">
        <w:r>
          <w:rPr>
            <w:rFonts w:hint="eastAsia" w:ascii="微软雅黑" w:hAnsi="微软雅黑"/>
            <w:strike w:val="0"/>
            <w:color w:val="0000FF"/>
            <w:lang w:val="en-US" w:eastAsia="zh-CN"/>
            <w:rPrChange w:id="246" w:author="陈章仁" w:date="2018-09-04T14:48:45Z">
              <w:rPr>
                <w:rFonts w:hint="eastAsia" w:ascii="微软雅黑" w:hAnsi="微软雅黑"/>
                <w:strike w:val="0"/>
                <w:lang w:val="en-US" w:eastAsia="zh-CN"/>
              </w:rPr>
            </w:rPrChange>
          </w:rPr>
          <w:t>个人</w:t>
        </w:r>
      </w:ins>
      <w:ins w:id="247" w:author="陈章仁" w:date="2018-09-04T14:48:36Z">
        <w:r>
          <w:rPr>
            <w:rFonts w:hint="eastAsia" w:ascii="微软雅黑" w:hAnsi="微软雅黑"/>
            <w:strike w:val="0"/>
            <w:color w:val="0000FF"/>
            <w:lang w:val="en-US" w:eastAsia="zh-CN"/>
            <w:rPrChange w:id="248" w:author="陈章仁" w:date="2018-09-04T14:48:45Z">
              <w:rPr>
                <w:rFonts w:hint="eastAsia" w:ascii="微软雅黑" w:hAnsi="微软雅黑"/>
                <w:strike w:val="0"/>
                <w:lang w:val="en-US" w:eastAsia="zh-CN"/>
              </w:rPr>
            </w:rPrChange>
          </w:rPr>
          <w:t>报名</w:t>
        </w:r>
      </w:ins>
      <w:ins w:id="249" w:author="陈章仁" w:date="2018-09-04T10:19:16Z">
        <w:r>
          <w:rPr>
            <w:rFonts w:hint="eastAsia" w:ascii="微软雅黑" w:hAnsi="微软雅黑"/>
            <w:strike w:val="0"/>
            <w:color w:val="0000FF"/>
            <w:lang w:val="en-US" w:eastAsia="zh-CN"/>
            <w:rPrChange w:id="250" w:author="陈章仁" w:date="2018-09-04T14:48:45Z">
              <w:rPr>
                <w:rFonts w:hint="eastAsia" w:ascii="微软雅黑" w:hAnsi="微软雅黑"/>
                <w:strike w:val="0"/>
                <w:lang w:val="en-US" w:eastAsia="zh-CN"/>
              </w:rPr>
            </w:rPrChange>
          </w:rPr>
          <w:t>：</w:t>
        </w:r>
      </w:ins>
      <w:ins w:id="251" w:author="陈章仁" w:date="2018-09-04T09:42:05Z">
        <w:r>
          <w:rPr>
            <w:rFonts w:hint="eastAsia" w:ascii="微软雅黑" w:hAnsi="微软雅黑"/>
            <w:strike w:val="0"/>
            <w:lang w:val="en-US" w:eastAsia="zh-CN"/>
            <w:rPrChange w:id="252" w:author="陈章仁" w:date="2018-09-04T09:52:22Z">
              <w:rPr>
                <w:rFonts w:hint="eastAsia" w:ascii="微软雅黑" w:hAnsi="微软雅黑"/>
                <w:strike/>
                <w:lang w:val="en-US" w:eastAsia="zh-CN"/>
              </w:rPr>
            </w:rPrChange>
          </w:rPr>
          <w:t>A</w:t>
        </w:r>
      </w:ins>
      <w:ins w:id="253" w:author="陈章仁" w:date="2018-09-04T09:42:08Z">
        <w:r>
          <w:rPr>
            <w:rFonts w:hint="eastAsia" w:ascii="微软雅黑" w:hAnsi="微软雅黑"/>
            <w:strike w:val="0"/>
            <w:lang w:val="en-US" w:eastAsia="zh-CN"/>
            <w:rPrChange w:id="254" w:author="陈章仁" w:date="2018-09-04T09:52:22Z">
              <w:rPr>
                <w:rFonts w:hint="eastAsia" w:ascii="微软雅黑" w:hAnsi="微软雅黑"/>
                <w:strike/>
                <w:lang w:val="en-US" w:eastAsia="zh-CN"/>
              </w:rPr>
            </w:rPrChange>
          </w:rPr>
          <w:t>类</w:t>
        </w:r>
      </w:ins>
      <w:ins w:id="255" w:author="陈章仁" w:date="2018-09-04T10:19:25Z">
        <w:r>
          <w:rPr>
            <w:rFonts w:hint="eastAsia" w:ascii="微软雅黑" w:hAnsi="微软雅黑"/>
            <w:strike w:val="0"/>
            <w:lang w:val="en-US" w:eastAsia="zh-CN"/>
          </w:rPr>
          <w:t>三</w:t>
        </w:r>
      </w:ins>
      <w:ins w:id="256" w:author="陈章仁" w:date="2018-09-04T10:19:29Z">
        <w:r>
          <w:rPr>
            <w:rFonts w:hint="eastAsia" w:ascii="微软雅黑" w:hAnsi="微软雅黑"/>
            <w:strike w:val="0"/>
            <w:lang w:val="en-US" w:eastAsia="zh-CN"/>
          </w:rPr>
          <w:t>级以上</w:t>
        </w:r>
      </w:ins>
      <w:ins w:id="257" w:author="陈章仁" w:date="2018-09-04T10:19:34Z">
        <w:r>
          <w:rPr>
            <w:rFonts w:hint="eastAsia" w:ascii="微软雅黑" w:hAnsi="微软雅黑"/>
            <w:strike w:val="0"/>
            <w:lang w:val="en-US" w:eastAsia="zh-CN"/>
          </w:rPr>
          <w:t>：</w:t>
        </w:r>
      </w:ins>
      <w:ins w:id="258" w:author="陈章仁" w:date="2018-09-04T10:20:01Z">
        <w:r>
          <w:rPr>
            <w:rFonts w:hint="eastAsia" w:ascii="微软雅黑" w:hAnsi="微软雅黑"/>
            <w:strike w:val="0"/>
            <w:lang w:val="en-US" w:eastAsia="zh-CN"/>
          </w:rPr>
          <w:t>审</w:t>
        </w:r>
      </w:ins>
      <w:ins w:id="259" w:author="陈章仁" w:date="2018-09-04T10:20:02Z">
        <w:r>
          <w:rPr>
            <w:rFonts w:hint="eastAsia" w:ascii="微软雅黑" w:hAnsi="微软雅黑"/>
            <w:strike w:val="0"/>
            <w:lang w:val="en-US" w:eastAsia="zh-CN"/>
          </w:rPr>
          <w:t>核</w:t>
        </w:r>
      </w:ins>
      <w:ins w:id="260" w:author="陈章仁" w:date="2018-09-04T10:20:03Z">
        <w:r>
          <w:rPr>
            <w:rFonts w:hint="eastAsia" w:ascii="微软雅黑" w:hAnsi="微软雅黑"/>
            <w:strike w:val="0"/>
            <w:lang w:val="en-US" w:eastAsia="zh-CN"/>
          </w:rPr>
          <w:t>地点</w:t>
        </w:r>
      </w:ins>
      <w:ins w:id="261" w:author="陈章仁" w:date="2018-09-04T10:19:36Z">
        <w:r>
          <w:rPr>
            <w:rFonts w:hint="eastAsia" w:ascii="微软雅黑" w:hAnsi="微软雅黑"/>
            <w:strike w:val="0"/>
            <w:lang w:val="en-US" w:eastAsia="zh-CN"/>
          </w:rPr>
          <w:t>只</w:t>
        </w:r>
      </w:ins>
      <w:ins w:id="262" w:author="陈章仁" w:date="2018-09-04T10:19:37Z">
        <w:r>
          <w:rPr>
            <w:rFonts w:hint="eastAsia" w:ascii="微软雅黑" w:hAnsi="微软雅黑"/>
            <w:strike w:val="0"/>
            <w:lang w:val="en-US" w:eastAsia="zh-CN"/>
          </w:rPr>
          <w:t>能选</w:t>
        </w:r>
      </w:ins>
      <w:ins w:id="263" w:author="陈章仁" w:date="2018-09-04T10:19:49Z">
        <w:r>
          <w:rPr>
            <w:rFonts w:hint="eastAsia" w:ascii="微软雅黑" w:hAnsi="微软雅黑"/>
            <w:strike w:val="0"/>
            <w:lang w:val="en-US" w:eastAsia="zh-CN"/>
          </w:rPr>
          <w:t>省</w:t>
        </w:r>
      </w:ins>
      <w:ins w:id="264" w:author="陈章仁" w:date="2018-09-04T11:29:33Z">
        <w:r>
          <w:rPr>
            <w:rFonts w:hint="eastAsia" w:ascii="微软雅黑" w:hAnsi="微软雅黑"/>
            <w:strike w:val="0"/>
            <w:lang w:val="en-US" w:eastAsia="zh-CN"/>
          </w:rPr>
          <w:t>鉴定</w:t>
        </w:r>
      </w:ins>
      <w:ins w:id="265" w:author="陈章仁" w:date="2018-09-04T10:19:50Z">
        <w:r>
          <w:rPr>
            <w:rFonts w:hint="eastAsia" w:ascii="微软雅黑" w:hAnsi="微软雅黑"/>
            <w:strike w:val="0"/>
            <w:lang w:val="en-US" w:eastAsia="zh-CN"/>
          </w:rPr>
          <w:t>中心</w:t>
        </w:r>
      </w:ins>
      <w:ins w:id="266" w:author="陈章仁" w:date="2018-09-04T10:20:08Z">
        <w:r>
          <w:rPr>
            <w:rFonts w:hint="eastAsia" w:ascii="微软雅黑" w:hAnsi="微软雅黑"/>
            <w:strike w:val="0"/>
            <w:lang w:val="en-US" w:eastAsia="zh-CN"/>
          </w:rPr>
          <w:t>，</w:t>
        </w:r>
      </w:ins>
      <w:ins w:id="267" w:author="陈章仁" w:date="2018-09-04T10:20:10Z">
        <w:r>
          <w:rPr>
            <w:rFonts w:hint="eastAsia" w:ascii="微软雅黑" w:hAnsi="微软雅黑"/>
            <w:strike w:val="0"/>
            <w:lang w:val="en-US" w:eastAsia="zh-CN"/>
          </w:rPr>
          <w:t>考试</w:t>
        </w:r>
      </w:ins>
      <w:ins w:id="268" w:author="陈章仁" w:date="2018-09-04T10:20:11Z">
        <w:r>
          <w:rPr>
            <w:rFonts w:hint="eastAsia" w:ascii="微软雅黑" w:hAnsi="微软雅黑"/>
            <w:strike w:val="0"/>
            <w:lang w:val="en-US" w:eastAsia="zh-CN"/>
          </w:rPr>
          <w:t>地点</w:t>
        </w:r>
      </w:ins>
      <w:ins w:id="269" w:author="陈章仁" w:date="2018-09-04T10:20:16Z">
        <w:r>
          <w:rPr>
            <w:rFonts w:hint="eastAsia" w:ascii="微软雅黑" w:hAnsi="微软雅黑"/>
            <w:strike w:val="0"/>
            <w:lang w:val="en-US" w:eastAsia="zh-CN"/>
          </w:rPr>
          <w:t>也是</w:t>
        </w:r>
      </w:ins>
      <w:ins w:id="270" w:author="陈章仁" w:date="2018-09-04T11:31:01Z">
        <w:r>
          <w:rPr>
            <w:rFonts w:hint="eastAsia" w:ascii="微软雅黑" w:hAnsi="微软雅黑"/>
            <w:strike w:val="0"/>
            <w:lang w:val="en-US" w:eastAsia="zh-CN"/>
          </w:rPr>
          <w:t>省鉴定</w:t>
        </w:r>
      </w:ins>
      <w:ins w:id="271" w:author="陈章仁" w:date="2018-09-04T11:31:02Z">
        <w:r>
          <w:rPr>
            <w:rFonts w:hint="eastAsia" w:ascii="微软雅黑" w:hAnsi="微软雅黑"/>
            <w:strike w:val="0"/>
            <w:lang w:val="en-US" w:eastAsia="zh-CN"/>
          </w:rPr>
          <w:t>中心</w:t>
        </w:r>
      </w:ins>
      <w:ins w:id="272" w:author="陈章仁" w:date="2018-09-04T10:20:17Z">
        <w:r>
          <w:rPr>
            <w:rFonts w:hint="eastAsia" w:ascii="微软雅黑" w:hAnsi="微软雅黑"/>
            <w:strike w:val="0"/>
            <w:lang w:val="en-US" w:eastAsia="zh-CN"/>
          </w:rPr>
          <w:t>。</w:t>
        </w:r>
      </w:ins>
      <w:ins w:id="273" w:author="陈章仁" w:date="2018-09-04T10:20:45Z">
        <w:r>
          <w:rPr>
            <w:rFonts w:hint="eastAsia" w:ascii="微软雅黑" w:hAnsi="微软雅黑"/>
            <w:strike w:val="0"/>
            <w:lang w:val="en-US" w:eastAsia="zh-CN"/>
          </w:rPr>
          <w:t>A</w:t>
        </w:r>
      </w:ins>
      <w:ins w:id="274" w:author="陈章仁" w:date="2018-09-04T10:20:49Z">
        <w:r>
          <w:rPr>
            <w:rFonts w:hint="eastAsia" w:ascii="微软雅黑" w:hAnsi="微软雅黑"/>
            <w:strike w:val="0"/>
            <w:lang w:val="en-US" w:eastAsia="zh-CN"/>
          </w:rPr>
          <w:t>类</w:t>
        </w:r>
      </w:ins>
      <w:ins w:id="275" w:author="陈章仁" w:date="2018-09-04T10:20:50Z">
        <w:r>
          <w:rPr>
            <w:rFonts w:hint="eastAsia" w:ascii="微软雅黑" w:hAnsi="微软雅黑"/>
            <w:strike w:val="0"/>
            <w:lang w:val="en-US" w:eastAsia="zh-CN"/>
          </w:rPr>
          <w:t>四级</w:t>
        </w:r>
      </w:ins>
      <w:ins w:id="276" w:author="陈章仁" w:date="2018-09-04T10:20:51Z">
        <w:r>
          <w:rPr>
            <w:rFonts w:hint="eastAsia" w:ascii="微软雅黑" w:hAnsi="微软雅黑"/>
            <w:strike w:val="0"/>
            <w:lang w:val="en-US" w:eastAsia="zh-CN"/>
          </w:rPr>
          <w:t>五级</w:t>
        </w:r>
      </w:ins>
      <w:ins w:id="277" w:author="陈章仁" w:date="2018-09-04T10:20:54Z">
        <w:r>
          <w:rPr>
            <w:rFonts w:hint="eastAsia" w:ascii="微软雅黑" w:hAnsi="微软雅黑"/>
            <w:strike w:val="0"/>
            <w:lang w:val="en-US" w:eastAsia="zh-CN"/>
          </w:rPr>
          <w:t>：</w:t>
        </w:r>
      </w:ins>
      <w:ins w:id="278" w:author="陈章仁" w:date="2018-09-04T10:20:57Z">
        <w:r>
          <w:rPr>
            <w:rFonts w:hint="eastAsia" w:ascii="微软雅黑" w:hAnsi="微软雅黑"/>
            <w:strike w:val="0"/>
            <w:lang w:val="en-US" w:eastAsia="zh-CN"/>
          </w:rPr>
          <w:t>审</w:t>
        </w:r>
      </w:ins>
      <w:ins w:id="279" w:author="陈章仁" w:date="2018-09-04T10:20:58Z">
        <w:r>
          <w:rPr>
            <w:rFonts w:hint="eastAsia" w:ascii="微软雅黑" w:hAnsi="微软雅黑"/>
            <w:strike w:val="0"/>
            <w:lang w:val="en-US" w:eastAsia="zh-CN"/>
          </w:rPr>
          <w:t>核地</w:t>
        </w:r>
      </w:ins>
      <w:ins w:id="280" w:author="陈章仁" w:date="2018-09-04T10:20:59Z">
        <w:r>
          <w:rPr>
            <w:rFonts w:hint="eastAsia" w:ascii="微软雅黑" w:hAnsi="微软雅黑"/>
            <w:strike w:val="0"/>
            <w:lang w:val="en-US" w:eastAsia="zh-CN"/>
          </w:rPr>
          <w:t>点</w:t>
        </w:r>
      </w:ins>
      <w:ins w:id="281" w:author="陈章仁" w:date="2018-09-04T10:21:01Z">
        <w:r>
          <w:rPr>
            <w:rFonts w:hint="eastAsia" w:ascii="微软雅黑" w:hAnsi="微软雅黑"/>
            <w:strike w:val="0"/>
            <w:lang w:val="en-US" w:eastAsia="zh-CN"/>
          </w:rPr>
          <w:t>可以</w:t>
        </w:r>
      </w:ins>
      <w:ins w:id="282" w:author="陈章仁" w:date="2018-09-04T10:21:03Z">
        <w:r>
          <w:rPr>
            <w:rFonts w:hint="eastAsia" w:ascii="微软雅黑" w:hAnsi="微软雅黑"/>
            <w:strike w:val="0"/>
            <w:lang w:val="en-US" w:eastAsia="zh-CN"/>
          </w:rPr>
          <w:t>选</w:t>
        </w:r>
      </w:ins>
      <w:ins w:id="283" w:author="陈章仁" w:date="2018-09-04T10:21:17Z">
        <w:r>
          <w:rPr>
            <w:rFonts w:hint="eastAsia" w:ascii="微软雅黑" w:hAnsi="微软雅黑"/>
            <w:strike w:val="0"/>
            <w:lang w:val="en-US" w:eastAsia="zh-CN"/>
          </w:rPr>
          <w:t>1</w:t>
        </w:r>
      </w:ins>
      <w:ins w:id="284" w:author="陈章仁" w:date="2018-09-04T10:21:18Z">
        <w:r>
          <w:rPr>
            <w:rFonts w:hint="eastAsia" w:ascii="微软雅黑" w:hAnsi="微软雅黑"/>
            <w:strike w:val="0"/>
            <w:lang w:val="en-US" w:eastAsia="zh-CN"/>
          </w:rPr>
          <w:t>7</w:t>
        </w:r>
      </w:ins>
      <w:ins w:id="285" w:author="陈章仁" w:date="2018-09-04T10:21:19Z">
        <w:r>
          <w:rPr>
            <w:rFonts w:hint="eastAsia" w:ascii="微软雅黑" w:hAnsi="微软雅黑"/>
            <w:strike w:val="0"/>
            <w:lang w:val="en-US" w:eastAsia="zh-CN"/>
          </w:rPr>
          <w:t>个</w:t>
        </w:r>
      </w:ins>
      <w:ins w:id="286" w:author="陈章仁" w:date="2018-09-04T10:21:20Z">
        <w:r>
          <w:rPr>
            <w:rFonts w:hint="eastAsia" w:ascii="微软雅黑" w:hAnsi="微软雅黑"/>
            <w:strike w:val="0"/>
            <w:lang w:val="en-US" w:eastAsia="zh-CN"/>
          </w:rPr>
          <w:t>地</w:t>
        </w:r>
      </w:ins>
      <w:ins w:id="287" w:author="陈章仁" w:date="2018-09-04T10:21:21Z">
        <w:r>
          <w:rPr>
            <w:rFonts w:hint="eastAsia" w:ascii="微软雅黑" w:hAnsi="微软雅黑"/>
            <w:strike w:val="0"/>
            <w:lang w:val="en-US" w:eastAsia="zh-CN"/>
          </w:rPr>
          <w:t>市</w:t>
        </w:r>
      </w:ins>
      <w:ins w:id="288" w:author="陈章仁" w:date="2018-09-04T11:29:24Z">
        <w:r>
          <w:rPr>
            <w:rFonts w:hint="eastAsia" w:ascii="微软雅黑" w:hAnsi="微软雅黑"/>
            <w:strike w:val="0"/>
            <w:lang w:val="en-US" w:eastAsia="zh-CN"/>
          </w:rPr>
          <w:t>鉴定中</w:t>
        </w:r>
      </w:ins>
      <w:ins w:id="289" w:author="陈章仁" w:date="2018-09-04T11:29:25Z">
        <w:r>
          <w:rPr>
            <w:rFonts w:hint="eastAsia" w:ascii="微软雅黑" w:hAnsi="微软雅黑"/>
            <w:strike w:val="0"/>
            <w:lang w:val="en-US" w:eastAsia="zh-CN"/>
          </w:rPr>
          <w:t>心</w:t>
        </w:r>
      </w:ins>
      <w:ins w:id="290" w:author="陈章仁" w:date="2018-09-04T10:21:24Z">
        <w:r>
          <w:rPr>
            <w:rFonts w:hint="eastAsia" w:ascii="微软雅黑" w:hAnsi="微软雅黑"/>
            <w:strike w:val="0"/>
            <w:lang w:val="en-US" w:eastAsia="zh-CN"/>
          </w:rPr>
          <w:t>及省</w:t>
        </w:r>
      </w:ins>
      <w:ins w:id="291" w:author="陈章仁" w:date="2018-09-04T11:29:27Z">
        <w:r>
          <w:rPr>
            <w:rFonts w:hint="eastAsia" w:ascii="微软雅黑" w:hAnsi="微软雅黑"/>
            <w:strike w:val="0"/>
            <w:lang w:val="en-US" w:eastAsia="zh-CN"/>
          </w:rPr>
          <w:t>鉴定</w:t>
        </w:r>
      </w:ins>
      <w:ins w:id="292" w:author="陈章仁" w:date="2018-09-04T10:21:25Z">
        <w:r>
          <w:rPr>
            <w:rFonts w:hint="eastAsia" w:ascii="微软雅黑" w:hAnsi="微软雅黑"/>
            <w:strike w:val="0"/>
            <w:lang w:val="en-US" w:eastAsia="zh-CN"/>
          </w:rPr>
          <w:t>中心</w:t>
        </w:r>
      </w:ins>
      <w:ins w:id="293" w:author="陈章仁" w:date="2018-09-04T10:38:14Z">
        <w:r>
          <w:rPr>
            <w:rFonts w:hint="eastAsia" w:ascii="微软雅黑" w:hAnsi="微软雅黑"/>
            <w:strike w:val="0"/>
            <w:lang w:val="en-US" w:eastAsia="zh-CN"/>
          </w:rPr>
          <w:t>，考</w:t>
        </w:r>
      </w:ins>
      <w:ins w:id="294" w:author="陈章仁" w:date="2018-09-04T10:38:15Z">
        <w:r>
          <w:rPr>
            <w:rFonts w:hint="eastAsia" w:ascii="微软雅黑" w:hAnsi="微软雅黑"/>
            <w:strike w:val="0"/>
            <w:lang w:val="en-US" w:eastAsia="zh-CN"/>
          </w:rPr>
          <w:t>试地</w:t>
        </w:r>
      </w:ins>
      <w:ins w:id="295" w:author="陈章仁" w:date="2018-09-04T10:38:16Z">
        <w:r>
          <w:rPr>
            <w:rFonts w:hint="eastAsia" w:ascii="微软雅黑" w:hAnsi="微软雅黑"/>
            <w:strike w:val="0"/>
            <w:lang w:val="en-US" w:eastAsia="zh-CN"/>
          </w:rPr>
          <w:t>点选</w:t>
        </w:r>
      </w:ins>
      <w:ins w:id="296" w:author="陈章仁" w:date="2018-09-04T10:38:17Z">
        <w:r>
          <w:rPr>
            <w:rFonts w:hint="eastAsia" w:ascii="微软雅黑" w:hAnsi="微软雅黑"/>
            <w:strike w:val="0"/>
            <w:lang w:val="en-US" w:eastAsia="zh-CN"/>
          </w:rPr>
          <w:t>1</w:t>
        </w:r>
      </w:ins>
      <w:ins w:id="297" w:author="陈章仁" w:date="2018-09-04T10:38:18Z">
        <w:r>
          <w:rPr>
            <w:rFonts w:hint="eastAsia" w:ascii="微软雅黑" w:hAnsi="微软雅黑"/>
            <w:strike w:val="0"/>
            <w:lang w:val="en-US" w:eastAsia="zh-CN"/>
          </w:rPr>
          <w:t>7</w:t>
        </w:r>
      </w:ins>
      <w:ins w:id="298" w:author="陈章仁" w:date="2018-09-04T10:38:20Z">
        <w:r>
          <w:rPr>
            <w:rFonts w:hint="eastAsia" w:ascii="微软雅黑" w:hAnsi="微软雅黑"/>
            <w:strike w:val="0"/>
            <w:lang w:val="en-US" w:eastAsia="zh-CN"/>
          </w:rPr>
          <w:t>个地</w:t>
        </w:r>
      </w:ins>
      <w:ins w:id="299" w:author="陈章仁" w:date="2018-09-04T10:38:23Z">
        <w:r>
          <w:rPr>
            <w:rFonts w:hint="eastAsia" w:ascii="微软雅黑" w:hAnsi="微软雅黑"/>
            <w:strike w:val="0"/>
            <w:lang w:val="en-US" w:eastAsia="zh-CN"/>
          </w:rPr>
          <w:t>市及</w:t>
        </w:r>
      </w:ins>
      <w:ins w:id="300" w:author="陈章仁" w:date="2018-09-04T10:38:24Z">
        <w:r>
          <w:rPr>
            <w:rFonts w:hint="eastAsia" w:ascii="微软雅黑" w:hAnsi="微软雅黑"/>
            <w:strike w:val="0"/>
            <w:lang w:val="en-US" w:eastAsia="zh-CN"/>
          </w:rPr>
          <w:t>省</w:t>
        </w:r>
      </w:ins>
      <w:ins w:id="301" w:author="陈章仁" w:date="2018-09-04T11:31:07Z">
        <w:r>
          <w:rPr>
            <w:rFonts w:hint="eastAsia" w:ascii="微软雅黑" w:hAnsi="微软雅黑"/>
            <w:strike w:val="0"/>
            <w:lang w:val="en-US" w:eastAsia="zh-CN"/>
          </w:rPr>
          <w:t>鉴定中</w:t>
        </w:r>
      </w:ins>
      <w:ins w:id="302" w:author="陈章仁" w:date="2018-09-04T11:31:08Z">
        <w:r>
          <w:rPr>
            <w:rFonts w:hint="eastAsia" w:ascii="微软雅黑" w:hAnsi="微软雅黑"/>
            <w:strike w:val="0"/>
            <w:lang w:val="en-US" w:eastAsia="zh-CN"/>
          </w:rPr>
          <w:t>心</w:t>
        </w:r>
      </w:ins>
      <w:ins w:id="303" w:author="陈章仁" w:date="2018-09-04T10:38:26Z">
        <w:r>
          <w:rPr>
            <w:rFonts w:hint="eastAsia" w:ascii="微软雅黑" w:hAnsi="微软雅黑"/>
            <w:strike w:val="0"/>
            <w:lang w:val="en-US" w:eastAsia="zh-CN"/>
          </w:rPr>
          <w:t>。</w:t>
        </w:r>
      </w:ins>
      <w:ins w:id="304" w:author="陈章仁" w:date="2018-09-04T10:46:21Z">
        <w:r>
          <w:rPr>
            <w:rFonts w:hint="eastAsia" w:ascii="微软雅黑" w:hAnsi="微软雅黑"/>
            <w:strike w:val="0"/>
            <w:lang w:val="en-US" w:eastAsia="zh-CN"/>
          </w:rPr>
          <w:t>专</w:t>
        </w:r>
      </w:ins>
      <w:ins w:id="305" w:author="陈章仁" w:date="2018-09-04T10:46:22Z">
        <w:r>
          <w:rPr>
            <w:rFonts w:hint="eastAsia" w:ascii="微软雅黑" w:hAnsi="微软雅黑"/>
            <w:strike w:val="0"/>
            <w:lang w:val="en-US" w:eastAsia="zh-CN"/>
          </w:rPr>
          <w:t>项</w:t>
        </w:r>
      </w:ins>
      <w:ins w:id="306" w:author="陈章仁" w:date="2018-09-04T10:46:23Z">
        <w:r>
          <w:rPr>
            <w:rFonts w:hint="eastAsia" w:ascii="微软雅黑" w:hAnsi="微软雅黑"/>
            <w:strike w:val="0"/>
            <w:lang w:val="en-US" w:eastAsia="zh-CN"/>
          </w:rPr>
          <w:t>能力</w:t>
        </w:r>
      </w:ins>
      <w:ins w:id="307" w:author="陈章仁" w:date="2018-09-04T10:46:35Z">
        <w:r>
          <w:rPr>
            <w:rFonts w:hint="eastAsia" w:ascii="微软雅黑" w:hAnsi="微软雅黑"/>
            <w:strike w:val="0"/>
            <w:lang w:val="en-US" w:eastAsia="zh-CN"/>
          </w:rPr>
          <w:t>同</w:t>
        </w:r>
      </w:ins>
      <w:ins w:id="308" w:author="陈章仁" w:date="2018-09-04T10:46:37Z">
        <w:r>
          <w:rPr>
            <w:rFonts w:hint="eastAsia" w:ascii="微软雅黑" w:hAnsi="微软雅黑"/>
            <w:strike w:val="0"/>
            <w:lang w:val="en-US" w:eastAsia="zh-CN"/>
          </w:rPr>
          <w:t>A</w:t>
        </w:r>
      </w:ins>
      <w:ins w:id="309" w:author="陈章仁" w:date="2018-09-04T10:46:41Z">
        <w:r>
          <w:rPr>
            <w:rFonts w:hint="eastAsia" w:ascii="微软雅黑" w:hAnsi="微软雅黑"/>
            <w:strike w:val="0"/>
            <w:lang w:val="en-US" w:eastAsia="zh-CN"/>
          </w:rPr>
          <w:t>类</w:t>
        </w:r>
      </w:ins>
      <w:ins w:id="310" w:author="陈章仁" w:date="2018-09-04T10:46:42Z">
        <w:r>
          <w:rPr>
            <w:rFonts w:hint="eastAsia" w:ascii="微软雅黑" w:hAnsi="微软雅黑"/>
            <w:strike w:val="0"/>
            <w:lang w:val="en-US" w:eastAsia="zh-CN"/>
          </w:rPr>
          <w:t>四级</w:t>
        </w:r>
      </w:ins>
      <w:ins w:id="311" w:author="陈章仁" w:date="2018-09-04T10:46:43Z">
        <w:r>
          <w:rPr>
            <w:rFonts w:hint="eastAsia" w:ascii="微软雅黑" w:hAnsi="微软雅黑"/>
            <w:strike w:val="0"/>
            <w:lang w:val="en-US" w:eastAsia="zh-CN"/>
          </w:rPr>
          <w:t>五级</w:t>
        </w:r>
      </w:ins>
      <w:ins w:id="312" w:author="陈章仁" w:date="2018-09-04T10:46:53Z">
        <w:r>
          <w:rPr>
            <w:rFonts w:hint="eastAsia" w:ascii="微软雅黑" w:hAnsi="微软雅黑"/>
            <w:strike w:val="0"/>
            <w:lang w:val="en-US" w:eastAsia="zh-CN"/>
          </w:rPr>
          <w:t>。</w:t>
        </w:r>
      </w:ins>
      <w:ins w:id="313" w:author="陈章仁" w:date="2018-09-04T10:38:30Z">
        <w:r>
          <w:rPr>
            <w:rFonts w:hint="eastAsia" w:ascii="微软雅黑" w:hAnsi="微软雅黑"/>
            <w:strike w:val="0"/>
            <w:lang w:val="en-US" w:eastAsia="zh-CN"/>
          </w:rPr>
          <w:t>机</w:t>
        </w:r>
      </w:ins>
      <w:ins w:id="314" w:author="陈章仁" w:date="2018-09-04T10:38:31Z">
        <w:r>
          <w:rPr>
            <w:rFonts w:hint="eastAsia" w:ascii="微软雅黑" w:hAnsi="微软雅黑"/>
            <w:strike w:val="0"/>
            <w:lang w:val="en-US" w:eastAsia="zh-CN"/>
          </w:rPr>
          <w:t>构</w:t>
        </w:r>
      </w:ins>
      <w:ins w:id="315" w:author="陈章仁" w:date="2018-09-04T14:48:39Z">
        <w:r>
          <w:rPr>
            <w:rFonts w:hint="eastAsia" w:ascii="微软雅黑" w:hAnsi="微软雅黑"/>
            <w:strike w:val="0"/>
            <w:lang w:val="en-US" w:eastAsia="zh-CN"/>
          </w:rPr>
          <w:t>报</w:t>
        </w:r>
      </w:ins>
      <w:ins w:id="316" w:author="陈章仁" w:date="2018-09-04T14:48:40Z">
        <w:r>
          <w:rPr>
            <w:rFonts w:hint="eastAsia" w:ascii="微软雅黑" w:hAnsi="微软雅黑"/>
            <w:strike w:val="0"/>
            <w:lang w:val="en-US" w:eastAsia="zh-CN"/>
          </w:rPr>
          <w:t>名</w:t>
        </w:r>
      </w:ins>
      <w:ins w:id="317" w:author="陈章仁" w:date="2018-09-04T10:38:32Z">
        <w:r>
          <w:rPr>
            <w:rFonts w:hint="eastAsia" w:ascii="微软雅黑" w:hAnsi="微软雅黑"/>
            <w:strike w:val="0"/>
            <w:lang w:val="en-US" w:eastAsia="zh-CN"/>
          </w:rPr>
          <w:t>：</w:t>
        </w:r>
      </w:ins>
      <w:ins w:id="318" w:author="陈章仁" w:date="2018-09-04T10:49:36Z">
        <w:r>
          <w:rPr>
            <w:rFonts w:hint="eastAsia" w:ascii="微软雅黑" w:hAnsi="微软雅黑"/>
            <w:strike w:val="0"/>
            <w:lang w:val="en-US" w:eastAsia="zh-CN"/>
          </w:rPr>
          <w:t>用</w:t>
        </w:r>
      </w:ins>
      <w:ins w:id="319" w:author="陈章仁" w:date="2018-09-04T10:49:42Z">
        <w:r>
          <w:rPr>
            <w:rFonts w:hint="eastAsia" w:ascii="微软雅黑" w:hAnsi="微软雅黑"/>
            <w:strike w:val="0"/>
            <w:lang w:val="en-US" w:eastAsia="zh-CN"/>
          </w:rPr>
          <w:t>机</w:t>
        </w:r>
      </w:ins>
      <w:ins w:id="320" w:author="陈章仁" w:date="2018-09-04T10:49:43Z">
        <w:r>
          <w:rPr>
            <w:rFonts w:hint="eastAsia" w:ascii="微软雅黑" w:hAnsi="微软雅黑"/>
            <w:strike w:val="0"/>
            <w:lang w:val="en-US" w:eastAsia="zh-CN"/>
          </w:rPr>
          <w:t>构</w:t>
        </w:r>
      </w:ins>
      <w:ins w:id="321" w:author="陈章仁" w:date="2018-09-04T10:49:51Z">
        <w:r>
          <w:rPr>
            <w:rFonts w:hint="eastAsia" w:ascii="微软雅黑" w:hAnsi="微软雅黑"/>
            <w:strike w:val="0"/>
            <w:lang w:val="en-US" w:eastAsia="zh-CN"/>
          </w:rPr>
          <w:t>代</w:t>
        </w:r>
      </w:ins>
      <w:ins w:id="322" w:author="陈章仁" w:date="2018-09-04T10:49:52Z">
        <w:r>
          <w:rPr>
            <w:rFonts w:hint="eastAsia" w:ascii="微软雅黑" w:hAnsi="微软雅黑"/>
            <w:strike w:val="0"/>
            <w:lang w:val="en-US" w:eastAsia="zh-CN"/>
          </w:rPr>
          <w:t>码</w:t>
        </w:r>
      </w:ins>
      <w:ins w:id="323" w:author="陈章仁" w:date="2018-09-13T16:21:37Z">
        <w:r>
          <w:rPr>
            <w:rFonts w:hint="eastAsia" w:ascii="微软雅黑" w:hAnsi="微软雅黑"/>
            <w:strike w:val="0"/>
            <w:lang w:val="en-US" w:eastAsia="zh-CN"/>
          </w:rPr>
          <w:t>登录</w:t>
        </w:r>
      </w:ins>
      <w:ins w:id="324" w:author="陈章仁" w:date="2018-09-13T16:21:38Z">
        <w:r>
          <w:rPr>
            <w:rFonts w:hint="eastAsia" w:ascii="微软雅黑" w:hAnsi="微软雅黑"/>
            <w:strike w:val="0"/>
            <w:lang w:val="en-US" w:eastAsia="zh-CN"/>
          </w:rPr>
          <w:t>，</w:t>
        </w:r>
      </w:ins>
      <w:ins w:id="325" w:author="陈章仁" w:date="2018-09-13T16:21:39Z">
        <w:r>
          <w:rPr>
            <w:rFonts w:hint="eastAsia" w:ascii="微软雅黑" w:hAnsi="微软雅黑"/>
            <w:strike w:val="0"/>
            <w:lang w:val="en-US" w:eastAsia="zh-CN"/>
          </w:rPr>
          <w:t>然</w:t>
        </w:r>
      </w:ins>
      <w:ins w:id="326" w:author="陈章仁" w:date="2018-09-13T16:21:40Z">
        <w:r>
          <w:rPr>
            <w:rFonts w:hint="eastAsia" w:ascii="微软雅黑" w:hAnsi="微软雅黑"/>
            <w:strike w:val="0"/>
            <w:lang w:val="en-US" w:eastAsia="zh-CN"/>
          </w:rPr>
          <w:t>后</w:t>
        </w:r>
      </w:ins>
      <w:ins w:id="327" w:author="陈章仁" w:date="2018-09-04T11:05:28Z">
        <w:r>
          <w:rPr>
            <w:rFonts w:hint="eastAsia" w:ascii="微软雅黑" w:hAnsi="微软雅黑"/>
            <w:strike w:val="0"/>
            <w:lang w:val="en-US" w:eastAsia="zh-CN"/>
          </w:rPr>
          <w:t>上传</w:t>
        </w:r>
      </w:ins>
      <w:ins w:id="328" w:author="陈章仁" w:date="2018-09-04T11:05:30Z">
        <w:r>
          <w:rPr>
            <w:rFonts w:hint="eastAsia" w:ascii="微软雅黑" w:hAnsi="微软雅黑"/>
            <w:strike w:val="0"/>
            <w:lang w:val="en-US" w:eastAsia="zh-CN"/>
          </w:rPr>
          <w:t>报名</w:t>
        </w:r>
      </w:ins>
      <w:ins w:id="329" w:author="陈章仁" w:date="2018-09-04T11:05:32Z">
        <w:r>
          <w:rPr>
            <w:rFonts w:hint="eastAsia" w:ascii="微软雅黑" w:hAnsi="微软雅黑"/>
            <w:strike w:val="0"/>
            <w:lang w:val="en-US" w:eastAsia="zh-CN"/>
          </w:rPr>
          <w:t>数据</w:t>
        </w:r>
      </w:ins>
      <w:ins w:id="330" w:author="陈章仁" w:date="2018-09-04T10:49:55Z">
        <w:r>
          <w:rPr>
            <w:rFonts w:hint="eastAsia" w:ascii="微软雅黑" w:hAnsi="微软雅黑"/>
            <w:strike w:val="0"/>
            <w:lang w:val="en-US" w:eastAsia="zh-CN"/>
          </w:rPr>
          <w:t>，</w:t>
        </w:r>
      </w:ins>
      <w:ins w:id="331" w:author="陈章仁" w:date="2018-09-04T10:49:56Z">
        <w:r>
          <w:rPr>
            <w:rFonts w:hint="eastAsia" w:ascii="微软雅黑" w:hAnsi="微软雅黑"/>
            <w:strike w:val="0"/>
            <w:lang w:val="en-US" w:eastAsia="zh-CN"/>
          </w:rPr>
          <w:t>就</w:t>
        </w:r>
      </w:ins>
      <w:ins w:id="332" w:author="陈章仁" w:date="2018-09-04T10:49:57Z">
        <w:r>
          <w:rPr>
            <w:rFonts w:hint="eastAsia" w:ascii="微软雅黑" w:hAnsi="微软雅黑"/>
            <w:strike w:val="0"/>
            <w:lang w:val="en-US" w:eastAsia="zh-CN"/>
          </w:rPr>
          <w:t>会</w:t>
        </w:r>
      </w:ins>
      <w:ins w:id="333" w:author="陈章仁" w:date="2018-09-04T10:50:01Z">
        <w:r>
          <w:rPr>
            <w:rFonts w:hint="eastAsia" w:ascii="微软雅黑" w:hAnsi="微软雅黑"/>
            <w:strike w:val="0"/>
            <w:lang w:val="en-US" w:eastAsia="zh-CN"/>
          </w:rPr>
          <w:t>隶</w:t>
        </w:r>
      </w:ins>
      <w:ins w:id="334" w:author="陈章仁" w:date="2018-09-04T10:50:06Z">
        <w:r>
          <w:rPr>
            <w:rFonts w:hint="eastAsia" w:ascii="微软雅黑" w:hAnsi="微软雅黑"/>
            <w:strike w:val="0"/>
            <w:lang w:val="en-US" w:eastAsia="zh-CN"/>
          </w:rPr>
          <w:t>属于</w:t>
        </w:r>
      </w:ins>
      <w:ins w:id="335" w:author="陈章仁" w:date="2018-09-04T10:50:07Z">
        <w:r>
          <w:rPr>
            <w:rFonts w:hint="eastAsia" w:ascii="微软雅黑" w:hAnsi="微软雅黑"/>
            <w:strike w:val="0"/>
            <w:lang w:val="en-US" w:eastAsia="zh-CN"/>
          </w:rPr>
          <w:t>哪个</w:t>
        </w:r>
      </w:ins>
      <w:ins w:id="336" w:author="陈章仁" w:date="2018-09-04T10:50:08Z">
        <w:r>
          <w:rPr>
            <w:rFonts w:hint="eastAsia" w:ascii="微软雅黑" w:hAnsi="微软雅黑"/>
            <w:strike w:val="0"/>
            <w:lang w:val="en-US" w:eastAsia="zh-CN"/>
          </w:rPr>
          <w:t>鉴定中心</w:t>
        </w:r>
      </w:ins>
      <w:ins w:id="337" w:author="陈章仁" w:date="2018-09-04T10:50:12Z">
        <w:r>
          <w:rPr>
            <w:rFonts w:hint="eastAsia" w:ascii="微软雅黑" w:hAnsi="微软雅黑"/>
            <w:strike w:val="0"/>
            <w:lang w:val="en-US" w:eastAsia="zh-CN"/>
          </w:rPr>
          <w:t>,</w:t>
        </w:r>
      </w:ins>
      <w:ins w:id="338" w:author="陈章仁" w:date="2018-09-04T10:58:05Z">
        <w:r>
          <w:rPr>
            <w:rFonts w:hint="eastAsia" w:ascii="微软雅黑" w:hAnsi="微软雅黑"/>
            <w:strike w:val="0"/>
            <w:lang w:val="en-US" w:eastAsia="zh-CN"/>
          </w:rPr>
          <w:t>审核</w:t>
        </w:r>
      </w:ins>
      <w:ins w:id="339" w:author="陈章仁" w:date="2018-09-04T10:58:06Z">
        <w:r>
          <w:rPr>
            <w:rFonts w:hint="eastAsia" w:ascii="微软雅黑" w:hAnsi="微软雅黑"/>
            <w:strike w:val="0"/>
            <w:lang w:val="en-US" w:eastAsia="zh-CN"/>
          </w:rPr>
          <w:t>权</w:t>
        </w:r>
      </w:ins>
      <w:ins w:id="340" w:author="陈章仁" w:date="2018-09-04T10:58:07Z">
        <w:r>
          <w:rPr>
            <w:rFonts w:hint="eastAsia" w:ascii="微软雅黑" w:hAnsi="微软雅黑"/>
            <w:strike w:val="0"/>
            <w:lang w:val="en-US" w:eastAsia="zh-CN"/>
          </w:rPr>
          <w:t>和</w:t>
        </w:r>
      </w:ins>
      <w:ins w:id="341" w:author="陈章仁" w:date="2018-09-04T10:58:10Z">
        <w:r>
          <w:rPr>
            <w:rFonts w:hint="eastAsia" w:ascii="微软雅黑" w:hAnsi="微软雅黑"/>
            <w:strike w:val="0"/>
            <w:lang w:val="en-US" w:eastAsia="zh-CN"/>
          </w:rPr>
          <w:t>考</w:t>
        </w:r>
      </w:ins>
      <w:ins w:id="342" w:author="陈章仁" w:date="2018-09-04T10:58:11Z">
        <w:r>
          <w:rPr>
            <w:rFonts w:hint="eastAsia" w:ascii="微软雅黑" w:hAnsi="微软雅黑"/>
            <w:strike w:val="0"/>
            <w:lang w:val="en-US" w:eastAsia="zh-CN"/>
          </w:rPr>
          <w:t>试地点</w:t>
        </w:r>
      </w:ins>
      <w:ins w:id="343" w:author="陈章仁" w:date="2018-09-04T11:05:40Z">
        <w:r>
          <w:rPr>
            <w:rFonts w:hint="eastAsia" w:ascii="微软雅黑" w:hAnsi="微软雅黑"/>
            <w:strike w:val="0"/>
            <w:lang w:val="en-US" w:eastAsia="zh-CN"/>
          </w:rPr>
          <w:t>也</w:t>
        </w:r>
      </w:ins>
      <w:ins w:id="344" w:author="陈章仁" w:date="2018-09-04T10:58:12Z">
        <w:r>
          <w:rPr>
            <w:rFonts w:hint="eastAsia" w:ascii="微软雅黑" w:hAnsi="微软雅黑"/>
            <w:strike w:val="0"/>
            <w:lang w:val="en-US" w:eastAsia="zh-CN"/>
          </w:rPr>
          <w:t>就</w:t>
        </w:r>
      </w:ins>
      <w:ins w:id="345" w:author="陈章仁" w:date="2018-09-04T10:58:14Z">
        <w:r>
          <w:rPr>
            <w:rFonts w:hint="eastAsia" w:ascii="微软雅黑" w:hAnsi="微软雅黑"/>
            <w:strike w:val="0"/>
            <w:lang w:val="en-US" w:eastAsia="zh-CN"/>
          </w:rPr>
          <w:t>确定</w:t>
        </w:r>
      </w:ins>
      <w:ins w:id="346" w:author="陈章仁" w:date="2018-09-04T11:03:02Z">
        <w:r>
          <w:rPr>
            <w:rFonts w:hint="eastAsia" w:ascii="微软雅黑" w:hAnsi="微软雅黑"/>
            <w:strike w:val="0"/>
            <w:lang w:val="en-US" w:eastAsia="zh-CN"/>
          </w:rPr>
          <w:t>。</w:t>
        </w:r>
      </w:ins>
      <w:ins w:id="347" w:author="陈章仁" w:date="2018-09-04T11:06:32Z">
        <w:r>
          <w:rPr>
            <w:rFonts w:hint="eastAsia" w:ascii="微软雅黑" w:hAnsi="微软雅黑"/>
            <w:strike w:val="0"/>
            <w:lang w:val="en-US" w:eastAsia="zh-CN"/>
          </w:rPr>
          <w:t>B</w:t>
        </w:r>
      </w:ins>
      <w:ins w:id="348" w:author="陈章仁" w:date="2018-09-04T11:06:35Z">
        <w:r>
          <w:rPr>
            <w:rFonts w:hint="eastAsia" w:ascii="微软雅黑" w:hAnsi="微软雅黑"/>
            <w:strike w:val="0"/>
            <w:lang w:val="en-US" w:eastAsia="zh-CN"/>
          </w:rPr>
          <w:t>类</w:t>
        </w:r>
      </w:ins>
      <w:ins w:id="349" w:author="陈章仁" w:date="2018-09-04T11:06:36Z">
        <w:r>
          <w:rPr>
            <w:rFonts w:hint="eastAsia" w:ascii="微软雅黑" w:hAnsi="微软雅黑"/>
            <w:strike w:val="0"/>
            <w:lang w:val="en-US" w:eastAsia="zh-CN"/>
          </w:rPr>
          <w:t>及</w:t>
        </w:r>
      </w:ins>
      <w:ins w:id="350" w:author="陈章仁" w:date="2018-09-04T11:06:39Z">
        <w:r>
          <w:rPr>
            <w:rFonts w:hint="eastAsia" w:ascii="微软雅黑" w:hAnsi="微软雅黑"/>
            <w:strike w:val="0"/>
            <w:lang w:val="en-US" w:eastAsia="zh-CN"/>
          </w:rPr>
          <w:t>全</w:t>
        </w:r>
      </w:ins>
      <w:ins w:id="351" w:author="陈章仁" w:date="2018-09-04T11:06:40Z">
        <w:r>
          <w:rPr>
            <w:rFonts w:hint="eastAsia" w:ascii="微软雅黑" w:hAnsi="微软雅黑"/>
            <w:strike w:val="0"/>
            <w:lang w:val="en-US" w:eastAsia="zh-CN"/>
          </w:rPr>
          <w:t>国统</w:t>
        </w:r>
      </w:ins>
      <w:ins w:id="352" w:author="陈章仁" w:date="2018-09-04T11:06:41Z">
        <w:r>
          <w:rPr>
            <w:rFonts w:hint="eastAsia" w:ascii="微软雅黑" w:hAnsi="微软雅黑"/>
            <w:strike w:val="0"/>
            <w:lang w:val="en-US" w:eastAsia="zh-CN"/>
          </w:rPr>
          <w:t>考</w:t>
        </w:r>
      </w:ins>
      <w:ins w:id="353" w:author="陈章仁" w:date="2018-09-04T11:06:47Z">
        <w:r>
          <w:rPr>
            <w:rFonts w:hint="eastAsia" w:ascii="微软雅黑" w:hAnsi="微软雅黑"/>
            <w:strike w:val="0"/>
            <w:lang w:val="en-US" w:eastAsia="zh-CN"/>
          </w:rPr>
          <w:t>,</w:t>
        </w:r>
      </w:ins>
      <w:ins w:id="354" w:author="陈章仁" w:date="2018-09-04T11:06:52Z">
        <w:r>
          <w:rPr>
            <w:rFonts w:hint="eastAsia" w:ascii="微软雅黑" w:hAnsi="微软雅黑"/>
            <w:strike w:val="0"/>
            <w:lang w:val="en-US" w:eastAsia="zh-CN"/>
          </w:rPr>
          <w:t>预</w:t>
        </w:r>
      </w:ins>
      <w:ins w:id="355" w:author="陈章仁" w:date="2018-09-04T11:06:53Z">
        <w:r>
          <w:rPr>
            <w:rFonts w:hint="eastAsia" w:ascii="微软雅黑" w:hAnsi="微软雅黑"/>
            <w:strike w:val="0"/>
            <w:lang w:val="en-US" w:eastAsia="zh-CN"/>
          </w:rPr>
          <w:t>备</w:t>
        </w:r>
      </w:ins>
      <w:ins w:id="356" w:author="陈章仁" w:date="2018-09-04T11:06:54Z">
        <w:r>
          <w:rPr>
            <w:rFonts w:hint="eastAsia" w:ascii="微软雅黑" w:hAnsi="微软雅黑"/>
            <w:strike w:val="0"/>
            <w:lang w:val="en-US" w:eastAsia="zh-CN"/>
          </w:rPr>
          <w:t>技</w:t>
        </w:r>
      </w:ins>
      <w:ins w:id="357" w:author="陈章仁" w:date="2018-09-04T11:06:55Z">
        <w:r>
          <w:rPr>
            <w:rFonts w:hint="eastAsia" w:ascii="微软雅黑" w:hAnsi="微软雅黑"/>
            <w:strike w:val="0"/>
            <w:lang w:val="en-US" w:eastAsia="zh-CN"/>
          </w:rPr>
          <w:t>师</w:t>
        </w:r>
      </w:ins>
      <w:ins w:id="358" w:author="陈章仁" w:date="2018-09-04T11:27:47Z">
        <w:r>
          <w:rPr>
            <w:rFonts w:hint="eastAsia" w:ascii="微软雅黑" w:hAnsi="微软雅黑"/>
            <w:strike w:val="0"/>
            <w:lang w:val="en-US" w:eastAsia="zh-CN"/>
          </w:rPr>
          <w:t>:</w:t>
        </w:r>
      </w:ins>
      <w:ins w:id="359" w:author="陈章仁" w:date="2018-09-04T11:27:53Z">
        <w:r>
          <w:rPr>
            <w:rFonts w:hint="eastAsia" w:ascii="微软雅黑" w:hAnsi="微软雅黑"/>
            <w:strike w:val="0"/>
            <w:lang w:val="en-US" w:eastAsia="zh-CN"/>
          </w:rPr>
          <w:t>个</w:t>
        </w:r>
      </w:ins>
      <w:ins w:id="360" w:author="陈章仁" w:date="2018-09-04T11:27:54Z">
        <w:r>
          <w:rPr>
            <w:rFonts w:hint="eastAsia" w:ascii="微软雅黑" w:hAnsi="微软雅黑"/>
            <w:strike w:val="0"/>
            <w:lang w:val="en-US" w:eastAsia="zh-CN"/>
          </w:rPr>
          <w:t>人</w:t>
        </w:r>
      </w:ins>
      <w:ins w:id="361" w:author="陈章仁" w:date="2018-09-04T11:27:56Z">
        <w:r>
          <w:rPr>
            <w:rFonts w:hint="eastAsia" w:ascii="微软雅黑" w:hAnsi="微软雅黑"/>
            <w:strike w:val="0"/>
            <w:lang w:val="en-US" w:eastAsia="zh-CN"/>
          </w:rPr>
          <w:t>报名</w:t>
        </w:r>
      </w:ins>
      <w:ins w:id="362" w:author="陈章仁" w:date="2018-09-04T11:27:57Z">
        <w:r>
          <w:rPr>
            <w:rFonts w:hint="eastAsia" w:ascii="微软雅黑" w:hAnsi="微软雅黑"/>
            <w:strike w:val="0"/>
            <w:lang w:val="en-US" w:eastAsia="zh-CN"/>
          </w:rPr>
          <w:t>：</w:t>
        </w:r>
      </w:ins>
      <w:ins w:id="363" w:author="陈章仁" w:date="2018-09-04T11:23:19Z">
        <w:r>
          <w:rPr>
            <w:rFonts w:hint="eastAsia" w:ascii="微软雅黑" w:hAnsi="微软雅黑"/>
            <w:strike w:val="0"/>
            <w:lang w:val="en-US" w:eastAsia="zh-CN"/>
          </w:rPr>
          <w:t>审</w:t>
        </w:r>
      </w:ins>
      <w:ins w:id="364" w:author="陈章仁" w:date="2018-09-04T11:23:20Z">
        <w:r>
          <w:rPr>
            <w:rFonts w:hint="eastAsia" w:ascii="微软雅黑" w:hAnsi="微软雅黑"/>
            <w:strike w:val="0"/>
            <w:lang w:val="en-US" w:eastAsia="zh-CN"/>
          </w:rPr>
          <w:t>核地</w:t>
        </w:r>
      </w:ins>
      <w:ins w:id="365" w:author="陈章仁" w:date="2018-09-04T11:23:21Z">
        <w:r>
          <w:rPr>
            <w:rFonts w:hint="eastAsia" w:ascii="微软雅黑" w:hAnsi="微软雅黑"/>
            <w:strike w:val="0"/>
            <w:lang w:val="en-US" w:eastAsia="zh-CN"/>
          </w:rPr>
          <w:t>点为</w:t>
        </w:r>
      </w:ins>
      <w:ins w:id="366" w:author="陈章仁" w:date="2018-09-04T11:23:24Z">
        <w:r>
          <w:rPr>
            <w:rFonts w:hint="eastAsia" w:ascii="微软雅黑" w:hAnsi="微软雅黑"/>
            <w:strike w:val="0"/>
            <w:lang w:val="en-US" w:eastAsia="zh-CN"/>
          </w:rPr>
          <w:t>省</w:t>
        </w:r>
      </w:ins>
      <w:ins w:id="367" w:author="陈章仁" w:date="2018-09-04T11:29:03Z">
        <w:r>
          <w:rPr>
            <w:rFonts w:hint="eastAsia" w:ascii="微软雅黑" w:hAnsi="微软雅黑"/>
            <w:strike w:val="0"/>
            <w:lang w:val="en-US" w:eastAsia="zh-CN"/>
          </w:rPr>
          <w:t>鉴定</w:t>
        </w:r>
      </w:ins>
      <w:ins w:id="368" w:author="陈章仁" w:date="2018-09-04T11:23:24Z">
        <w:r>
          <w:rPr>
            <w:rFonts w:hint="eastAsia" w:ascii="微软雅黑" w:hAnsi="微软雅黑"/>
            <w:strike w:val="0"/>
            <w:lang w:val="en-US" w:eastAsia="zh-CN"/>
          </w:rPr>
          <w:t>中心</w:t>
        </w:r>
      </w:ins>
      <w:ins w:id="369" w:author="陈章仁" w:date="2018-09-04T11:23:25Z">
        <w:r>
          <w:rPr>
            <w:rFonts w:hint="eastAsia" w:ascii="微软雅黑" w:hAnsi="微软雅黑"/>
            <w:strike w:val="0"/>
            <w:lang w:val="en-US" w:eastAsia="zh-CN"/>
          </w:rPr>
          <w:t>，</w:t>
        </w:r>
      </w:ins>
      <w:ins w:id="370" w:author="陈章仁" w:date="2018-09-04T11:23:27Z">
        <w:r>
          <w:rPr>
            <w:rFonts w:hint="eastAsia" w:ascii="微软雅黑" w:hAnsi="微软雅黑"/>
            <w:strike w:val="0"/>
            <w:lang w:val="en-US" w:eastAsia="zh-CN"/>
          </w:rPr>
          <w:t>考</w:t>
        </w:r>
      </w:ins>
      <w:ins w:id="371" w:author="陈章仁" w:date="2018-09-04T11:23:28Z">
        <w:r>
          <w:rPr>
            <w:rFonts w:hint="eastAsia" w:ascii="微软雅黑" w:hAnsi="微软雅黑"/>
            <w:strike w:val="0"/>
            <w:lang w:val="en-US" w:eastAsia="zh-CN"/>
          </w:rPr>
          <w:t>试地</w:t>
        </w:r>
      </w:ins>
      <w:ins w:id="372" w:author="陈章仁" w:date="2018-09-04T11:23:29Z">
        <w:r>
          <w:rPr>
            <w:rFonts w:hint="eastAsia" w:ascii="微软雅黑" w:hAnsi="微软雅黑"/>
            <w:strike w:val="0"/>
            <w:lang w:val="en-US" w:eastAsia="zh-CN"/>
          </w:rPr>
          <w:t>点</w:t>
        </w:r>
      </w:ins>
      <w:ins w:id="373" w:author="陈章仁" w:date="2018-09-04T11:23:33Z">
        <w:r>
          <w:rPr>
            <w:rFonts w:hint="eastAsia" w:ascii="微软雅黑" w:hAnsi="微软雅黑"/>
            <w:strike w:val="0"/>
            <w:lang w:val="en-US" w:eastAsia="zh-CN"/>
          </w:rPr>
          <w:t>可以</w:t>
        </w:r>
      </w:ins>
      <w:ins w:id="374" w:author="陈章仁" w:date="2018-09-04T11:23:35Z">
        <w:r>
          <w:rPr>
            <w:rFonts w:hint="eastAsia" w:ascii="微软雅黑" w:hAnsi="微软雅黑"/>
            <w:strike w:val="0"/>
            <w:lang w:val="en-US" w:eastAsia="zh-CN"/>
          </w:rPr>
          <w:t>选</w:t>
        </w:r>
      </w:ins>
      <w:ins w:id="375" w:author="陈章仁" w:date="2018-09-04T11:23:37Z">
        <w:r>
          <w:rPr>
            <w:rFonts w:hint="eastAsia" w:ascii="微软雅黑" w:hAnsi="微软雅黑"/>
            <w:strike w:val="0"/>
            <w:lang w:val="en-US" w:eastAsia="zh-CN"/>
          </w:rPr>
          <w:t>择</w:t>
        </w:r>
      </w:ins>
      <w:ins w:id="376" w:author="陈章仁" w:date="2018-09-04T11:26:55Z">
        <w:r>
          <w:rPr>
            <w:rFonts w:hint="eastAsia" w:ascii="微软雅黑" w:hAnsi="微软雅黑"/>
            <w:strike w:val="0"/>
            <w:lang w:val="en-US" w:eastAsia="zh-CN"/>
          </w:rPr>
          <w:t>1</w:t>
        </w:r>
      </w:ins>
      <w:ins w:id="377" w:author="陈章仁" w:date="2018-09-04T11:48:02Z">
        <w:r>
          <w:rPr>
            <w:rFonts w:hint="eastAsia" w:ascii="微软雅黑" w:hAnsi="微软雅黑"/>
            <w:strike w:val="0"/>
            <w:lang w:val="en-US" w:eastAsia="zh-CN"/>
          </w:rPr>
          <w:t>1</w:t>
        </w:r>
      </w:ins>
      <w:ins w:id="378" w:author="陈章仁" w:date="2018-09-04T11:26:57Z">
        <w:r>
          <w:rPr>
            <w:rFonts w:hint="eastAsia" w:ascii="微软雅黑" w:hAnsi="微软雅黑"/>
            <w:strike w:val="0"/>
            <w:lang w:val="en-US" w:eastAsia="zh-CN"/>
          </w:rPr>
          <w:t>个地</w:t>
        </w:r>
      </w:ins>
      <w:ins w:id="379" w:author="陈章仁" w:date="2018-09-04T11:27:05Z">
        <w:r>
          <w:rPr>
            <w:rFonts w:hint="eastAsia" w:ascii="微软雅黑" w:hAnsi="微软雅黑"/>
            <w:strike w:val="0"/>
            <w:lang w:val="en-US" w:eastAsia="zh-CN"/>
          </w:rPr>
          <w:t>市</w:t>
        </w:r>
      </w:ins>
      <w:ins w:id="380" w:author="陈章仁" w:date="2018-09-04T11:47:10Z">
        <w:r>
          <w:rPr>
            <w:rFonts w:hint="eastAsia" w:ascii="微软雅黑" w:hAnsi="微软雅黑"/>
            <w:strike w:val="0"/>
            <w:lang w:val="en-US" w:eastAsia="zh-CN"/>
          </w:rPr>
          <w:t>。</w:t>
        </w:r>
      </w:ins>
      <w:ins w:id="381" w:author="陈章仁" w:date="2018-09-04T11:28:13Z">
        <w:r>
          <w:rPr>
            <w:rFonts w:hint="eastAsia" w:ascii="微软雅黑" w:hAnsi="微软雅黑"/>
            <w:strike w:val="0"/>
            <w:lang w:val="en-US" w:eastAsia="zh-CN"/>
          </w:rPr>
          <w:t>机</w:t>
        </w:r>
      </w:ins>
      <w:ins w:id="382" w:author="陈章仁" w:date="2018-09-04T11:28:15Z">
        <w:r>
          <w:rPr>
            <w:rFonts w:hint="eastAsia" w:ascii="微软雅黑" w:hAnsi="微软雅黑"/>
            <w:strike w:val="0"/>
            <w:lang w:val="en-US" w:eastAsia="zh-CN"/>
          </w:rPr>
          <w:t>构</w:t>
        </w:r>
      </w:ins>
      <w:ins w:id="383" w:author="陈章仁" w:date="2018-09-04T11:28:17Z">
        <w:r>
          <w:rPr>
            <w:rFonts w:hint="eastAsia" w:ascii="微软雅黑" w:hAnsi="微软雅黑"/>
            <w:strike w:val="0"/>
            <w:lang w:val="en-US" w:eastAsia="zh-CN"/>
          </w:rPr>
          <w:t>：</w:t>
        </w:r>
      </w:ins>
      <w:ins w:id="384" w:author="陈章仁" w:date="2018-09-04T11:28:37Z">
        <w:r>
          <w:rPr>
            <w:rFonts w:hint="eastAsia" w:ascii="微软雅黑" w:hAnsi="微软雅黑"/>
            <w:strike w:val="0"/>
            <w:lang w:val="en-US" w:eastAsia="zh-CN"/>
          </w:rPr>
          <w:t>审核</w:t>
        </w:r>
      </w:ins>
      <w:ins w:id="385" w:author="陈章仁" w:date="2018-09-04T11:28:38Z">
        <w:r>
          <w:rPr>
            <w:rFonts w:hint="eastAsia" w:ascii="微软雅黑" w:hAnsi="微软雅黑"/>
            <w:strike w:val="0"/>
            <w:lang w:val="en-US" w:eastAsia="zh-CN"/>
          </w:rPr>
          <w:t>地点</w:t>
        </w:r>
      </w:ins>
      <w:ins w:id="386" w:author="陈章仁" w:date="2018-09-04T11:28:40Z">
        <w:r>
          <w:rPr>
            <w:rFonts w:hint="eastAsia" w:ascii="微软雅黑" w:hAnsi="微软雅黑"/>
            <w:strike w:val="0"/>
            <w:lang w:val="en-US" w:eastAsia="zh-CN"/>
          </w:rPr>
          <w:t>为</w:t>
        </w:r>
      </w:ins>
      <w:ins w:id="387" w:author="陈章仁" w:date="2018-09-04T11:28:41Z">
        <w:r>
          <w:rPr>
            <w:rFonts w:hint="eastAsia" w:ascii="微软雅黑" w:hAnsi="微软雅黑"/>
            <w:strike w:val="0"/>
            <w:lang w:val="en-US" w:eastAsia="zh-CN"/>
          </w:rPr>
          <w:t>省中</w:t>
        </w:r>
      </w:ins>
      <w:ins w:id="388" w:author="陈章仁" w:date="2018-09-04T11:28:42Z">
        <w:r>
          <w:rPr>
            <w:rFonts w:hint="eastAsia" w:ascii="微软雅黑" w:hAnsi="微软雅黑"/>
            <w:strike w:val="0"/>
            <w:lang w:val="en-US" w:eastAsia="zh-CN"/>
          </w:rPr>
          <w:t>心，</w:t>
        </w:r>
      </w:ins>
      <w:ins w:id="389" w:author="陈章仁" w:date="2018-09-04T11:48:49Z">
        <w:r>
          <w:rPr>
            <w:rFonts w:hint="eastAsia" w:ascii="微软雅黑" w:hAnsi="微软雅黑"/>
            <w:strike w:val="0"/>
            <w:lang w:val="en-US" w:eastAsia="zh-CN"/>
          </w:rPr>
          <w:t>考试地点可以选择11个地市。</w:t>
        </w:r>
      </w:ins>
      <w:ins w:id="390" w:author="陈章仁" w:date="2018-09-04T11:49:00Z">
        <w:r>
          <w:rPr>
            <w:rFonts w:hint="eastAsia" w:ascii="微软雅黑" w:hAnsi="微软雅黑"/>
            <w:strike w:val="0"/>
            <w:color w:val="5B9BD5" w:themeColor="accent1"/>
            <w:lang w:val="en-US" w:eastAsia="zh-CN"/>
            <w:rPrChange w:id="391" w:author="陈章仁" w:date="2018-09-04T11:57:37Z">
              <w:rPr>
                <w:rFonts w:hint="eastAsia" w:ascii="微软雅黑" w:hAnsi="微软雅黑"/>
                <w:strike w:val="0"/>
                <w:lang w:val="en-US" w:eastAsia="zh-CN"/>
              </w:rPr>
            </w:rPrChange>
            <w14:textFill>
              <w14:solidFill>
                <w14:schemeClr w14:val="accent1"/>
              </w14:solidFill>
            </w14:textFill>
          </w:rPr>
          <w:t>省</w:t>
        </w:r>
      </w:ins>
      <w:ins w:id="392" w:author="陈章仁" w:date="2018-09-04T11:49:01Z">
        <w:r>
          <w:rPr>
            <w:rFonts w:hint="eastAsia" w:ascii="微软雅黑" w:hAnsi="微软雅黑"/>
            <w:strike w:val="0"/>
            <w:color w:val="5B9BD5" w:themeColor="accent1"/>
            <w:lang w:val="en-US" w:eastAsia="zh-CN"/>
            <w:rPrChange w:id="393" w:author="陈章仁" w:date="2018-09-04T11:57:37Z">
              <w:rPr>
                <w:rFonts w:hint="eastAsia" w:ascii="微软雅黑" w:hAnsi="微软雅黑"/>
                <w:strike w:val="0"/>
                <w:lang w:val="en-US" w:eastAsia="zh-CN"/>
              </w:rPr>
            </w:rPrChange>
            <w14:textFill>
              <w14:solidFill>
                <w14:schemeClr w14:val="accent1"/>
              </w14:solidFill>
            </w14:textFill>
          </w:rPr>
          <w:t>鉴定</w:t>
        </w:r>
      </w:ins>
      <w:ins w:id="394" w:author="陈章仁" w:date="2018-09-04T11:49:02Z">
        <w:r>
          <w:rPr>
            <w:rFonts w:hint="eastAsia" w:ascii="微软雅黑" w:hAnsi="微软雅黑"/>
            <w:strike w:val="0"/>
            <w:color w:val="5B9BD5" w:themeColor="accent1"/>
            <w:lang w:val="en-US" w:eastAsia="zh-CN"/>
            <w:rPrChange w:id="395" w:author="陈章仁" w:date="2018-09-04T11:57:37Z">
              <w:rPr>
                <w:rFonts w:hint="eastAsia" w:ascii="微软雅黑" w:hAnsi="微软雅黑"/>
                <w:strike w:val="0"/>
                <w:lang w:val="en-US" w:eastAsia="zh-CN"/>
              </w:rPr>
            </w:rPrChange>
            <w14:textFill>
              <w14:solidFill>
                <w14:schemeClr w14:val="accent1"/>
              </w14:solidFill>
            </w14:textFill>
          </w:rPr>
          <w:t>中心</w:t>
        </w:r>
      </w:ins>
      <w:ins w:id="396" w:author="陈章仁" w:date="2018-09-04T11:49:03Z">
        <w:r>
          <w:rPr>
            <w:rFonts w:hint="eastAsia" w:ascii="微软雅黑" w:hAnsi="微软雅黑"/>
            <w:strike w:val="0"/>
            <w:color w:val="5B9BD5" w:themeColor="accent1"/>
            <w:lang w:val="en-US" w:eastAsia="zh-CN"/>
            <w:rPrChange w:id="397" w:author="陈章仁" w:date="2018-09-04T11:57:37Z">
              <w:rPr>
                <w:rFonts w:hint="eastAsia" w:ascii="微软雅黑" w:hAnsi="微软雅黑"/>
                <w:strike w:val="0"/>
                <w:lang w:val="en-US" w:eastAsia="zh-CN"/>
              </w:rPr>
            </w:rPrChange>
            <w14:textFill>
              <w14:solidFill>
                <w14:schemeClr w14:val="accent1"/>
              </w14:solidFill>
            </w14:textFill>
          </w:rPr>
          <w:t>可以</w:t>
        </w:r>
      </w:ins>
      <w:ins w:id="398" w:author="陈章仁" w:date="2018-09-04T11:49:17Z">
        <w:r>
          <w:rPr>
            <w:rFonts w:hint="eastAsia" w:ascii="微软雅黑" w:hAnsi="微软雅黑"/>
            <w:strike w:val="0"/>
            <w:color w:val="5B9BD5" w:themeColor="accent1"/>
            <w:lang w:val="en-US" w:eastAsia="zh-CN"/>
            <w:rPrChange w:id="399" w:author="陈章仁" w:date="2018-09-04T11:57:37Z">
              <w:rPr>
                <w:rFonts w:hint="eastAsia" w:ascii="微软雅黑" w:hAnsi="微软雅黑"/>
                <w:strike w:val="0"/>
                <w:lang w:val="en-US" w:eastAsia="zh-CN"/>
              </w:rPr>
            </w:rPrChange>
            <w14:textFill>
              <w14:solidFill>
                <w14:schemeClr w14:val="accent1"/>
              </w14:solidFill>
            </w14:textFill>
          </w:rPr>
          <w:t>为</w:t>
        </w:r>
      </w:ins>
      <w:ins w:id="400" w:author="陈章仁" w:date="2018-09-04T11:57:09Z">
        <w:r>
          <w:rPr>
            <w:rFonts w:hint="eastAsia" w:ascii="微软雅黑" w:hAnsi="微软雅黑"/>
            <w:strike w:val="0"/>
            <w:color w:val="5B9BD5" w:themeColor="accent1"/>
            <w:lang w:val="en-US" w:eastAsia="zh-CN"/>
            <w:rPrChange w:id="401" w:author="陈章仁" w:date="2018-09-04T11:57:37Z">
              <w:rPr>
                <w:rFonts w:hint="eastAsia" w:ascii="微软雅黑" w:hAnsi="微软雅黑"/>
                <w:strike w:val="0"/>
                <w:lang w:val="en-US" w:eastAsia="zh-CN"/>
              </w:rPr>
            </w:rPrChange>
            <w14:textFill>
              <w14:solidFill>
                <w14:schemeClr w14:val="accent1"/>
              </w14:solidFill>
            </w14:textFill>
          </w:rPr>
          <w:t>单</w:t>
        </w:r>
      </w:ins>
      <w:ins w:id="402" w:author="陈章仁" w:date="2018-09-04T11:57:11Z">
        <w:r>
          <w:rPr>
            <w:rFonts w:hint="eastAsia" w:ascii="微软雅黑" w:hAnsi="微软雅黑"/>
            <w:strike w:val="0"/>
            <w:color w:val="5B9BD5" w:themeColor="accent1"/>
            <w:lang w:val="en-US" w:eastAsia="zh-CN"/>
            <w:rPrChange w:id="403" w:author="陈章仁" w:date="2018-09-04T11:57:37Z">
              <w:rPr>
                <w:rFonts w:hint="eastAsia" w:ascii="微软雅黑" w:hAnsi="微软雅黑"/>
                <w:strike w:val="0"/>
                <w:lang w:val="en-US" w:eastAsia="zh-CN"/>
              </w:rPr>
            </w:rPrChange>
            <w14:textFill>
              <w14:solidFill>
                <w14:schemeClr w14:val="accent1"/>
              </w14:solidFill>
            </w14:textFill>
          </w:rPr>
          <w:t>独</w:t>
        </w:r>
      </w:ins>
      <w:ins w:id="404" w:author="陈章仁" w:date="2018-09-04T11:57:12Z">
        <w:r>
          <w:rPr>
            <w:rFonts w:hint="eastAsia" w:ascii="微软雅黑" w:hAnsi="微软雅黑"/>
            <w:strike w:val="0"/>
            <w:color w:val="5B9BD5" w:themeColor="accent1"/>
            <w:lang w:val="en-US" w:eastAsia="zh-CN"/>
            <w:rPrChange w:id="405" w:author="陈章仁" w:date="2018-09-04T11:57:37Z">
              <w:rPr>
                <w:rFonts w:hint="eastAsia" w:ascii="微软雅黑" w:hAnsi="微软雅黑"/>
                <w:strike w:val="0"/>
                <w:lang w:val="en-US" w:eastAsia="zh-CN"/>
              </w:rPr>
            </w:rPrChange>
            <w14:textFill>
              <w14:solidFill>
                <w14:schemeClr w14:val="accent1"/>
              </w14:solidFill>
            </w14:textFill>
          </w:rPr>
          <w:t>为</w:t>
        </w:r>
      </w:ins>
      <w:ins w:id="406" w:author="陈章仁" w:date="2018-09-04T11:49:23Z">
        <w:r>
          <w:rPr>
            <w:rFonts w:hint="eastAsia" w:ascii="微软雅黑" w:hAnsi="微软雅黑"/>
            <w:strike w:val="0"/>
            <w:color w:val="5B9BD5" w:themeColor="accent1"/>
            <w:lang w:val="en-US" w:eastAsia="zh-CN"/>
            <w:rPrChange w:id="407" w:author="陈章仁" w:date="2018-09-04T11:57:37Z">
              <w:rPr>
                <w:rFonts w:hint="eastAsia" w:ascii="微软雅黑" w:hAnsi="微软雅黑"/>
                <w:strike w:val="0"/>
                <w:lang w:val="en-US" w:eastAsia="zh-CN"/>
              </w:rPr>
            </w:rPrChange>
            <w14:textFill>
              <w14:solidFill>
                <w14:schemeClr w14:val="accent1"/>
              </w14:solidFill>
            </w14:textFill>
          </w:rPr>
          <w:t>某</w:t>
        </w:r>
      </w:ins>
      <w:ins w:id="408" w:author="陈章仁" w:date="2018-09-04T11:49:24Z">
        <w:r>
          <w:rPr>
            <w:rFonts w:hint="eastAsia" w:ascii="微软雅黑" w:hAnsi="微软雅黑"/>
            <w:strike w:val="0"/>
            <w:color w:val="5B9BD5" w:themeColor="accent1"/>
            <w:lang w:val="en-US" w:eastAsia="zh-CN"/>
            <w:rPrChange w:id="409" w:author="陈章仁" w:date="2018-09-04T11:57:37Z">
              <w:rPr>
                <w:rFonts w:hint="eastAsia" w:ascii="微软雅黑" w:hAnsi="微软雅黑"/>
                <w:strike w:val="0"/>
                <w:lang w:val="en-US" w:eastAsia="zh-CN"/>
              </w:rPr>
            </w:rPrChange>
            <w14:textFill>
              <w14:solidFill>
                <w14:schemeClr w14:val="accent1"/>
              </w14:solidFill>
            </w14:textFill>
          </w:rPr>
          <w:t>个</w:t>
        </w:r>
      </w:ins>
      <w:ins w:id="410" w:author="陈章仁" w:date="2018-09-04T11:49:27Z">
        <w:r>
          <w:rPr>
            <w:rFonts w:hint="eastAsia" w:ascii="微软雅黑" w:hAnsi="微软雅黑"/>
            <w:strike w:val="0"/>
            <w:color w:val="5B9BD5" w:themeColor="accent1"/>
            <w:lang w:val="en-US" w:eastAsia="zh-CN"/>
            <w:rPrChange w:id="411" w:author="陈章仁" w:date="2018-09-04T11:57:37Z">
              <w:rPr>
                <w:rFonts w:hint="eastAsia" w:ascii="微软雅黑" w:hAnsi="微软雅黑"/>
                <w:strike w:val="0"/>
                <w:lang w:val="en-US" w:eastAsia="zh-CN"/>
              </w:rPr>
            </w:rPrChange>
            <w14:textFill>
              <w14:solidFill>
                <w14:schemeClr w14:val="accent1"/>
              </w14:solidFill>
            </w14:textFill>
          </w:rPr>
          <w:t>所站</w:t>
        </w:r>
      </w:ins>
      <w:ins w:id="412" w:author="陈章仁" w:date="2018-09-04T11:50:42Z">
        <w:r>
          <w:rPr>
            <w:rFonts w:hint="eastAsia" w:ascii="微软雅黑" w:hAnsi="微软雅黑"/>
            <w:strike w:val="0"/>
            <w:color w:val="5B9BD5" w:themeColor="accent1"/>
            <w:lang w:val="en-US" w:eastAsia="zh-CN"/>
            <w:rPrChange w:id="413" w:author="陈章仁" w:date="2018-09-04T11:57:37Z">
              <w:rPr>
                <w:rFonts w:hint="eastAsia" w:ascii="微软雅黑" w:hAnsi="微软雅黑"/>
                <w:strike w:val="0"/>
                <w:lang w:val="en-US" w:eastAsia="zh-CN"/>
              </w:rPr>
            </w:rPrChange>
            <w14:textFill>
              <w14:solidFill>
                <w14:schemeClr w14:val="accent1"/>
              </w14:solidFill>
            </w14:textFill>
          </w:rPr>
          <w:t>或</w:t>
        </w:r>
      </w:ins>
      <w:ins w:id="414" w:author="陈章仁" w:date="2018-09-04T11:50:46Z">
        <w:r>
          <w:rPr>
            <w:rFonts w:hint="eastAsia" w:ascii="微软雅黑" w:hAnsi="微软雅黑"/>
            <w:strike w:val="0"/>
            <w:color w:val="5B9BD5" w:themeColor="accent1"/>
            <w:lang w:val="en-US" w:eastAsia="zh-CN"/>
            <w:rPrChange w:id="415" w:author="陈章仁" w:date="2018-09-04T11:57:37Z">
              <w:rPr>
                <w:rFonts w:hint="eastAsia" w:ascii="微软雅黑" w:hAnsi="微软雅黑"/>
                <w:strike w:val="0"/>
                <w:lang w:val="en-US" w:eastAsia="zh-CN"/>
              </w:rPr>
            </w:rPrChange>
            <w14:textFill>
              <w14:solidFill>
                <w14:schemeClr w14:val="accent1"/>
              </w14:solidFill>
            </w14:textFill>
          </w:rPr>
          <w:t>某</w:t>
        </w:r>
      </w:ins>
      <w:ins w:id="416" w:author="陈章仁" w:date="2018-09-04T11:50:47Z">
        <w:r>
          <w:rPr>
            <w:rFonts w:hint="eastAsia" w:ascii="微软雅黑" w:hAnsi="微软雅黑"/>
            <w:strike w:val="0"/>
            <w:color w:val="5B9BD5" w:themeColor="accent1"/>
            <w:lang w:val="en-US" w:eastAsia="zh-CN"/>
            <w:rPrChange w:id="417" w:author="陈章仁" w:date="2018-09-04T11:57:37Z">
              <w:rPr>
                <w:rFonts w:hint="eastAsia" w:ascii="微软雅黑" w:hAnsi="微软雅黑"/>
                <w:strike w:val="0"/>
                <w:lang w:val="en-US" w:eastAsia="zh-CN"/>
              </w:rPr>
            </w:rPrChange>
            <w14:textFill>
              <w14:solidFill>
                <w14:schemeClr w14:val="accent1"/>
              </w14:solidFill>
            </w14:textFill>
          </w:rPr>
          <w:t>个中心</w:t>
        </w:r>
      </w:ins>
      <w:ins w:id="418" w:author="陈章仁" w:date="2018-09-04T11:49:28Z">
        <w:r>
          <w:rPr>
            <w:rFonts w:hint="eastAsia" w:ascii="微软雅黑" w:hAnsi="微软雅黑"/>
            <w:strike w:val="0"/>
            <w:color w:val="5B9BD5" w:themeColor="accent1"/>
            <w:lang w:val="en-US" w:eastAsia="zh-CN"/>
            <w:rPrChange w:id="419" w:author="陈章仁" w:date="2018-09-04T11:57:37Z">
              <w:rPr>
                <w:rFonts w:hint="eastAsia" w:ascii="微软雅黑" w:hAnsi="微软雅黑"/>
                <w:strike w:val="0"/>
                <w:lang w:val="en-US" w:eastAsia="zh-CN"/>
              </w:rPr>
            </w:rPrChange>
            <w14:textFill>
              <w14:solidFill>
                <w14:schemeClr w14:val="accent1"/>
              </w14:solidFill>
            </w14:textFill>
          </w:rPr>
          <w:t>报</w:t>
        </w:r>
      </w:ins>
      <w:ins w:id="420" w:author="陈章仁" w:date="2018-09-04T11:49:29Z">
        <w:r>
          <w:rPr>
            <w:rFonts w:hint="eastAsia" w:ascii="微软雅黑" w:hAnsi="微软雅黑"/>
            <w:strike w:val="0"/>
            <w:color w:val="5B9BD5" w:themeColor="accent1"/>
            <w:lang w:val="en-US" w:eastAsia="zh-CN"/>
            <w:rPrChange w:id="421" w:author="陈章仁" w:date="2018-09-04T11:57:37Z">
              <w:rPr>
                <w:rFonts w:hint="eastAsia" w:ascii="微软雅黑" w:hAnsi="微软雅黑"/>
                <w:strike w:val="0"/>
                <w:lang w:val="en-US" w:eastAsia="zh-CN"/>
              </w:rPr>
            </w:rPrChange>
            <w14:textFill>
              <w14:solidFill>
                <w14:schemeClr w14:val="accent1"/>
              </w14:solidFill>
            </w14:textFill>
          </w:rPr>
          <w:t>名的</w:t>
        </w:r>
      </w:ins>
      <w:ins w:id="422" w:author="陈章仁" w:date="2018-09-04T11:57:18Z">
        <w:r>
          <w:rPr>
            <w:rFonts w:hint="eastAsia" w:ascii="微软雅黑" w:hAnsi="微软雅黑"/>
            <w:strike w:val="0"/>
            <w:color w:val="5B9BD5" w:themeColor="accent1"/>
            <w:lang w:val="en-US" w:eastAsia="zh-CN"/>
            <w:rPrChange w:id="423" w:author="陈章仁" w:date="2018-09-04T11:57:37Z">
              <w:rPr>
                <w:rFonts w:hint="eastAsia" w:ascii="微软雅黑" w:hAnsi="微软雅黑"/>
                <w:strike w:val="0"/>
                <w:lang w:val="en-US" w:eastAsia="zh-CN"/>
              </w:rPr>
            </w:rPrChange>
            <w14:textFill>
              <w14:solidFill>
                <w14:schemeClr w14:val="accent1"/>
              </w14:solidFill>
            </w14:textFill>
          </w:rPr>
          <w:t>考</w:t>
        </w:r>
      </w:ins>
      <w:ins w:id="424" w:author="陈章仁" w:date="2018-09-04T11:57:19Z">
        <w:r>
          <w:rPr>
            <w:rFonts w:hint="eastAsia" w:ascii="微软雅黑" w:hAnsi="微软雅黑"/>
            <w:strike w:val="0"/>
            <w:color w:val="5B9BD5" w:themeColor="accent1"/>
            <w:lang w:val="en-US" w:eastAsia="zh-CN"/>
            <w:rPrChange w:id="425" w:author="陈章仁" w:date="2018-09-04T11:57:37Z">
              <w:rPr>
                <w:rFonts w:hint="eastAsia" w:ascii="微软雅黑" w:hAnsi="微软雅黑"/>
                <w:strike w:val="0"/>
                <w:lang w:val="en-US" w:eastAsia="zh-CN"/>
              </w:rPr>
            </w:rPrChange>
            <w14:textFill>
              <w14:solidFill>
                <w14:schemeClr w14:val="accent1"/>
              </w14:solidFill>
            </w14:textFill>
          </w:rPr>
          <w:t>生</w:t>
        </w:r>
      </w:ins>
      <w:ins w:id="426" w:author="陈章仁" w:date="2018-09-04T11:57:22Z">
        <w:r>
          <w:rPr>
            <w:rFonts w:hint="eastAsia" w:ascii="微软雅黑" w:hAnsi="微软雅黑"/>
            <w:strike w:val="0"/>
            <w:color w:val="5B9BD5" w:themeColor="accent1"/>
            <w:lang w:val="en-US" w:eastAsia="zh-CN"/>
            <w:rPrChange w:id="427" w:author="陈章仁" w:date="2018-09-04T11:57:37Z">
              <w:rPr>
                <w:rFonts w:hint="eastAsia" w:ascii="微软雅黑" w:hAnsi="微软雅黑"/>
                <w:strike w:val="0"/>
                <w:lang w:val="en-US" w:eastAsia="zh-CN"/>
              </w:rPr>
            </w:rPrChange>
            <w14:textFill>
              <w14:solidFill>
                <w14:schemeClr w14:val="accent1"/>
              </w14:solidFill>
            </w14:textFill>
          </w:rPr>
          <w:t>的</w:t>
        </w:r>
      </w:ins>
      <w:ins w:id="428" w:author="陈章仁" w:date="2018-09-04T11:49:06Z">
        <w:r>
          <w:rPr>
            <w:rFonts w:hint="eastAsia" w:ascii="微软雅黑" w:hAnsi="微软雅黑"/>
            <w:strike w:val="0"/>
            <w:color w:val="5B9BD5" w:themeColor="accent1"/>
            <w:lang w:val="en-US" w:eastAsia="zh-CN"/>
            <w:rPrChange w:id="429" w:author="陈章仁" w:date="2018-09-04T11:57:37Z">
              <w:rPr>
                <w:rFonts w:hint="eastAsia" w:ascii="微软雅黑" w:hAnsi="微软雅黑"/>
                <w:strike w:val="0"/>
                <w:lang w:val="en-US" w:eastAsia="zh-CN"/>
              </w:rPr>
            </w:rPrChange>
            <w14:textFill>
              <w14:solidFill>
                <w14:schemeClr w14:val="accent1"/>
              </w14:solidFill>
            </w14:textFill>
          </w:rPr>
          <w:t>审</w:t>
        </w:r>
      </w:ins>
      <w:ins w:id="430" w:author="陈章仁" w:date="2018-09-04T11:49:07Z">
        <w:r>
          <w:rPr>
            <w:rFonts w:hint="eastAsia" w:ascii="微软雅黑" w:hAnsi="微软雅黑"/>
            <w:strike w:val="0"/>
            <w:color w:val="5B9BD5" w:themeColor="accent1"/>
            <w:lang w:val="en-US" w:eastAsia="zh-CN"/>
            <w:rPrChange w:id="431" w:author="陈章仁" w:date="2018-09-04T11:57:37Z">
              <w:rPr>
                <w:rFonts w:hint="eastAsia" w:ascii="微软雅黑" w:hAnsi="微软雅黑"/>
                <w:strike w:val="0"/>
                <w:lang w:val="en-US" w:eastAsia="zh-CN"/>
              </w:rPr>
            </w:rPrChange>
            <w14:textFill>
              <w14:solidFill>
                <w14:schemeClr w14:val="accent1"/>
              </w14:solidFill>
            </w14:textFill>
          </w:rPr>
          <w:t>核</w:t>
        </w:r>
      </w:ins>
      <w:ins w:id="432" w:author="陈章仁" w:date="2018-09-04T11:49:08Z">
        <w:r>
          <w:rPr>
            <w:rFonts w:hint="eastAsia" w:ascii="微软雅黑" w:hAnsi="微软雅黑"/>
            <w:strike w:val="0"/>
            <w:color w:val="5B9BD5" w:themeColor="accent1"/>
            <w:lang w:val="en-US" w:eastAsia="zh-CN"/>
            <w:rPrChange w:id="433" w:author="陈章仁" w:date="2018-09-04T11:57:37Z">
              <w:rPr>
                <w:rFonts w:hint="eastAsia" w:ascii="微软雅黑" w:hAnsi="微软雅黑"/>
                <w:strike w:val="0"/>
                <w:lang w:val="en-US" w:eastAsia="zh-CN"/>
              </w:rPr>
            </w:rPrChange>
            <w14:textFill>
              <w14:solidFill>
                <w14:schemeClr w14:val="accent1"/>
              </w14:solidFill>
            </w14:textFill>
          </w:rPr>
          <w:t>权</w:t>
        </w:r>
      </w:ins>
      <w:ins w:id="434" w:author="陈章仁" w:date="2018-09-04T11:57:27Z">
        <w:r>
          <w:rPr>
            <w:rFonts w:hint="eastAsia" w:ascii="微软雅黑" w:hAnsi="微软雅黑"/>
            <w:strike w:val="0"/>
            <w:color w:val="5B9BD5" w:themeColor="accent1"/>
            <w:lang w:val="en-US" w:eastAsia="zh-CN"/>
            <w:rPrChange w:id="435" w:author="陈章仁" w:date="2018-09-04T11:57:37Z">
              <w:rPr>
                <w:rFonts w:hint="eastAsia" w:ascii="微软雅黑" w:hAnsi="微软雅黑"/>
                <w:strike w:val="0"/>
                <w:lang w:val="en-US" w:eastAsia="zh-CN"/>
              </w:rPr>
            </w:rPrChange>
            <w14:textFill>
              <w14:solidFill>
                <w14:schemeClr w14:val="accent1"/>
              </w14:solidFill>
            </w14:textFill>
          </w:rPr>
          <w:t>下</w:t>
        </w:r>
      </w:ins>
      <w:ins w:id="436" w:author="陈章仁" w:date="2018-09-04T11:57:28Z">
        <w:r>
          <w:rPr>
            <w:rFonts w:hint="eastAsia" w:ascii="微软雅黑" w:hAnsi="微软雅黑"/>
            <w:strike w:val="0"/>
            <w:color w:val="5B9BD5" w:themeColor="accent1"/>
            <w:lang w:val="en-US" w:eastAsia="zh-CN"/>
            <w:rPrChange w:id="437" w:author="陈章仁" w:date="2018-09-04T11:57:37Z">
              <w:rPr>
                <w:rFonts w:hint="eastAsia" w:ascii="微软雅黑" w:hAnsi="微软雅黑"/>
                <w:strike w:val="0"/>
                <w:lang w:val="en-US" w:eastAsia="zh-CN"/>
              </w:rPr>
            </w:rPrChange>
            <w14:textFill>
              <w14:solidFill>
                <w14:schemeClr w14:val="accent1"/>
              </w14:solidFill>
            </w14:textFill>
          </w:rPr>
          <w:t>放给</w:t>
        </w:r>
      </w:ins>
      <w:ins w:id="438" w:author="陈章仁" w:date="2018-09-04T11:49:11Z">
        <w:r>
          <w:rPr>
            <w:rFonts w:hint="eastAsia" w:ascii="微软雅黑" w:hAnsi="微软雅黑"/>
            <w:strike w:val="0"/>
            <w:color w:val="5B9BD5" w:themeColor="accent1"/>
            <w:lang w:val="en-US" w:eastAsia="zh-CN"/>
            <w:rPrChange w:id="439" w:author="陈章仁" w:date="2018-09-04T11:57:37Z">
              <w:rPr>
                <w:rFonts w:hint="eastAsia" w:ascii="微软雅黑" w:hAnsi="微软雅黑"/>
                <w:strike w:val="0"/>
                <w:lang w:val="en-US" w:eastAsia="zh-CN"/>
              </w:rPr>
            </w:rPrChange>
            <w14:textFill>
              <w14:solidFill>
                <w14:schemeClr w14:val="accent1"/>
              </w14:solidFill>
            </w14:textFill>
          </w:rPr>
          <w:t>某</w:t>
        </w:r>
      </w:ins>
      <w:ins w:id="440" w:author="陈章仁" w:date="2018-09-04T11:49:12Z">
        <w:r>
          <w:rPr>
            <w:rFonts w:hint="eastAsia" w:ascii="微软雅黑" w:hAnsi="微软雅黑"/>
            <w:strike w:val="0"/>
            <w:color w:val="5B9BD5" w:themeColor="accent1"/>
            <w:lang w:val="en-US" w:eastAsia="zh-CN"/>
            <w:rPrChange w:id="441" w:author="陈章仁" w:date="2018-09-04T11:57:37Z">
              <w:rPr>
                <w:rFonts w:hint="eastAsia" w:ascii="微软雅黑" w:hAnsi="微软雅黑"/>
                <w:strike w:val="0"/>
                <w:lang w:val="en-US" w:eastAsia="zh-CN"/>
              </w:rPr>
            </w:rPrChange>
            <w14:textFill>
              <w14:solidFill>
                <w14:schemeClr w14:val="accent1"/>
              </w14:solidFill>
            </w14:textFill>
          </w:rPr>
          <w:t>个</w:t>
        </w:r>
      </w:ins>
      <w:ins w:id="442" w:author="陈章仁" w:date="2018-09-04T11:49:13Z">
        <w:r>
          <w:rPr>
            <w:rFonts w:hint="eastAsia" w:ascii="微软雅黑" w:hAnsi="微软雅黑"/>
            <w:strike w:val="0"/>
            <w:color w:val="5B9BD5" w:themeColor="accent1"/>
            <w:lang w:val="en-US" w:eastAsia="zh-CN"/>
            <w:rPrChange w:id="443" w:author="陈章仁" w:date="2018-09-04T11:57:37Z">
              <w:rPr>
                <w:rFonts w:hint="eastAsia" w:ascii="微软雅黑" w:hAnsi="微软雅黑"/>
                <w:strike w:val="0"/>
                <w:lang w:val="en-US" w:eastAsia="zh-CN"/>
              </w:rPr>
            </w:rPrChange>
            <w14:textFill>
              <w14:solidFill>
                <w14:schemeClr w14:val="accent1"/>
              </w14:solidFill>
            </w14:textFill>
          </w:rPr>
          <w:t>地市</w:t>
        </w:r>
      </w:ins>
      <w:ins w:id="444" w:author="陈章仁" w:date="2018-09-13T16:22:31Z">
        <w:r>
          <w:rPr>
            <w:rFonts w:hint="eastAsia" w:ascii="微软雅黑" w:hAnsi="微软雅黑"/>
            <w:strike w:val="0"/>
            <w:color w:val="5B9BD5" w:themeColor="accent1"/>
            <w:lang w:val="en-US" w:eastAsia="zh-CN"/>
            <w14:textFill>
              <w14:solidFill>
                <w14:schemeClr w14:val="accent1"/>
              </w14:solidFill>
            </w14:textFill>
          </w:rPr>
          <w:t>鉴定</w:t>
        </w:r>
      </w:ins>
      <w:ins w:id="445" w:author="陈章仁" w:date="2018-09-13T16:22:32Z">
        <w:r>
          <w:rPr>
            <w:rFonts w:hint="eastAsia" w:ascii="微软雅黑" w:hAnsi="微软雅黑"/>
            <w:strike w:val="0"/>
            <w:color w:val="5B9BD5" w:themeColor="accent1"/>
            <w:lang w:val="en-US" w:eastAsia="zh-CN"/>
            <w14:textFill>
              <w14:solidFill>
                <w14:schemeClr w14:val="accent1"/>
              </w14:solidFill>
            </w14:textFill>
          </w:rPr>
          <w:t>中心</w:t>
        </w:r>
      </w:ins>
      <w:ins w:id="446" w:author="陈章仁" w:date="2018-09-04T09:41:24Z">
        <w:r>
          <w:rPr>
            <w:rFonts w:hint="eastAsia" w:ascii="微软雅黑" w:hAnsi="微软雅黑"/>
            <w:strike w:val="0"/>
            <w:lang w:val="en-US" w:eastAsia="zh-CN"/>
            <w:rPrChange w:id="447" w:author="陈章仁" w:date="2018-09-04T09:52:22Z">
              <w:rPr>
                <w:rFonts w:hint="eastAsia" w:ascii="微软雅黑" w:hAnsi="微软雅黑"/>
                <w:strike/>
                <w:lang w:val="en-US" w:eastAsia="zh-CN"/>
              </w:rPr>
            </w:rPrChange>
          </w:rPr>
          <w:t>)</w:t>
        </w:r>
      </w:ins>
      <w:ins w:id="448" w:author="陈章仁" w:date="2018-09-04T17:43:46Z">
        <w:r>
          <w:rPr>
            <w:rFonts w:hint="eastAsia" w:ascii="微软雅黑" w:hAnsi="微软雅黑"/>
            <w:strike w:val="0"/>
            <w:lang w:val="en-US" w:eastAsia="zh-CN"/>
          </w:rPr>
          <w:t>（</w:t>
        </w:r>
      </w:ins>
      <w:ins w:id="449" w:author="陈章仁" w:date="2018-09-04T17:43:49Z">
        <w:r>
          <w:rPr>
            <w:rFonts w:hint="eastAsia" w:ascii="微软雅黑" w:hAnsi="微软雅黑"/>
            <w:strike w:val="0"/>
            <w:lang w:val="en-US" w:eastAsia="zh-CN"/>
          </w:rPr>
          <w:t>各中</w:t>
        </w:r>
      </w:ins>
      <w:ins w:id="450" w:author="陈章仁" w:date="2018-09-04T17:43:51Z">
        <w:r>
          <w:rPr>
            <w:rFonts w:hint="eastAsia" w:ascii="微软雅黑" w:hAnsi="微软雅黑"/>
            <w:strike w:val="0"/>
            <w:lang w:val="en-US" w:eastAsia="zh-CN"/>
          </w:rPr>
          <w:t>心可</w:t>
        </w:r>
      </w:ins>
      <w:ins w:id="451" w:author="陈章仁" w:date="2018-09-04T17:43:52Z">
        <w:r>
          <w:rPr>
            <w:rFonts w:hint="eastAsia" w:ascii="微软雅黑" w:hAnsi="微软雅黑"/>
            <w:strike w:val="0"/>
            <w:lang w:val="en-US" w:eastAsia="zh-CN"/>
          </w:rPr>
          <w:t>以</w:t>
        </w:r>
      </w:ins>
      <w:ins w:id="452" w:author="陈章仁" w:date="2018-09-04T17:54:13Z">
        <w:r>
          <w:rPr>
            <w:rFonts w:hint="eastAsia" w:ascii="微软雅黑" w:hAnsi="微软雅黑"/>
            <w:strike w:val="0"/>
            <w:lang w:val="en-US" w:eastAsia="zh-CN"/>
          </w:rPr>
          <w:t>批</w:t>
        </w:r>
      </w:ins>
      <w:ins w:id="453" w:author="陈章仁" w:date="2018-09-04T17:54:14Z">
        <w:r>
          <w:rPr>
            <w:rFonts w:hint="eastAsia" w:ascii="微软雅黑" w:hAnsi="微软雅黑"/>
            <w:strike w:val="0"/>
            <w:lang w:val="en-US" w:eastAsia="zh-CN"/>
          </w:rPr>
          <w:t>量</w:t>
        </w:r>
      </w:ins>
      <w:ins w:id="454" w:author="陈章仁" w:date="2018-09-04T17:43:53Z">
        <w:r>
          <w:rPr>
            <w:rFonts w:hint="eastAsia" w:ascii="微软雅黑" w:hAnsi="微软雅黑"/>
            <w:strike w:val="0"/>
            <w:lang w:val="en-US" w:eastAsia="zh-CN"/>
          </w:rPr>
          <w:t>将</w:t>
        </w:r>
      </w:ins>
      <w:ins w:id="455" w:author="陈章仁" w:date="2018-09-04T17:43:55Z">
        <w:r>
          <w:rPr>
            <w:rFonts w:hint="eastAsia" w:ascii="微软雅黑" w:hAnsi="微软雅黑"/>
            <w:strike w:val="0"/>
            <w:lang w:val="en-US" w:eastAsia="zh-CN"/>
          </w:rPr>
          <w:t>个</w:t>
        </w:r>
      </w:ins>
      <w:ins w:id="456" w:author="陈章仁" w:date="2018-09-04T17:43:56Z">
        <w:r>
          <w:rPr>
            <w:rFonts w:hint="eastAsia" w:ascii="微软雅黑" w:hAnsi="微软雅黑"/>
            <w:strike w:val="0"/>
            <w:lang w:val="en-US" w:eastAsia="zh-CN"/>
          </w:rPr>
          <w:t>人报</w:t>
        </w:r>
      </w:ins>
      <w:ins w:id="457" w:author="陈章仁" w:date="2018-09-04T17:43:57Z">
        <w:r>
          <w:rPr>
            <w:rFonts w:hint="eastAsia" w:ascii="微软雅黑" w:hAnsi="微软雅黑"/>
            <w:strike w:val="0"/>
            <w:lang w:val="en-US" w:eastAsia="zh-CN"/>
          </w:rPr>
          <w:t>名</w:t>
        </w:r>
      </w:ins>
      <w:ins w:id="458" w:author="陈章仁" w:date="2018-09-04T17:43:59Z">
        <w:r>
          <w:rPr>
            <w:rFonts w:hint="eastAsia" w:ascii="微软雅黑" w:hAnsi="微软雅黑"/>
            <w:strike w:val="0"/>
            <w:lang w:val="en-US" w:eastAsia="zh-CN"/>
          </w:rPr>
          <w:t>考生</w:t>
        </w:r>
      </w:ins>
      <w:ins w:id="459" w:author="陈章仁" w:date="2018-09-04T17:44:01Z">
        <w:r>
          <w:rPr>
            <w:rFonts w:hint="eastAsia" w:ascii="微软雅黑" w:hAnsi="微软雅黑"/>
            <w:strike w:val="0"/>
            <w:lang w:val="en-US" w:eastAsia="zh-CN"/>
          </w:rPr>
          <w:t>移</w:t>
        </w:r>
      </w:ins>
      <w:ins w:id="460" w:author="陈章仁" w:date="2018-09-04T17:44:03Z">
        <w:r>
          <w:rPr>
            <w:rFonts w:hint="eastAsia" w:ascii="微软雅黑" w:hAnsi="微软雅黑"/>
            <w:strike w:val="0"/>
            <w:lang w:val="en-US" w:eastAsia="zh-CN"/>
          </w:rPr>
          <w:t>到</w:t>
        </w:r>
      </w:ins>
      <w:ins w:id="461" w:author="陈章仁" w:date="2018-09-04T17:45:23Z">
        <w:r>
          <w:rPr>
            <w:rFonts w:hint="eastAsia" w:ascii="微软雅黑" w:hAnsi="微软雅黑"/>
            <w:strike w:val="0"/>
            <w:lang w:val="en-US" w:eastAsia="zh-CN"/>
          </w:rPr>
          <w:t>所</w:t>
        </w:r>
      </w:ins>
      <w:ins w:id="462" w:author="陈章仁" w:date="2018-09-04T17:44:16Z">
        <w:r>
          <w:rPr>
            <w:rFonts w:hint="eastAsia" w:ascii="微软雅黑" w:hAnsi="微软雅黑"/>
            <w:strike w:val="0"/>
            <w:lang w:val="en-US" w:eastAsia="zh-CN"/>
          </w:rPr>
          <w:t>管</w:t>
        </w:r>
      </w:ins>
      <w:ins w:id="463" w:author="陈章仁" w:date="2018-09-04T17:44:23Z">
        <w:r>
          <w:rPr>
            <w:rFonts w:hint="eastAsia" w:ascii="微软雅黑" w:hAnsi="微软雅黑"/>
            <w:strike w:val="0"/>
            <w:lang w:val="en-US" w:eastAsia="zh-CN"/>
          </w:rPr>
          <w:t>辖</w:t>
        </w:r>
      </w:ins>
      <w:ins w:id="464" w:author="陈章仁" w:date="2018-09-04T17:54:28Z">
        <w:r>
          <w:rPr>
            <w:rFonts w:hint="eastAsia" w:ascii="微软雅黑" w:hAnsi="微软雅黑"/>
            <w:strike w:val="0"/>
            <w:lang w:val="en-US" w:eastAsia="zh-CN"/>
          </w:rPr>
          <w:t>的</w:t>
        </w:r>
      </w:ins>
      <w:ins w:id="465" w:author="陈章仁" w:date="2018-09-04T17:54:29Z">
        <w:r>
          <w:rPr>
            <w:rFonts w:hint="eastAsia" w:ascii="微软雅黑" w:hAnsi="微软雅黑"/>
            <w:strike w:val="0"/>
            <w:lang w:val="en-US" w:eastAsia="zh-CN"/>
          </w:rPr>
          <w:t>某一</w:t>
        </w:r>
      </w:ins>
      <w:ins w:id="466" w:author="陈章仁" w:date="2018-09-04T17:44:23Z">
        <w:r>
          <w:rPr>
            <w:rFonts w:hint="eastAsia" w:ascii="微软雅黑" w:hAnsi="微软雅黑"/>
            <w:strike w:val="0"/>
            <w:lang w:val="en-US" w:eastAsia="zh-CN"/>
          </w:rPr>
          <w:t>所</w:t>
        </w:r>
      </w:ins>
      <w:ins w:id="467" w:author="陈章仁" w:date="2018-09-04T17:44:24Z">
        <w:r>
          <w:rPr>
            <w:rFonts w:hint="eastAsia" w:ascii="微软雅黑" w:hAnsi="微软雅黑"/>
            <w:strike w:val="0"/>
            <w:lang w:val="en-US" w:eastAsia="zh-CN"/>
          </w:rPr>
          <w:t>站</w:t>
        </w:r>
      </w:ins>
      <w:ins w:id="468" w:author="陈章仁" w:date="2018-09-04T17:45:16Z">
        <w:r>
          <w:rPr>
            <w:rFonts w:hint="eastAsia" w:ascii="微软雅黑" w:hAnsi="微软雅黑"/>
            <w:strike w:val="0"/>
            <w:lang w:val="en-US" w:eastAsia="zh-CN"/>
          </w:rPr>
          <w:t>。</w:t>
        </w:r>
      </w:ins>
      <w:ins w:id="469" w:author="陈章仁" w:date="2018-09-04T17:43:46Z">
        <w:r>
          <w:rPr>
            <w:rFonts w:hint="eastAsia" w:ascii="微软雅黑" w:hAnsi="微软雅黑"/>
            <w:strike w:val="0"/>
            <w:lang w:val="en-US" w:eastAsia="zh-CN"/>
          </w:rPr>
          <w:t>）</w:t>
        </w:r>
      </w:ins>
    </w:p>
    <w:p>
      <w:pPr>
        <w:pStyle w:val="20"/>
        <w:numPr>
          <w:ilvl w:val="0"/>
          <w:numId w:val="3"/>
        </w:numPr>
        <w:ind w:firstLineChars="0"/>
        <w:rPr>
          <w:rFonts w:ascii="微软雅黑" w:hAnsi="微软雅黑"/>
          <w:strike w:val="0"/>
          <w:rPrChange w:id="470" w:author="陈章仁" w:date="2018-09-04T16:38:45Z">
            <w:rPr>
              <w:rFonts w:ascii="微软雅黑" w:hAnsi="微软雅黑"/>
              <w:strike/>
            </w:rPr>
          </w:rPrChange>
        </w:rPr>
      </w:pPr>
      <w:r>
        <w:rPr>
          <w:rFonts w:hint="eastAsia" w:ascii="微软雅黑" w:hAnsi="微软雅黑"/>
          <w:strike/>
        </w:rPr>
        <w:t>参加考试地点</w:t>
      </w:r>
      <w:r>
        <w:rPr>
          <w:rStyle w:val="11"/>
          <w:rFonts w:hint="eastAsia" w:ascii="微软雅黑" w:hAnsi="微软雅黑"/>
          <w:strike/>
        </w:rPr>
        <w:t>(</w:t>
      </w:r>
      <w:ins w:id="471" w:author="陈章仁" w:date="2018-09-04T11:58:06Z">
        <w:r>
          <w:rPr>
            <w:rStyle w:val="11"/>
            <w:rFonts w:hint="eastAsia" w:ascii="微软雅黑" w:hAnsi="微软雅黑"/>
            <w:strike/>
            <w:lang w:eastAsia="zh-CN"/>
          </w:rPr>
          <w:t>同上</w:t>
        </w:r>
      </w:ins>
      <w:ins w:id="472" w:author="陈章仁" w:date="2018-09-04T14:49:24Z">
        <w:r>
          <w:rPr>
            <w:rStyle w:val="11"/>
            <w:rFonts w:hint="eastAsia" w:ascii="微软雅黑" w:hAnsi="微软雅黑"/>
            <w:strike/>
            <w:lang w:eastAsia="zh-CN"/>
          </w:rPr>
          <w:t>第</w:t>
        </w:r>
      </w:ins>
      <w:ins w:id="473" w:author="陈章仁" w:date="2018-09-04T14:49:25Z">
        <w:r>
          <w:rPr>
            <w:rStyle w:val="11"/>
            <w:rFonts w:hint="eastAsia" w:ascii="微软雅黑" w:hAnsi="微软雅黑"/>
            <w:strike/>
            <w:lang w:val="en-US" w:eastAsia="zh-CN"/>
          </w:rPr>
          <w:t>10</w:t>
        </w:r>
      </w:ins>
      <w:ins w:id="474" w:author="陈章仁" w:date="2018-09-04T14:49:27Z">
        <w:r>
          <w:rPr>
            <w:rStyle w:val="11"/>
            <w:rFonts w:hint="eastAsia" w:ascii="微软雅黑" w:hAnsi="微软雅黑"/>
            <w:strike/>
            <w:lang w:val="en-US" w:eastAsia="zh-CN"/>
          </w:rPr>
          <w:t>点</w:t>
        </w:r>
      </w:ins>
      <w:ins w:id="475" w:author="陈章仁" w:date="2018-09-04T12:00:35Z">
        <w:r>
          <w:rPr>
            <w:rStyle w:val="11"/>
            <w:rFonts w:hint="eastAsia" w:ascii="微软雅黑" w:hAnsi="微软雅黑"/>
            <w:strike/>
            <w:lang w:eastAsia="zh-CN"/>
          </w:rPr>
          <w:t>设</w:t>
        </w:r>
      </w:ins>
      <w:ins w:id="476" w:author="陈章仁" w:date="2018-09-04T12:00:36Z">
        <w:r>
          <w:rPr>
            <w:rStyle w:val="11"/>
            <w:rFonts w:hint="eastAsia" w:ascii="微软雅黑" w:hAnsi="微软雅黑"/>
            <w:strike/>
            <w:lang w:eastAsia="zh-CN"/>
          </w:rPr>
          <w:t>置</w:t>
        </w:r>
      </w:ins>
      <w:ins w:id="477" w:author="陈章仁" w:date="2018-09-04T11:58:08Z">
        <w:r>
          <w:rPr>
            <w:rStyle w:val="11"/>
            <w:rFonts w:hint="eastAsia" w:ascii="微软雅黑" w:hAnsi="微软雅黑"/>
            <w:strike/>
            <w:lang w:eastAsia="zh-CN"/>
          </w:rPr>
          <w:t>）</w:t>
        </w:r>
      </w:ins>
      <w:ins w:id="478" w:author="陈章仁" w:date="2018-09-04T16:38:18Z">
        <w:r>
          <w:rPr>
            <w:rStyle w:val="11"/>
            <w:rFonts w:hint="eastAsia" w:ascii="微软雅黑" w:hAnsi="微软雅黑"/>
            <w:strike w:val="0"/>
            <w:lang w:eastAsia="zh-CN"/>
            <w:rPrChange w:id="479" w:author="陈章仁" w:date="2018-09-04T16:38:45Z">
              <w:rPr>
                <w:rStyle w:val="11"/>
                <w:rFonts w:hint="eastAsia" w:ascii="微软雅黑" w:hAnsi="微软雅黑"/>
                <w:strike/>
                <w:lang w:eastAsia="zh-CN"/>
              </w:rPr>
            </w:rPrChange>
          </w:rPr>
          <w:t>（</w:t>
        </w:r>
      </w:ins>
      <w:ins w:id="480" w:author="陈章仁" w:date="2018-09-04T16:38:20Z">
        <w:r>
          <w:rPr>
            <w:rStyle w:val="11"/>
            <w:rFonts w:hint="eastAsia" w:ascii="微软雅黑" w:hAnsi="微软雅黑"/>
            <w:strike w:val="0"/>
            <w:lang w:eastAsia="zh-CN"/>
            <w:rPrChange w:id="481" w:author="陈章仁" w:date="2018-09-04T16:38:45Z">
              <w:rPr>
                <w:rStyle w:val="11"/>
                <w:rFonts w:hint="eastAsia" w:ascii="微软雅黑" w:hAnsi="微软雅黑"/>
                <w:strike/>
                <w:lang w:eastAsia="zh-CN"/>
              </w:rPr>
            </w:rPrChange>
          </w:rPr>
          <w:t>考生</w:t>
        </w:r>
      </w:ins>
      <w:ins w:id="482" w:author="陈章仁" w:date="2018-09-04T16:38:21Z">
        <w:r>
          <w:rPr>
            <w:rStyle w:val="11"/>
            <w:rFonts w:hint="eastAsia" w:ascii="微软雅黑" w:hAnsi="微软雅黑"/>
            <w:strike w:val="0"/>
            <w:lang w:eastAsia="zh-CN"/>
            <w:rPrChange w:id="483" w:author="陈章仁" w:date="2018-09-04T16:38:45Z">
              <w:rPr>
                <w:rStyle w:val="11"/>
                <w:rFonts w:hint="eastAsia" w:ascii="微软雅黑" w:hAnsi="微软雅黑"/>
                <w:strike/>
                <w:lang w:eastAsia="zh-CN"/>
              </w:rPr>
            </w:rPrChange>
          </w:rPr>
          <w:t>打</w:t>
        </w:r>
      </w:ins>
      <w:ins w:id="484" w:author="陈章仁" w:date="2018-09-04T16:38:22Z">
        <w:r>
          <w:rPr>
            <w:rStyle w:val="11"/>
            <w:rFonts w:hint="eastAsia" w:ascii="微软雅黑" w:hAnsi="微软雅黑"/>
            <w:strike w:val="0"/>
            <w:lang w:eastAsia="zh-CN"/>
            <w:rPrChange w:id="485" w:author="陈章仁" w:date="2018-09-04T16:38:45Z">
              <w:rPr>
                <w:rStyle w:val="11"/>
                <w:rFonts w:hint="eastAsia" w:ascii="微软雅黑" w:hAnsi="微软雅黑"/>
                <w:strike/>
                <w:lang w:eastAsia="zh-CN"/>
              </w:rPr>
            </w:rPrChange>
          </w:rPr>
          <w:t>印的</w:t>
        </w:r>
      </w:ins>
      <w:ins w:id="486" w:author="陈章仁" w:date="2018-09-04T16:38:23Z">
        <w:r>
          <w:rPr>
            <w:rStyle w:val="11"/>
            <w:rFonts w:hint="eastAsia" w:ascii="微软雅黑" w:hAnsi="微软雅黑"/>
            <w:strike w:val="0"/>
            <w:lang w:eastAsia="zh-CN"/>
            <w:rPrChange w:id="487" w:author="陈章仁" w:date="2018-09-04T16:38:45Z">
              <w:rPr>
                <w:rStyle w:val="11"/>
                <w:rFonts w:hint="eastAsia" w:ascii="微软雅黑" w:hAnsi="微软雅黑"/>
                <w:strike/>
                <w:lang w:eastAsia="zh-CN"/>
              </w:rPr>
            </w:rPrChange>
          </w:rPr>
          <w:t>申</w:t>
        </w:r>
      </w:ins>
      <w:ins w:id="488" w:author="陈章仁" w:date="2018-09-04T16:38:24Z">
        <w:r>
          <w:rPr>
            <w:rStyle w:val="11"/>
            <w:rFonts w:hint="eastAsia" w:ascii="微软雅黑" w:hAnsi="微软雅黑"/>
            <w:strike w:val="0"/>
            <w:lang w:eastAsia="zh-CN"/>
            <w:rPrChange w:id="489" w:author="陈章仁" w:date="2018-09-04T16:38:45Z">
              <w:rPr>
                <w:rStyle w:val="11"/>
                <w:rFonts w:hint="eastAsia" w:ascii="微软雅黑" w:hAnsi="微软雅黑"/>
                <w:strike/>
                <w:lang w:eastAsia="zh-CN"/>
              </w:rPr>
            </w:rPrChange>
          </w:rPr>
          <w:t>报表</w:t>
        </w:r>
      </w:ins>
      <w:ins w:id="490" w:author="陈章仁" w:date="2018-09-04T16:38:25Z">
        <w:r>
          <w:rPr>
            <w:rStyle w:val="11"/>
            <w:rFonts w:hint="eastAsia" w:ascii="微软雅黑" w:hAnsi="微软雅黑"/>
            <w:strike w:val="0"/>
            <w:lang w:eastAsia="zh-CN"/>
            <w:rPrChange w:id="491" w:author="陈章仁" w:date="2018-09-04T16:38:45Z">
              <w:rPr>
                <w:rStyle w:val="11"/>
                <w:rFonts w:hint="eastAsia" w:ascii="微软雅黑" w:hAnsi="微软雅黑"/>
                <w:strike/>
                <w:lang w:eastAsia="zh-CN"/>
              </w:rPr>
            </w:rPrChange>
          </w:rPr>
          <w:t>上不</w:t>
        </w:r>
      </w:ins>
      <w:ins w:id="492" w:author="陈章仁" w:date="2018-09-04T16:38:28Z">
        <w:r>
          <w:rPr>
            <w:rStyle w:val="11"/>
            <w:rFonts w:hint="eastAsia" w:ascii="微软雅黑" w:hAnsi="微软雅黑"/>
            <w:strike w:val="0"/>
            <w:lang w:eastAsia="zh-CN"/>
            <w:rPrChange w:id="493" w:author="陈章仁" w:date="2018-09-04T16:38:45Z">
              <w:rPr>
                <w:rStyle w:val="11"/>
                <w:rFonts w:hint="eastAsia" w:ascii="微软雅黑" w:hAnsi="微软雅黑"/>
                <w:strike/>
                <w:lang w:eastAsia="zh-CN"/>
              </w:rPr>
            </w:rPrChange>
          </w:rPr>
          <w:t>显</w:t>
        </w:r>
      </w:ins>
      <w:ins w:id="494" w:author="陈章仁" w:date="2018-09-04T16:38:30Z">
        <w:r>
          <w:rPr>
            <w:rStyle w:val="11"/>
            <w:rFonts w:hint="eastAsia" w:ascii="微软雅黑" w:hAnsi="微软雅黑"/>
            <w:strike w:val="0"/>
            <w:lang w:eastAsia="zh-CN"/>
            <w:rPrChange w:id="495" w:author="陈章仁" w:date="2018-09-04T16:38:45Z">
              <w:rPr>
                <w:rStyle w:val="11"/>
                <w:rFonts w:hint="eastAsia" w:ascii="微软雅黑" w:hAnsi="微软雅黑"/>
                <w:strike/>
                <w:lang w:eastAsia="zh-CN"/>
              </w:rPr>
            </w:rPrChange>
          </w:rPr>
          <w:t>示</w:t>
        </w:r>
      </w:ins>
      <w:ins w:id="496" w:author="陈章仁" w:date="2018-09-04T16:38:34Z">
        <w:r>
          <w:rPr>
            <w:rStyle w:val="11"/>
            <w:rFonts w:hint="eastAsia" w:ascii="微软雅黑" w:hAnsi="微软雅黑"/>
            <w:strike w:val="0"/>
            <w:lang w:eastAsia="zh-CN"/>
            <w:rPrChange w:id="497" w:author="陈章仁" w:date="2018-09-04T16:38:45Z">
              <w:rPr>
                <w:rStyle w:val="11"/>
                <w:rFonts w:hint="eastAsia" w:ascii="微软雅黑" w:hAnsi="微软雅黑"/>
                <w:strike/>
                <w:lang w:eastAsia="zh-CN"/>
              </w:rPr>
            </w:rPrChange>
          </w:rPr>
          <w:t>考试</w:t>
        </w:r>
      </w:ins>
      <w:ins w:id="498" w:author="陈章仁" w:date="2018-09-04T16:38:35Z">
        <w:r>
          <w:rPr>
            <w:rStyle w:val="11"/>
            <w:rFonts w:hint="eastAsia" w:ascii="微软雅黑" w:hAnsi="微软雅黑"/>
            <w:strike w:val="0"/>
            <w:lang w:eastAsia="zh-CN"/>
            <w:rPrChange w:id="499" w:author="陈章仁" w:date="2018-09-04T16:38:45Z">
              <w:rPr>
                <w:rStyle w:val="11"/>
                <w:rFonts w:hint="eastAsia" w:ascii="微软雅黑" w:hAnsi="微软雅黑"/>
                <w:strike/>
                <w:lang w:eastAsia="zh-CN"/>
              </w:rPr>
            </w:rPrChange>
          </w:rPr>
          <w:t>地点</w:t>
        </w:r>
      </w:ins>
      <w:ins w:id="500" w:author="陈章仁" w:date="2018-09-04T16:38:36Z">
        <w:r>
          <w:rPr>
            <w:rStyle w:val="11"/>
            <w:rFonts w:hint="eastAsia" w:ascii="微软雅黑" w:hAnsi="微软雅黑"/>
            <w:strike w:val="0"/>
            <w:lang w:eastAsia="zh-CN"/>
            <w:rPrChange w:id="501" w:author="陈章仁" w:date="2018-09-04T16:38:45Z">
              <w:rPr>
                <w:rStyle w:val="11"/>
                <w:rFonts w:hint="eastAsia" w:ascii="微软雅黑" w:hAnsi="微软雅黑"/>
                <w:strike/>
                <w:lang w:eastAsia="zh-CN"/>
              </w:rPr>
            </w:rPrChange>
          </w:rPr>
          <w:t>。</w:t>
        </w:r>
      </w:ins>
      <w:ins w:id="502" w:author="陈章仁" w:date="2018-09-04T16:38:18Z">
        <w:r>
          <w:rPr>
            <w:rStyle w:val="11"/>
            <w:rFonts w:hint="eastAsia" w:ascii="微软雅黑" w:hAnsi="微软雅黑"/>
            <w:strike w:val="0"/>
            <w:lang w:eastAsia="zh-CN"/>
            <w:rPrChange w:id="503" w:author="陈章仁" w:date="2018-09-04T16:38:45Z">
              <w:rPr>
                <w:rStyle w:val="11"/>
                <w:rFonts w:hint="eastAsia" w:ascii="微软雅黑" w:hAnsi="微软雅黑"/>
                <w:strike/>
                <w:lang w:eastAsia="zh-CN"/>
              </w:rPr>
            </w:rPrChange>
          </w:rPr>
          <w:t>）</w:t>
        </w:r>
      </w:ins>
      <w:del w:id="504" w:author="陈章仁" w:date="2018-09-04T11:58:03Z">
        <w:r>
          <w:rPr>
            <w:rStyle w:val="11"/>
            <w:rFonts w:ascii="微软雅黑" w:hAnsi="微软雅黑"/>
            <w:strike w:val="0"/>
            <w:rPrChange w:id="505" w:author="陈章仁" w:date="2018-09-04T16:38:45Z">
              <w:rPr>
                <w:rStyle w:val="11"/>
                <w:rFonts w:ascii="微软雅黑" w:hAnsi="微软雅黑"/>
                <w:strike/>
              </w:rPr>
            </w:rPrChange>
          </w:rPr>
          <w:delText>是</w:delText>
        </w:r>
      </w:del>
      <w:del w:id="506" w:author="陈章仁" w:date="2018-09-04T11:58:02Z">
        <w:r>
          <w:rPr>
            <w:rStyle w:val="11"/>
            <w:rFonts w:ascii="微软雅黑" w:hAnsi="微软雅黑"/>
            <w:strike w:val="0"/>
            <w:rPrChange w:id="507" w:author="陈章仁" w:date="2018-09-04T16:38:45Z">
              <w:rPr>
                <w:rStyle w:val="11"/>
                <w:rFonts w:ascii="微软雅黑" w:hAnsi="微软雅黑"/>
                <w:strike/>
              </w:rPr>
            </w:rPrChange>
          </w:rPr>
          <w:delText>否限制</w:delText>
        </w:r>
      </w:del>
      <w:del w:id="508" w:author="陈章仁" w:date="2018-09-04T11:58:02Z">
        <w:r>
          <w:rPr>
            <w:rStyle w:val="11"/>
            <w:rFonts w:hint="eastAsia" w:ascii="微软雅黑" w:hAnsi="微软雅黑"/>
            <w:strike w:val="0"/>
            <w:rPrChange w:id="509" w:author="陈章仁" w:date="2018-09-04T16:38:45Z">
              <w:rPr>
                <w:rStyle w:val="11"/>
                <w:rFonts w:hint="eastAsia" w:ascii="微软雅黑" w:hAnsi="微软雅黑"/>
                <w:strike/>
              </w:rPr>
            </w:rPrChange>
          </w:rPr>
          <w:delText>)</w:delText>
        </w:r>
      </w:del>
      <w:del w:id="510" w:author="陈章仁" w:date="2018-09-04T11:58:02Z">
        <w:r>
          <w:rPr>
            <w:rFonts w:hint="eastAsia" w:ascii="微软雅黑" w:hAnsi="微软雅黑"/>
            <w:strike w:val="0"/>
            <w:rPrChange w:id="511" w:author="陈章仁" w:date="2018-09-04T16:38:45Z">
              <w:rPr>
                <w:rFonts w:hint="eastAsia" w:ascii="微软雅黑" w:hAnsi="微软雅黑"/>
                <w:strike/>
              </w:rPr>
            </w:rPrChange>
          </w:rPr>
          <w:delText>、</w:delText>
        </w:r>
      </w:del>
    </w:p>
    <w:p>
      <w:pPr>
        <w:pStyle w:val="20"/>
        <w:numPr>
          <w:ilvl w:val="0"/>
          <w:numId w:val="3"/>
        </w:numPr>
        <w:ind w:firstLineChars="0"/>
        <w:rPr>
          <w:rFonts w:ascii="微软雅黑" w:hAnsi="微软雅黑"/>
        </w:rPr>
      </w:pPr>
      <w:r>
        <w:rPr>
          <w:rFonts w:hint="eastAsia" w:ascii="微软雅黑" w:hAnsi="微软雅黑"/>
        </w:rPr>
        <w:t>考生来源（学校、企业、机关事业单位、其他）</w:t>
      </w:r>
    </w:p>
    <w:p>
      <w:pPr>
        <w:pStyle w:val="20"/>
        <w:numPr>
          <w:ilvl w:val="0"/>
          <w:numId w:val="3"/>
        </w:numPr>
        <w:ind w:firstLineChars="0"/>
        <w:rPr>
          <w:rFonts w:ascii="微软雅黑" w:hAnsi="微软雅黑"/>
        </w:rPr>
      </w:pPr>
      <w:r>
        <w:rPr>
          <w:rFonts w:hint="eastAsia" w:ascii="微软雅黑" w:hAnsi="微软雅黑"/>
        </w:rPr>
        <w:t>领证方式：自取、邮寄到付（收件人信息）</w:t>
      </w:r>
    </w:p>
    <w:p>
      <w:pPr>
        <w:pStyle w:val="20"/>
        <w:numPr>
          <w:ilvl w:val="0"/>
          <w:numId w:val="3"/>
        </w:numPr>
        <w:ind w:firstLineChars="0"/>
        <w:rPr>
          <w:rFonts w:ascii="微软雅黑" w:hAnsi="微软雅黑"/>
        </w:rPr>
      </w:pPr>
      <w:r>
        <w:rPr>
          <w:rFonts w:hint="eastAsia" w:ascii="微软雅黑" w:hAnsi="微软雅黑"/>
        </w:rPr>
        <w:t>条款（诚信声明等）</w:t>
      </w:r>
    </w:p>
    <w:p>
      <w:pPr>
        <w:pStyle w:val="20"/>
        <w:numPr>
          <w:ilvl w:val="0"/>
          <w:numId w:val="3"/>
        </w:numPr>
        <w:ind w:firstLineChars="0"/>
        <w:rPr>
          <w:rFonts w:ascii="微软雅黑" w:hAnsi="微软雅黑"/>
        </w:rPr>
      </w:pPr>
      <w:r>
        <w:rPr>
          <w:rFonts w:ascii="微软雅黑" w:hAnsi="微软雅黑"/>
        </w:rPr>
        <w:t>报名方式（个人</w:t>
      </w:r>
      <w:ins w:id="512" w:author="陈章仁" w:date="2018-09-04T17:34:46Z">
        <w:r>
          <w:rPr>
            <w:rFonts w:hint="eastAsia" w:ascii="微软雅黑" w:hAnsi="微软雅黑"/>
            <w:lang w:eastAsia="zh-CN"/>
          </w:rPr>
          <w:t>报</w:t>
        </w:r>
      </w:ins>
      <w:ins w:id="513" w:author="陈章仁" w:date="2018-09-04T17:34:47Z">
        <w:r>
          <w:rPr>
            <w:rFonts w:hint="eastAsia" w:ascii="微软雅黑" w:hAnsi="微软雅黑"/>
            <w:lang w:eastAsia="zh-CN"/>
          </w:rPr>
          <w:t>名</w:t>
        </w:r>
      </w:ins>
      <w:r>
        <w:rPr>
          <w:rFonts w:ascii="微软雅黑" w:hAnsi="微软雅黑"/>
        </w:rPr>
        <w:t>、</w:t>
      </w:r>
      <w:ins w:id="514" w:author="陈章仁" w:date="2018-09-04T17:36:31Z">
        <w:r>
          <w:rPr>
            <w:rFonts w:hint="eastAsia" w:ascii="微软雅黑" w:hAnsi="微软雅黑"/>
            <w:lang w:eastAsia="zh-CN"/>
          </w:rPr>
          <w:t>机</w:t>
        </w:r>
      </w:ins>
      <w:ins w:id="515" w:author="陈章仁" w:date="2018-09-04T17:36:32Z">
        <w:r>
          <w:rPr>
            <w:rFonts w:hint="eastAsia" w:ascii="微软雅黑" w:hAnsi="微软雅黑"/>
            <w:lang w:eastAsia="zh-CN"/>
          </w:rPr>
          <w:t>构</w:t>
        </w:r>
      </w:ins>
      <w:ins w:id="516" w:author="陈章仁" w:date="2018-09-04T17:36:33Z">
        <w:r>
          <w:rPr>
            <w:rFonts w:hint="eastAsia" w:ascii="微软雅黑" w:hAnsi="微软雅黑"/>
            <w:lang w:eastAsia="zh-CN"/>
          </w:rPr>
          <w:t>报名</w:t>
        </w:r>
      </w:ins>
      <w:ins w:id="517" w:author="陈章仁" w:date="2018-09-04T17:36:44Z">
        <w:r>
          <w:rPr>
            <w:rFonts w:hint="eastAsia" w:ascii="微软雅黑" w:hAnsi="微软雅黑"/>
            <w:lang w:eastAsia="zh-CN"/>
          </w:rPr>
          <w:t>时</w:t>
        </w:r>
      </w:ins>
      <w:ins w:id="518" w:author="陈章仁" w:date="2018-09-04T17:36:35Z">
        <w:r>
          <w:rPr>
            <w:rFonts w:hint="eastAsia" w:ascii="微软雅黑" w:hAnsi="微软雅黑"/>
            <w:lang w:eastAsia="zh-CN"/>
          </w:rPr>
          <w:t>以</w:t>
        </w:r>
      </w:ins>
      <w:r>
        <w:rPr>
          <w:rFonts w:ascii="微软雅黑" w:hAnsi="微软雅黑"/>
        </w:rPr>
        <w:t>机构</w:t>
      </w:r>
      <w:ins w:id="519" w:author="陈章仁" w:date="2018-09-04T17:36:24Z">
        <w:r>
          <w:rPr>
            <w:rFonts w:hint="eastAsia" w:ascii="微软雅黑" w:hAnsi="微软雅黑"/>
            <w:lang w:eastAsia="zh-CN"/>
          </w:rPr>
          <w:t>名</w:t>
        </w:r>
      </w:ins>
      <w:ins w:id="520" w:author="陈章仁" w:date="2018-09-04T17:36:39Z">
        <w:r>
          <w:rPr>
            <w:rFonts w:hint="eastAsia" w:ascii="微软雅黑" w:hAnsi="微软雅黑"/>
            <w:lang w:eastAsia="zh-CN"/>
          </w:rPr>
          <w:t>显示</w:t>
        </w:r>
      </w:ins>
      <w:r>
        <w:rPr>
          <w:rFonts w:ascii="微软雅黑" w:hAnsi="微软雅黑"/>
        </w:rPr>
        <w:t>）</w:t>
      </w:r>
    </w:p>
    <w:p>
      <w:pPr>
        <w:pStyle w:val="20"/>
        <w:numPr>
          <w:ilvl w:val="0"/>
          <w:numId w:val="3"/>
        </w:numPr>
        <w:ind w:firstLineChars="0"/>
        <w:rPr>
          <w:rFonts w:ascii="微软雅黑" w:hAnsi="微软雅黑"/>
        </w:rPr>
      </w:pPr>
      <w:r>
        <w:rPr>
          <w:rFonts w:ascii="微软雅黑" w:hAnsi="微软雅黑"/>
        </w:rPr>
        <w:t>鉴定计划，</w:t>
      </w:r>
      <w:r>
        <w:rPr>
          <w:rFonts w:hint="eastAsia" w:ascii="微软雅黑" w:hAnsi="微软雅黑"/>
        </w:rPr>
        <w:t>等报考信息</w:t>
      </w:r>
    </w:p>
    <w:p>
      <w:pPr>
        <w:pStyle w:val="20"/>
        <w:ind w:left="1260" w:firstLine="0" w:firstLineChars="0"/>
        <w:rPr>
          <w:rFonts w:ascii="微软雅黑" w:hAnsi="微软雅黑"/>
          <w:b/>
        </w:rPr>
      </w:pPr>
      <w:r>
        <w:rPr>
          <w:rFonts w:hint="eastAsia" w:ascii="微软雅黑" w:hAnsi="微软雅黑"/>
          <w:b/>
          <w:highlight w:val="green"/>
        </w:rPr>
        <w:t>职业鉴定</w:t>
      </w:r>
      <w:r>
        <w:rPr>
          <w:rFonts w:ascii="微软雅黑" w:hAnsi="微软雅黑"/>
          <w:b/>
          <w:highlight w:val="green"/>
        </w:rPr>
        <w:t>报名表：work_enroll（userinfo_id）</w:t>
      </w:r>
    </w:p>
    <w:p>
      <w:pPr>
        <w:widowControl/>
        <w:rPr>
          <w:ins w:id="521" w:author="陈章仁" w:date="2018-09-04T14:51:34Z"/>
          <w:rFonts w:hint="eastAsia" w:ascii="微软雅黑" w:hAnsi="微软雅黑" w:cs="宋体"/>
          <w:color w:val="000000"/>
          <w:kern w:val="0"/>
          <w:sz w:val="22"/>
        </w:rPr>
      </w:pPr>
      <w:r>
        <w:rPr>
          <w:rFonts w:ascii="微软雅黑" w:hAnsi="微软雅黑"/>
        </w:rPr>
        <w:t>s</w:t>
      </w:r>
      <w:r>
        <w:rPr>
          <w:rFonts w:hint="eastAsia" w:ascii="微软雅黑" w:hAnsi="微软雅黑"/>
        </w:rPr>
        <w:t>tate</w:t>
      </w:r>
      <w:r>
        <w:rPr>
          <w:rFonts w:ascii="微软雅黑" w:hAnsi="微软雅黑"/>
        </w:rPr>
        <w:t>:</w:t>
      </w:r>
      <w:r>
        <w:rPr>
          <w:rFonts w:hint="eastAsia" w:ascii="微软雅黑" w:hAnsi="微软雅黑"/>
          <w:color w:val="000000"/>
          <w:sz w:val="22"/>
        </w:rPr>
        <w:t xml:space="preserve"> </w:t>
      </w:r>
      <w:r>
        <w:rPr>
          <w:rFonts w:hint="eastAsia" w:ascii="微软雅黑" w:hAnsi="微软雅黑" w:cs="宋体"/>
          <w:color w:val="000000"/>
          <w:kern w:val="0"/>
          <w:sz w:val="22"/>
        </w:rPr>
        <w:t>0：初始；10：确认提交；15：已打印报名表；20：审核通过；</w:t>
      </w:r>
      <w:r>
        <w:rPr>
          <w:rFonts w:ascii="微软雅黑" w:hAnsi="微软雅黑" w:cs="宋体"/>
          <w:color w:val="000000"/>
          <w:kern w:val="0"/>
          <w:sz w:val="22"/>
        </w:rPr>
        <w:t>30</w:t>
      </w:r>
      <w:r>
        <w:rPr>
          <w:rFonts w:hint="eastAsia" w:ascii="微软雅黑" w:hAnsi="微软雅黑" w:cs="宋体"/>
          <w:color w:val="000000"/>
          <w:kern w:val="0"/>
          <w:sz w:val="22"/>
        </w:rPr>
        <w:t>：驳回（可修改信息再提交）；40：审核不通过（报名终止，不允许修改再次提交，本批次鉴定本职业级别不允许在报名）；</w:t>
      </w:r>
    </w:p>
    <w:p>
      <w:pPr>
        <w:widowControl/>
        <w:numPr>
          <w:ilvl w:val="0"/>
          <w:numId w:val="3"/>
          <w:ins w:id="523" w:author="陈章仁" w:date="2018-09-04T15:47:57Z"/>
        </w:numPr>
        <w:ind w:left="1260" w:hanging="420" w:firstLineChars="0"/>
        <w:rPr>
          <w:ins w:id="524" w:author="陈章仁" w:date="2018-09-04T15:47:57Z"/>
          <w:rFonts w:hint="eastAsia" w:ascii="微软雅黑" w:hAnsi="微软雅黑" w:cs="宋体"/>
          <w:color w:val="000000"/>
          <w:kern w:val="0"/>
          <w:sz w:val="22"/>
          <w:lang w:val="en-US" w:eastAsia="zh-CN"/>
        </w:rPr>
        <w:pPrChange w:id="522" w:author="陈章仁" w:date="2018-09-04T15:47:57Z">
          <w:pPr>
            <w:widowControl/>
          </w:pPr>
        </w:pPrChange>
      </w:pPr>
      <w:ins w:id="525" w:author="陈章仁" w:date="2018-09-04T15:04:16Z">
        <w:r>
          <w:rPr>
            <w:rFonts w:hint="eastAsia" w:ascii="微软雅黑" w:hAnsi="微软雅黑" w:cs="宋体"/>
            <w:color w:val="000000"/>
            <w:kern w:val="0"/>
            <w:sz w:val="22"/>
            <w:lang w:val="en-US" w:eastAsia="zh-CN"/>
          </w:rPr>
          <w:t>增</w:t>
        </w:r>
      </w:ins>
      <w:ins w:id="526" w:author="陈章仁" w:date="2018-09-04T15:04:17Z">
        <w:r>
          <w:rPr>
            <w:rFonts w:hint="eastAsia" w:ascii="微软雅黑" w:hAnsi="微软雅黑" w:cs="宋体"/>
            <w:color w:val="000000"/>
            <w:kern w:val="0"/>
            <w:sz w:val="22"/>
            <w:lang w:val="en-US" w:eastAsia="zh-CN"/>
          </w:rPr>
          <w:t>加：</w:t>
        </w:r>
      </w:ins>
      <w:ins w:id="527" w:author="陈章仁" w:date="2018-09-04T14:51:42Z">
        <w:r>
          <w:rPr>
            <w:rFonts w:hint="eastAsia" w:ascii="微软雅黑" w:hAnsi="微软雅黑" w:cs="宋体"/>
            <w:color w:val="000000"/>
            <w:kern w:val="0"/>
            <w:sz w:val="22"/>
            <w:lang w:val="en-US" w:eastAsia="zh-CN"/>
          </w:rPr>
          <w:t>报名</w:t>
        </w:r>
      </w:ins>
      <w:ins w:id="528" w:author="陈章仁" w:date="2018-09-04T14:51:43Z">
        <w:r>
          <w:rPr>
            <w:rFonts w:hint="eastAsia" w:ascii="微软雅黑" w:hAnsi="微软雅黑" w:cs="宋体"/>
            <w:color w:val="000000"/>
            <w:kern w:val="0"/>
            <w:sz w:val="22"/>
            <w:lang w:val="en-US" w:eastAsia="zh-CN"/>
          </w:rPr>
          <w:t>时，</w:t>
        </w:r>
      </w:ins>
      <w:ins w:id="529" w:author="陈章仁" w:date="2018-09-04T14:52:02Z">
        <w:r>
          <w:rPr>
            <w:rFonts w:hint="eastAsia" w:ascii="微软雅黑" w:hAnsi="微软雅黑" w:cs="宋体"/>
            <w:color w:val="000000"/>
            <w:kern w:val="0"/>
            <w:sz w:val="22"/>
            <w:lang w:val="en-US" w:eastAsia="zh-CN"/>
          </w:rPr>
          <w:t>给</w:t>
        </w:r>
      </w:ins>
      <w:ins w:id="530" w:author="陈章仁" w:date="2018-09-04T14:52:03Z">
        <w:r>
          <w:rPr>
            <w:rFonts w:hint="eastAsia" w:ascii="微软雅黑" w:hAnsi="微软雅黑" w:cs="宋体"/>
            <w:color w:val="000000"/>
            <w:kern w:val="0"/>
            <w:sz w:val="22"/>
            <w:lang w:val="en-US" w:eastAsia="zh-CN"/>
          </w:rPr>
          <w:t>考生</w:t>
        </w:r>
      </w:ins>
      <w:ins w:id="531" w:author="陈章仁" w:date="2018-09-04T14:51:45Z">
        <w:r>
          <w:rPr>
            <w:rFonts w:hint="eastAsia" w:ascii="微软雅黑" w:hAnsi="微软雅黑" w:cs="宋体"/>
            <w:color w:val="000000"/>
            <w:kern w:val="0"/>
            <w:sz w:val="22"/>
            <w:lang w:val="en-US" w:eastAsia="zh-CN"/>
          </w:rPr>
          <w:t>增</w:t>
        </w:r>
      </w:ins>
      <w:ins w:id="532" w:author="陈章仁" w:date="2018-09-04T14:51:46Z">
        <w:r>
          <w:rPr>
            <w:rFonts w:hint="eastAsia" w:ascii="微软雅黑" w:hAnsi="微软雅黑" w:cs="宋体"/>
            <w:color w:val="000000"/>
            <w:kern w:val="0"/>
            <w:sz w:val="22"/>
            <w:lang w:val="en-US" w:eastAsia="zh-CN"/>
          </w:rPr>
          <w:t>加一个</w:t>
        </w:r>
      </w:ins>
      <w:ins w:id="533" w:author="陈章仁" w:date="2018-09-04T14:51:47Z">
        <w:r>
          <w:rPr>
            <w:rFonts w:hint="eastAsia" w:ascii="微软雅黑" w:hAnsi="微软雅黑" w:cs="宋体"/>
            <w:color w:val="000000"/>
            <w:kern w:val="0"/>
            <w:sz w:val="22"/>
            <w:lang w:val="en-US" w:eastAsia="zh-CN"/>
          </w:rPr>
          <w:t>备</w:t>
        </w:r>
      </w:ins>
      <w:ins w:id="534" w:author="陈章仁" w:date="2018-09-04T14:51:48Z">
        <w:r>
          <w:rPr>
            <w:rFonts w:hint="eastAsia" w:ascii="微软雅黑" w:hAnsi="微软雅黑" w:cs="宋体"/>
            <w:color w:val="000000"/>
            <w:kern w:val="0"/>
            <w:sz w:val="22"/>
            <w:lang w:val="en-US" w:eastAsia="zh-CN"/>
          </w:rPr>
          <w:t>注</w:t>
        </w:r>
      </w:ins>
      <w:ins w:id="535" w:author="陈章仁" w:date="2018-09-04T14:52:10Z">
        <w:r>
          <w:rPr>
            <w:rFonts w:hint="eastAsia" w:ascii="微软雅黑" w:hAnsi="微软雅黑" w:cs="宋体"/>
            <w:color w:val="000000"/>
            <w:kern w:val="0"/>
            <w:sz w:val="22"/>
            <w:lang w:val="en-US" w:eastAsia="zh-CN"/>
          </w:rPr>
          <w:t>框</w:t>
        </w:r>
      </w:ins>
      <w:ins w:id="536" w:author="陈章仁" w:date="2018-09-04T14:52:11Z">
        <w:r>
          <w:rPr>
            <w:rFonts w:hint="eastAsia" w:ascii="微软雅黑" w:hAnsi="微软雅黑" w:cs="宋体"/>
            <w:color w:val="000000"/>
            <w:kern w:val="0"/>
            <w:sz w:val="22"/>
            <w:lang w:val="en-US" w:eastAsia="zh-CN"/>
          </w:rPr>
          <w:t>，</w:t>
        </w:r>
      </w:ins>
      <w:ins w:id="537" w:author="陈章仁" w:date="2018-09-04T14:52:12Z">
        <w:r>
          <w:rPr>
            <w:rFonts w:hint="eastAsia" w:ascii="微软雅黑" w:hAnsi="微软雅黑" w:cs="宋体"/>
            <w:color w:val="000000"/>
            <w:kern w:val="0"/>
            <w:sz w:val="22"/>
            <w:lang w:val="en-US" w:eastAsia="zh-CN"/>
          </w:rPr>
          <w:t>以</w:t>
        </w:r>
      </w:ins>
      <w:ins w:id="538" w:author="陈章仁" w:date="2018-09-04T14:52:13Z">
        <w:r>
          <w:rPr>
            <w:rFonts w:hint="eastAsia" w:ascii="微软雅黑" w:hAnsi="微软雅黑" w:cs="宋体"/>
            <w:color w:val="000000"/>
            <w:kern w:val="0"/>
            <w:sz w:val="22"/>
            <w:lang w:val="en-US" w:eastAsia="zh-CN"/>
          </w:rPr>
          <w:t>便</w:t>
        </w:r>
      </w:ins>
      <w:ins w:id="539" w:author="陈章仁" w:date="2018-09-04T14:52:14Z">
        <w:r>
          <w:rPr>
            <w:rFonts w:hint="eastAsia" w:ascii="微软雅黑" w:hAnsi="微软雅黑" w:cs="宋体"/>
            <w:color w:val="000000"/>
            <w:kern w:val="0"/>
            <w:sz w:val="22"/>
            <w:lang w:val="en-US" w:eastAsia="zh-CN"/>
          </w:rPr>
          <w:t>有</w:t>
        </w:r>
      </w:ins>
      <w:ins w:id="540" w:author="陈章仁" w:date="2018-09-04T14:52:15Z">
        <w:r>
          <w:rPr>
            <w:rFonts w:hint="eastAsia" w:ascii="微软雅黑" w:hAnsi="微软雅黑" w:cs="宋体"/>
            <w:color w:val="000000"/>
            <w:kern w:val="0"/>
            <w:sz w:val="22"/>
            <w:lang w:val="en-US" w:eastAsia="zh-CN"/>
          </w:rPr>
          <w:t>些</w:t>
        </w:r>
      </w:ins>
      <w:ins w:id="541" w:author="陈章仁" w:date="2018-09-04T14:52:17Z">
        <w:r>
          <w:rPr>
            <w:rFonts w:hint="eastAsia" w:ascii="微软雅黑" w:hAnsi="微软雅黑" w:cs="宋体"/>
            <w:color w:val="000000"/>
            <w:kern w:val="0"/>
            <w:sz w:val="22"/>
            <w:lang w:val="en-US" w:eastAsia="zh-CN"/>
          </w:rPr>
          <w:t>信</w:t>
        </w:r>
      </w:ins>
      <w:ins w:id="542" w:author="陈章仁" w:date="2018-09-04T14:52:18Z">
        <w:r>
          <w:rPr>
            <w:rFonts w:hint="eastAsia" w:ascii="微软雅黑" w:hAnsi="微软雅黑" w:cs="宋体"/>
            <w:color w:val="000000"/>
            <w:kern w:val="0"/>
            <w:sz w:val="22"/>
            <w:lang w:val="en-US" w:eastAsia="zh-CN"/>
          </w:rPr>
          <w:t>息要</w:t>
        </w:r>
      </w:ins>
      <w:ins w:id="543" w:author="陈章仁" w:date="2018-09-04T17:27:21Z">
        <w:r>
          <w:rPr>
            <w:rFonts w:hint="eastAsia" w:ascii="微软雅黑" w:hAnsi="微软雅黑" w:cs="宋体"/>
            <w:color w:val="000000"/>
            <w:kern w:val="0"/>
            <w:sz w:val="22"/>
            <w:lang w:val="en-US" w:eastAsia="zh-CN"/>
          </w:rPr>
          <w:t>备</w:t>
        </w:r>
      </w:ins>
      <w:ins w:id="544" w:author="陈章仁" w:date="2018-09-04T17:27:22Z">
        <w:r>
          <w:rPr>
            <w:rFonts w:hint="eastAsia" w:ascii="微软雅黑" w:hAnsi="微软雅黑" w:cs="宋体"/>
            <w:color w:val="000000"/>
            <w:kern w:val="0"/>
            <w:sz w:val="22"/>
            <w:lang w:val="en-US" w:eastAsia="zh-CN"/>
          </w:rPr>
          <w:t>注</w:t>
        </w:r>
      </w:ins>
      <w:ins w:id="545" w:author="陈章仁" w:date="2018-09-04T14:52:31Z">
        <w:r>
          <w:rPr>
            <w:rFonts w:hint="eastAsia" w:ascii="微软雅黑" w:hAnsi="微软雅黑" w:cs="宋体"/>
            <w:color w:val="000000"/>
            <w:kern w:val="0"/>
            <w:sz w:val="22"/>
            <w:lang w:val="en-US" w:eastAsia="zh-CN"/>
          </w:rPr>
          <w:t>说明</w:t>
        </w:r>
      </w:ins>
      <w:ins w:id="546" w:author="陈章仁" w:date="2018-09-04T14:52:32Z">
        <w:r>
          <w:rPr>
            <w:rFonts w:hint="eastAsia" w:ascii="微软雅黑" w:hAnsi="微软雅黑" w:cs="宋体"/>
            <w:color w:val="000000"/>
            <w:kern w:val="0"/>
            <w:sz w:val="22"/>
            <w:lang w:val="en-US" w:eastAsia="zh-CN"/>
          </w:rPr>
          <w:t>。</w:t>
        </w:r>
      </w:ins>
    </w:p>
    <w:p>
      <w:pPr>
        <w:widowControl/>
        <w:numPr>
          <w:ilvl w:val="-1"/>
          <w:numId w:val="0"/>
        </w:numPr>
        <w:ind w:left="840" w:firstLine="0" w:firstLineChars="0"/>
        <w:rPr>
          <w:rFonts w:hint="eastAsia" w:ascii="微软雅黑" w:hAnsi="微软雅黑" w:eastAsia="微软雅黑" w:cs="宋体"/>
          <w:color w:val="000000"/>
          <w:kern w:val="0"/>
          <w:sz w:val="22"/>
          <w:lang w:val="en-US" w:eastAsia="zh-CN"/>
        </w:rPr>
        <w:pPrChange w:id="547" w:author="陈章仁" w:date="2018-09-04T15:47:58Z">
          <w:pPr>
            <w:widowControl/>
          </w:pPr>
        </w:pPrChange>
      </w:pPr>
      <w:ins w:id="548" w:author="陈章仁" w:date="2018-09-04T15:48:03Z">
        <w:r>
          <w:rPr>
            <w:rFonts w:hint="eastAsia" w:ascii="微软雅黑" w:hAnsi="微软雅黑" w:cs="宋体"/>
            <w:color w:val="000000"/>
            <w:kern w:val="0"/>
            <w:sz w:val="22"/>
            <w:lang w:val="en-US" w:eastAsia="zh-CN"/>
          </w:rPr>
          <w:t>请鉴</w:t>
        </w:r>
      </w:ins>
      <w:ins w:id="549" w:author="陈章仁" w:date="2018-09-04T15:48:04Z">
        <w:r>
          <w:rPr>
            <w:rFonts w:hint="eastAsia" w:ascii="微软雅黑" w:hAnsi="微软雅黑" w:cs="宋体"/>
            <w:color w:val="000000"/>
            <w:kern w:val="0"/>
            <w:sz w:val="22"/>
            <w:lang w:val="en-US" w:eastAsia="zh-CN"/>
          </w:rPr>
          <w:t>定</w:t>
        </w:r>
      </w:ins>
      <w:ins w:id="550" w:author="陈章仁" w:date="2018-09-04T15:48:05Z">
        <w:r>
          <w:rPr>
            <w:rFonts w:hint="eastAsia" w:ascii="微软雅黑" w:hAnsi="微软雅黑" w:cs="宋体"/>
            <w:color w:val="000000"/>
            <w:kern w:val="0"/>
            <w:sz w:val="22"/>
            <w:lang w:val="en-US" w:eastAsia="zh-CN"/>
          </w:rPr>
          <w:t>一科</w:t>
        </w:r>
      </w:ins>
      <w:ins w:id="551" w:author="陈章仁" w:date="2018-09-04T15:48:18Z">
        <w:r>
          <w:rPr>
            <w:rFonts w:hint="eastAsia" w:ascii="微软雅黑" w:hAnsi="微软雅黑" w:cs="宋体"/>
            <w:color w:val="000000"/>
            <w:kern w:val="0"/>
            <w:sz w:val="22"/>
            <w:lang w:val="en-US" w:eastAsia="zh-CN"/>
          </w:rPr>
          <w:t>、</w:t>
        </w:r>
      </w:ins>
      <w:ins w:id="552" w:author="陈章仁" w:date="2018-09-04T15:48:09Z">
        <w:r>
          <w:rPr>
            <w:rFonts w:hint="eastAsia" w:ascii="微软雅黑" w:hAnsi="微软雅黑" w:cs="宋体"/>
            <w:color w:val="000000"/>
            <w:kern w:val="0"/>
            <w:sz w:val="22"/>
            <w:lang w:val="en-US" w:eastAsia="zh-CN"/>
          </w:rPr>
          <w:t>竞赛</w:t>
        </w:r>
      </w:ins>
      <w:ins w:id="553" w:author="陈章仁" w:date="2018-09-04T15:48:10Z">
        <w:r>
          <w:rPr>
            <w:rFonts w:hint="eastAsia" w:ascii="微软雅黑" w:hAnsi="微软雅黑" w:cs="宋体"/>
            <w:color w:val="000000"/>
            <w:kern w:val="0"/>
            <w:sz w:val="22"/>
            <w:lang w:val="en-US" w:eastAsia="zh-CN"/>
          </w:rPr>
          <w:t>科</w:t>
        </w:r>
      </w:ins>
      <w:ins w:id="554" w:author="陈章仁" w:date="2018-09-04T15:48:13Z">
        <w:r>
          <w:rPr>
            <w:rFonts w:hint="eastAsia" w:ascii="微软雅黑" w:hAnsi="微软雅黑" w:cs="宋体"/>
            <w:color w:val="000000"/>
            <w:kern w:val="0"/>
            <w:sz w:val="22"/>
            <w:lang w:val="en-US" w:eastAsia="zh-CN"/>
          </w:rPr>
          <w:t>、</w:t>
        </w:r>
      </w:ins>
      <w:ins w:id="555" w:author="陈章仁" w:date="2018-09-04T15:48:20Z">
        <w:r>
          <w:rPr>
            <w:rFonts w:hint="eastAsia" w:ascii="微软雅黑" w:hAnsi="微软雅黑" w:cs="宋体"/>
            <w:color w:val="000000"/>
            <w:kern w:val="0"/>
            <w:sz w:val="22"/>
            <w:lang w:val="en-US" w:eastAsia="zh-CN"/>
          </w:rPr>
          <w:t>质</w:t>
        </w:r>
      </w:ins>
      <w:ins w:id="556" w:author="陈章仁" w:date="2018-09-04T15:48:21Z">
        <w:r>
          <w:rPr>
            <w:rFonts w:hint="eastAsia" w:ascii="微软雅黑" w:hAnsi="微软雅黑" w:cs="宋体"/>
            <w:color w:val="000000"/>
            <w:kern w:val="0"/>
            <w:sz w:val="22"/>
            <w:lang w:val="en-US" w:eastAsia="zh-CN"/>
          </w:rPr>
          <w:t>量</w:t>
        </w:r>
      </w:ins>
      <w:ins w:id="557" w:author="陈章仁" w:date="2018-09-04T15:48:27Z">
        <w:r>
          <w:rPr>
            <w:rFonts w:hint="eastAsia" w:ascii="微软雅黑" w:hAnsi="微软雅黑" w:cs="宋体"/>
            <w:color w:val="000000"/>
            <w:kern w:val="0"/>
            <w:sz w:val="22"/>
            <w:lang w:val="en-US" w:eastAsia="zh-CN"/>
          </w:rPr>
          <w:t>督</w:t>
        </w:r>
      </w:ins>
      <w:ins w:id="558" w:author="陈章仁" w:date="2018-09-04T15:48:29Z">
        <w:r>
          <w:rPr>
            <w:rFonts w:hint="eastAsia" w:ascii="微软雅黑" w:hAnsi="微软雅黑" w:cs="宋体"/>
            <w:color w:val="000000"/>
            <w:kern w:val="0"/>
            <w:sz w:val="22"/>
            <w:lang w:val="en-US" w:eastAsia="zh-CN"/>
          </w:rPr>
          <w:t>导科</w:t>
        </w:r>
      </w:ins>
      <w:ins w:id="559" w:author="陈章仁" w:date="2018-09-04T15:48:30Z">
        <w:r>
          <w:rPr>
            <w:rFonts w:hint="eastAsia" w:ascii="微软雅黑" w:hAnsi="微软雅黑" w:cs="宋体"/>
            <w:color w:val="000000"/>
            <w:kern w:val="0"/>
            <w:sz w:val="22"/>
            <w:lang w:val="en-US" w:eastAsia="zh-CN"/>
          </w:rPr>
          <w:t>提</w:t>
        </w:r>
      </w:ins>
      <w:ins w:id="560" w:author="陈章仁" w:date="2018-09-04T15:48:33Z">
        <w:r>
          <w:rPr>
            <w:rFonts w:hint="eastAsia" w:ascii="微软雅黑" w:hAnsi="微软雅黑" w:cs="宋体"/>
            <w:color w:val="000000"/>
            <w:kern w:val="0"/>
            <w:sz w:val="22"/>
            <w:lang w:val="en-US" w:eastAsia="zh-CN"/>
          </w:rPr>
          <w:t>供</w:t>
        </w:r>
      </w:ins>
      <w:ins w:id="561" w:author="陈章仁" w:date="2018-09-04T15:48:38Z">
        <w:r>
          <w:rPr>
            <w:rFonts w:hint="eastAsia" w:ascii="微软雅黑" w:hAnsi="微软雅黑" w:cs="宋体"/>
            <w:color w:val="000000"/>
            <w:kern w:val="0"/>
            <w:sz w:val="22"/>
            <w:lang w:val="en-US" w:eastAsia="zh-CN"/>
          </w:rPr>
          <w:t>个</w:t>
        </w:r>
      </w:ins>
      <w:ins w:id="562" w:author="陈章仁" w:date="2018-09-04T15:48:39Z">
        <w:r>
          <w:rPr>
            <w:rFonts w:hint="eastAsia" w:ascii="微软雅黑" w:hAnsi="微软雅黑" w:cs="宋体"/>
            <w:color w:val="000000"/>
            <w:kern w:val="0"/>
            <w:sz w:val="22"/>
            <w:lang w:val="en-US" w:eastAsia="zh-CN"/>
          </w:rPr>
          <w:t>人申</w:t>
        </w:r>
      </w:ins>
      <w:ins w:id="563" w:author="陈章仁" w:date="2018-09-04T15:48:40Z">
        <w:r>
          <w:rPr>
            <w:rFonts w:hint="eastAsia" w:ascii="微软雅黑" w:hAnsi="微软雅黑" w:cs="宋体"/>
            <w:color w:val="000000"/>
            <w:kern w:val="0"/>
            <w:sz w:val="22"/>
            <w:lang w:val="en-US" w:eastAsia="zh-CN"/>
          </w:rPr>
          <w:t>报</w:t>
        </w:r>
      </w:ins>
      <w:ins w:id="564" w:author="陈章仁" w:date="2018-09-04T15:48:41Z">
        <w:r>
          <w:rPr>
            <w:rFonts w:hint="eastAsia" w:ascii="微软雅黑" w:hAnsi="微软雅黑" w:cs="宋体"/>
            <w:color w:val="000000"/>
            <w:kern w:val="0"/>
            <w:sz w:val="22"/>
            <w:lang w:val="en-US" w:eastAsia="zh-CN"/>
          </w:rPr>
          <w:t>表及</w:t>
        </w:r>
      </w:ins>
      <w:ins w:id="565" w:author="陈章仁" w:date="2018-09-04T15:48:42Z">
        <w:r>
          <w:rPr>
            <w:rFonts w:hint="eastAsia" w:ascii="微软雅黑" w:hAnsi="微软雅黑" w:cs="宋体"/>
            <w:color w:val="000000"/>
            <w:kern w:val="0"/>
            <w:sz w:val="22"/>
            <w:lang w:val="en-US" w:eastAsia="zh-CN"/>
          </w:rPr>
          <w:t>单位</w:t>
        </w:r>
      </w:ins>
      <w:ins w:id="566" w:author="陈章仁" w:date="2018-09-04T15:48:44Z">
        <w:r>
          <w:rPr>
            <w:rFonts w:hint="eastAsia" w:ascii="微软雅黑" w:hAnsi="微软雅黑" w:cs="宋体"/>
            <w:color w:val="000000"/>
            <w:kern w:val="0"/>
            <w:sz w:val="22"/>
            <w:lang w:val="en-US" w:eastAsia="zh-CN"/>
          </w:rPr>
          <w:t>申</w:t>
        </w:r>
      </w:ins>
      <w:ins w:id="567" w:author="陈章仁" w:date="2018-09-04T15:48:46Z">
        <w:r>
          <w:rPr>
            <w:rFonts w:hint="eastAsia" w:ascii="微软雅黑" w:hAnsi="微软雅黑" w:cs="宋体"/>
            <w:color w:val="000000"/>
            <w:kern w:val="0"/>
            <w:sz w:val="22"/>
            <w:lang w:val="en-US" w:eastAsia="zh-CN"/>
          </w:rPr>
          <w:t>报表</w:t>
        </w:r>
      </w:ins>
      <w:ins w:id="568" w:author="陈章仁" w:date="2018-09-04T15:48:47Z">
        <w:r>
          <w:rPr>
            <w:rFonts w:hint="eastAsia" w:ascii="微软雅黑" w:hAnsi="微软雅黑" w:cs="宋体"/>
            <w:color w:val="000000"/>
            <w:kern w:val="0"/>
            <w:sz w:val="22"/>
            <w:lang w:val="en-US" w:eastAsia="zh-CN"/>
          </w:rPr>
          <w:t>样式。</w:t>
        </w:r>
      </w:ins>
    </w:p>
    <w:p>
      <w:pPr>
        <w:widowControl/>
        <w:rPr>
          <w:rFonts w:ascii="微软雅黑" w:hAnsi="微软雅黑" w:cs="宋体"/>
          <w:color w:val="000000"/>
          <w:kern w:val="0"/>
          <w:sz w:val="22"/>
        </w:rPr>
      </w:pPr>
      <w:r>
        <w:rPr>
          <w:rFonts w:ascii="微软雅黑" w:hAnsi="微软雅黑" w:cs="宋体"/>
          <w:color w:val="000000"/>
          <w:kern w:val="0"/>
          <w:sz w:val="22"/>
        </w:rPr>
        <w:t xml:space="preserve"> </w:t>
      </w:r>
    </w:p>
    <w:p>
      <w:pPr>
        <w:pStyle w:val="20"/>
        <w:ind w:left="1260" w:firstLine="0" w:firstLineChars="0"/>
        <w:rPr>
          <w:del w:id="569" w:author="陈章仁" w:date="2018-09-04T15:48:54Z"/>
          <w:rFonts w:hint="eastAsia" w:ascii="微软雅黑" w:hAnsi="微软雅黑"/>
        </w:rPr>
      </w:pPr>
    </w:p>
    <w:p>
      <w:pPr>
        <w:pStyle w:val="7"/>
        <w:rPr>
          <w:rFonts w:ascii="微软雅黑" w:hAnsi="微软雅黑"/>
        </w:rPr>
      </w:pPr>
      <w:r>
        <w:rPr>
          <w:rFonts w:hint="eastAsia" w:ascii="微软雅黑" w:hAnsi="微软雅黑"/>
        </w:rPr>
        <w:t>答辩论文（二级以上考生）</w:t>
      </w:r>
    </w:p>
    <w:p>
      <w:pPr>
        <w:rPr>
          <w:rFonts w:ascii="微软雅黑" w:hAnsi="微软雅黑"/>
        </w:rPr>
      </w:pPr>
      <w:r>
        <w:rPr>
          <w:rFonts w:hint="eastAsia" w:ascii="微软雅黑" w:hAnsi="微软雅黑"/>
          <w:b/>
        </w:rPr>
        <w:t xml:space="preserve">功能说明： </w:t>
      </w:r>
      <w:r>
        <w:rPr>
          <w:rFonts w:hint="eastAsia" w:ascii="微软雅黑" w:hAnsi="微软雅黑"/>
          <w:highlight w:val="yellow"/>
        </w:rPr>
        <w:t>论文题目？？</w:t>
      </w:r>
      <w:r>
        <w:rPr>
          <w:rFonts w:hint="eastAsia" w:ascii="微软雅黑" w:hAnsi="微软雅黑"/>
        </w:rPr>
        <w:t>报考一、二级职业等级，系统会提示要求</w:t>
      </w:r>
      <w:r>
        <w:rPr>
          <w:rFonts w:hint="eastAsia" w:ascii="微软雅黑" w:hAnsi="微软雅黑"/>
          <w:color w:val="0000FF"/>
          <w:rPrChange w:id="570" w:author="陈章仁" w:date="2018-09-04T15:02:30Z">
            <w:rPr>
              <w:rFonts w:hint="eastAsia" w:ascii="微软雅黑" w:hAnsi="微软雅黑"/>
            </w:rPr>
          </w:rPrChange>
        </w:rPr>
        <w:t>开始考试1</w:t>
      </w:r>
      <w:r>
        <w:rPr>
          <w:rFonts w:ascii="微软雅黑" w:hAnsi="微软雅黑"/>
          <w:color w:val="0000FF"/>
          <w:rPrChange w:id="571" w:author="陈章仁" w:date="2018-09-04T15:02:30Z">
            <w:rPr>
              <w:rFonts w:ascii="微软雅黑" w:hAnsi="微软雅黑"/>
            </w:rPr>
          </w:rPrChange>
        </w:rPr>
        <w:t>0</w:t>
      </w:r>
      <w:r>
        <w:rPr>
          <w:rFonts w:hint="eastAsia" w:ascii="微软雅黑" w:hAnsi="微软雅黑"/>
          <w:color w:val="0000FF"/>
          <w:rPrChange w:id="572" w:author="陈章仁" w:date="2018-09-04T15:02:30Z">
            <w:rPr>
              <w:rFonts w:hint="eastAsia" w:ascii="微软雅黑" w:hAnsi="微软雅黑"/>
            </w:rPr>
          </w:rPrChange>
        </w:rPr>
        <w:t>日前</w:t>
      </w:r>
      <w:r>
        <w:rPr>
          <w:rFonts w:hint="eastAsia" w:ascii="微软雅黑" w:hAnsi="微软雅黑"/>
        </w:rPr>
        <w:t>上传答辩论文，（上传论文窗口在显耀的位置）考生上传附件论文到平台，机构窗口支持批量上传和单个添加（文件名用身份证号命名）。（论文答辩前评判分数）</w:t>
      </w:r>
      <w:r>
        <w:rPr>
          <w:rFonts w:ascii="微软雅黑" w:hAnsi="微软雅黑"/>
        </w:rPr>
        <w:t xml:space="preserve"> </w:t>
      </w:r>
    </w:p>
    <w:p>
      <w:pPr>
        <w:rPr>
          <w:rFonts w:hint="eastAsia" w:ascii="微软雅黑" w:hAnsi="微软雅黑" w:eastAsia="微软雅黑"/>
          <w:shd w:val="clear" w:color="auto" w:fill="FFFFFF"/>
          <w:lang w:eastAsia="zh-CN"/>
        </w:rPr>
      </w:pPr>
      <w:r>
        <w:rPr>
          <w:rFonts w:hint="eastAsia" w:ascii="微软雅黑" w:hAnsi="微软雅黑"/>
          <w:shd w:val="clear" w:color="auto" w:fill="FFFFFF"/>
        </w:rPr>
        <w:t>报考各职业一、二级需进行综合评审。综合评审采用直接撰写专题论文或考前提交论文进行口头或纸笔作答方式。综合评审需要进行论文答辩的考生，需在距理</w:t>
      </w:r>
      <w:r>
        <w:rPr>
          <w:rFonts w:hint="eastAsia" w:ascii="微软雅黑" w:hAnsi="微软雅黑"/>
          <w:color w:val="0000FF"/>
          <w:shd w:val="clear" w:color="auto" w:fill="FFFFFF"/>
          <w:rPrChange w:id="573" w:author="陈章仁" w:date="2018-09-04T15:02:25Z">
            <w:rPr>
              <w:rFonts w:hint="eastAsia" w:ascii="微软雅黑" w:hAnsi="微软雅黑"/>
              <w:shd w:val="clear" w:color="auto" w:fill="FFFFFF"/>
            </w:rPr>
          </w:rPrChange>
        </w:rPr>
        <w:t>论考试15个工作日前1周内</w:t>
      </w:r>
      <w:ins w:id="574" w:author="陈章仁" w:date="2018-09-04T15:03:01Z">
        <w:r>
          <w:rPr>
            <w:rFonts w:hint="eastAsia" w:ascii="微软雅黑" w:hAnsi="微软雅黑"/>
            <w:shd w:val="clear" w:color="auto" w:fill="FFFFFF"/>
            <w:lang w:eastAsia="zh-CN"/>
          </w:rPr>
          <w:t>（上一段话说上传论文时间是考前</w:t>
        </w:r>
      </w:ins>
      <w:ins w:id="575" w:author="陈章仁" w:date="2018-09-04T15:03:01Z">
        <w:r>
          <w:rPr>
            <w:rFonts w:hint="eastAsia" w:ascii="微软雅黑" w:hAnsi="微软雅黑"/>
            <w:shd w:val="clear" w:color="auto" w:fill="FFFFFF"/>
            <w:lang w:val="en-US" w:eastAsia="zh-CN"/>
          </w:rPr>
          <w:t>10天，而此又说是考前15天1周内</w:t>
        </w:r>
      </w:ins>
      <w:ins w:id="576" w:author="陈章仁" w:date="2018-09-04T15:03:10Z">
        <w:r>
          <w:rPr>
            <w:rFonts w:hint="eastAsia" w:ascii="微软雅黑" w:hAnsi="微软雅黑"/>
            <w:shd w:val="clear" w:color="auto" w:fill="FFFFFF"/>
            <w:lang w:val="en-US" w:eastAsia="zh-CN"/>
          </w:rPr>
          <w:t>？？</w:t>
        </w:r>
      </w:ins>
      <w:ins w:id="577" w:author="陈章仁" w:date="2018-09-04T15:03:01Z">
        <w:r>
          <w:rPr>
            <w:rFonts w:hint="eastAsia" w:ascii="微软雅黑" w:hAnsi="微软雅黑"/>
            <w:shd w:val="clear" w:color="auto" w:fill="FFFFFF"/>
            <w:lang w:eastAsia="zh-CN"/>
          </w:rPr>
          <w:t>）</w:t>
        </w:r>
      </w:ins>
      <w:ins w:id="578" w:author="陈章仁" w:date="2018-09-04T15:03:01Z">
        <w:r>
          <w:rPr>
            <w:rFonts w:hint="eastAsia" w:ascii="微软雅黑" w:hAnsi="微软雅黑"/>
            <w:shd w:val="clear" w:color="auto" w:fill="FFFFFF"/>
          </w:rPr>
          <w:t>，</w:t>
        </w:r>
      </w:ins>
      <w:r>
        <w:rPr>
          <w:rFonts w:hint="eastAsia" w:ascii="微软雅黑" w:hAnsi="微软雅黑"/>
          <w:shd w:val="clear" w:color="auto" w:fill="FFFFFF"/>
        </w:rPr>
        <w:t>提交论文至省职业技能鉴定指导中心鉴定一科（上半年5月1日前</w:t>
      </w:r>
      <w:del w:id="579" w:author="陈章仁" w:date="2018-09-04T15:03:01Z">
        <w:r>
          <w:rPr>
            <w:rFonts w:hint="eastAsia" w:ascii="微软雅黑" w:hAnsi="微软雅黑"/>
            <w:shd w:val="clear" w:color="auto" w:fill="FFFFFF"/>
          </w:rPr>
          <w:delText>，</w:delText>
        </w:r>
      </w:del>
      <w:r>
        <w:rPr>
          <w:rFonts w:hint="eastAsia" w:ascii="微软雅黑" w:hAnsi="微软雅黑"/>
          <w:shd w:val="clear" w:color="auto" w:fill="FFFFFF"/>
        </w:rPr>
        <w:t>下半年11月1日前，在规定时间内未提交论文的考生视为放弃综合评审答辩考试）。</w:t>
      </w:r>
      <w:ins w:id="580" w:author="陈章仁" w:date="2018-09-04T15:04:04Z">
        <w:r>
          <w:rPr>
            <w:rFonts w:hint="eastAsia" w:ascii="微软雅黑" w:hAnsi="微软雅黑"/>
            <w:shd w:val="clear" w:color="auto" w:fill="FFFFFF"/>
            <w:lang w:eastAsia="zh-CN"/>
          </w:rPr>
          <w:t>增</w:t>
        </w:r>
      </w:ins>
      <w:ins w:id="581" w:author="陈章仁" w:date="2018-09-04T15:04:05Z">
        <w:r>
          <w:rPr>
            <w:rFonts w:hint="eastAsia" w:ascii="微软雅黑" w:hAnsi="微软雅黑"/>
            <w:shd w:val="clear" w:color="auto" w:fill="FFFFFF"/>
            <w:lang w:eastAsia="zh-CN"/>
          </w:rPr>
          <w:t>加</w:t>
        </w:r>
      </w:ins>
      <w:ins w:id="582" w:author="陈章仁" w:date="2018-09-04T15:04:06Z">
        <w:r>
          <w:rPr>
            <w:rFonts w:hint="eastAsia" w:ascii="微软雅黑" w:hAnsi="微软雅黑"/>
            <w:shd w:val="clear" w:color="auto" w:fill="FFFFFF"/>
            <w:lang w:eastAsia="zh-CN"/>
          </w:rPr>
          <w:t>：</w:t>
        </w:r>
      </w:ins>
      <w:ins w:id="583" w:author="陈章仁" w:date="2018-09-04T15:03:40Z">
        <w:r>
          <w:rPr>
            <w:rFonts w:hint="eastAsia" w:ascii="微软雅黑" w:hAnsi="微软雅黑"/>
            <w:shd w:val="clear" w:color="auto" w:fill="FFFFFF"/>
            <w:lang w:eastAsia="zh-CN"/>
          </w:rPr>
          <w:t>此处</w:t>
        </w:r>
      </w:ins>
      <w:ins w:id="584" w:author="陈章仁" w:date="2018-09-04T15:03:41Z">
        <w:r>
          <w:rPr>
            <w:rFonts w:hint="eastAsia" w:ascii="微软雅黑" w:hAnsi="微软雅黑"/>
            <w:shd w:val="clear" w:color="auto" w:fill="FFFFFF"/>
            <w:lang w:eastAsia="zh-CN"/>
          </w:rPr>
          <w:t>可以有</w:t>
        </w:r>
      </w:ins>
      <w:ins w:id="585" w:author="陈章仁" w:date="2018-09-04T15:03:45Z">
        <w:r>
          <w:rPr>
            <w:rFonts w:hint="eastAsia" w:ascii="微软雅黑" w:hAnsi="微软雅黑"/>
            <w:shd w:val="clear" w:color="auto" w:fill="FFFFFF"/>
            <w:lang w:eastAsia="zh-CN"/>
          </w:rPr>
          <w:t>短信</w:t>
        </w:r>
      </w:ins>
      <w:ins w:id="586" w:author="陈章仁" w:date="2018-09-04T15:03:46Z">
        <w:r>
          <w:rPr>
            <w:rFonts w:hint="eastAsia" w:ascii="微软雅黑" w:hAnsi="微软雅黑"/>
            <w:shd w:val="clear" w:color="auto" w:fill="FFFFFF"/>
            <w:lang w:eastAsia="zh-CN"/>
          </w:rPr>
          <w:t>提</w:t>
        </w:r>
      </w:ins>
      <w:ins w:id="587" w:author="陈章仁" w:date="2018-09-04T15:03:49Z">
        <w:r>
          <w:rPr>
            <w:rFonts w:hint="eastAsia" w:ascii="微软雅黑" w:hAnsi="微软雅黑"/>
            <w:shd w:val="clear" w:color="auto" w:fill="FFFFFF"/>
            <w:lang w:eastAsia="zh-CN"/>
          </w:rPr>
          <w:t>醒</w:t>
        </w:r>
      </w:ins>
      <w:ins w:id="588" w:author="陈章仁" w:date="2018-09-04T15:03:50Z">
        <w:r>
          <w:rPr>
            <w:rFonts w:hint="eastAsia" w:ascii="微软雅黑" w:hAnsi="微软雅黑"/>
            <w:shd w:val="clear" w:color="auto" w:fill="FFFFFF"/>
            <w:lang w:eastAsia="zh-CN"/>
          </w:rPr>
          <w:t>考</w:t>
        </w:r>
      </w:ins>
      <w:ins w:id="589" w:author="陈章仁" w:date="2018-09-04T15:03:51Z">
        <w:r>
          <w:rPr>
            <w:rFonts w:hint="eastAsia" w:ascii="微软雅黑" w:hAnsi="微软雅黑"/>
            <w:shd w:val="clear" w:color="auto" w:fill="FFFFFF"/>
            <w:lang w:eastAsia="zh-CN"/>
          </w:rPr>
          <w:t>生</w:t>
        </w:r>
      </w:ins>
      <w:ins w:id="590" w:author="陈章仁" w:date="2018-09-04T15:51:51Z">
        <w:r>
          <w:rPr>
            <w:rFonts w:hint="eastAsia" w:ascii="微软雅黑" w:hAnsi="微软雅黑"/>
            <w:shd w:val="clear" w:color="auto" w:fill="FFFFFF"/>
            <w:lang w:eastAsia="zh-CN"/>
          </w:rPr>
          <w:t>在</w:t>
        </w:r>
      </w:ins>
      <w:ins w:id="591" w:author="陈章仁" w:date="2018-09-04T15:03:56Z">
        <w:r>
          <w:rPr>
            <w:rFonts w:hint="eastAsia" w:ascii="微软雅黑" w:hAnsi="微软雅黑"/>
            <w:shd w:val="clear" w:color="auto" w:fill="FFFFFF"/>
            <w:lang w:eastAsia="zh-CN"/>
          </w:rPr>
          <w:t>网上</w:t>
        </w:r>
      </w:ins>
      <w:ins w:id="592" w:author="陈章仁" w:date="2018-09-04T15:03:57Z">
        <w:r>
          <w:rPr>
            <w:rFonts w:hint="eastAsia" w:ascii="微软雅黑" w:hAnsi="微软雅黑"/>
            <w:shd w:val="clear" w:color="auto" w:fill="FFFFFF"/>
            <w:lang w:eastAsia="zh-CN"/>
          </w:rPr>
          <w:t>上</w:t>
        </w:r>
      </w:ins>
      <w:ins w:id="593" w:author="陈章仁" w:date="2018-09-04T15:03:58Z">
        <w:r>
          <w:rPr>
            <w:rFonts w:hint="eastAsia" w:ascii="微软雅黑" w:hAnsi="微软雅黑"/>
            <w:shd w:val="clear" w:color="auto" w:fill="FFFFFF"/>
            <w:lang w:eastAsia="zh-CN"/>
          </w:rPr>
          <w:t>传</w:t>
        </w:r>
      </w:ins>
      <w:ins w:id="594" w:author="陈章仁" w:date="2018-09-04T15:03:59Z">
        <w:r>
          <w:rPr>
            <w:rFonts w:hint="eastAsia" w:ascii="微软雅黑" w:hAnsi="微软雅黑"/>
            <w:shd w:val="clear" w:color="auto" w:fill="FFFFFF"/>
            <w:lang w:eastAsia="zh-CN"/>
          </w:rPr>
          <w:t>论</w:t>
        </w:r>
      </w:ins>
      <w:ins w:id="595" w:author="陈章仁" w:date="2018-09-04T15:04:00Z">
        <w:r>
          <w:rPr>
            <w:rFonts w:hint="eastAsia" w:ascii="微软雅黑" w:hAnsi="微软雅黑"/>
            <w:shd w:val="clear" w:color="auto" w:fill="FFFFFF"/>
            <w:lang w:eastAsia="zh-CN"/>
          </w:rPr>
          <w:t>文。</w:t>
        </w:r>
      </w:ins>
    </w:p>
    <w:p>
      <w:pPr>
        <w:pStyle w:val="5"/>
        <w:rPr>
          <w:ins w:id="596" w:author="陈章仁" w:date="2018-09-13T16:35:15Z"/>
          <w:rFonts w:hint="eastAsia" w:ascii="微软雅黑" w:hAnsi="微软雅黑"/>
        </w:rPr>
      </w:pPr>
      <w:r>
        <w:rPr>
          <w:rFonts w:ascii="微软雅黑" w:hAnsi="微软雅黑"/>
        </w:rPr>
        <w:t>批量报名</w:t>
      </w:r>
      <w:r>
        <w:rPr>
          <w:rFonts w:hint="eastAsia" w:ascii="微软雅黑" w:hAnsi="微软雅黑"/>
        </w:rPr>
        <w:t>（所站、院校、机构）</w:t>
      </w:r>
    </w:p>
    <w:p>
      <w:pPr>
        <w:rPr>
          <w:rFonts w:hint="eastAsia" w:eastAsia="微软雅黑"/>
          <w:lang w:val="en-US" w:eastAsia="zh-CN"/>
        </w:rPr>
      </w:pPr>
      <w:ins w:id="597" w:author="陈章仁" w:date="2018-09-13T16:35:40Z">
        <w:r>
          <w:rPr>
            <w:rFonts w:hint="eastAsia"/>
            <w:lang w:val="en-US" w:eastAsia="zh-CN"/>
          </w:rPr>
          <w:t>可以</w:t>
        </w:r>
      </w:ins>
      <w:ins w:id="598" w:author="陈章仁" w:date="2018-09-13T16:35:43Z">
        <w:r>
          <w:rPr>
            <w:rFonts w:hint="eastAsia"/>
            <w:lang w:val="en-US" w:eastAsia="zh-CN"/>
          </w:rPr>
          <w:t>通</w:t>
        </w:r>
      </w:ins>
      <w:ins w:id="599" w:author="陈章仁" w:date="2018-09-13T16:35:44Z">
        <w:r>
          <w:rPr>
            <w:rFonts w:hint="eastAsia"/>
            <w:lang w:val="en-US" w:eastAsia="zh-CN"/>
          </w:rPr>
          <w:t>过</w:t>
        </w:r>
      </w:ins>
      <w:ins w:id="600" w:author="陈章仁" w:date="2018-09-13T16:35:45Z">
        <w:r>
          <w:rPr>
            <w:rFonts w:hint="eastAsia"/>
            <w:lang w:val="en-US" w:eastAsia="zh-CN"/>
          </w:rPr>
          <w:t>刷</w:t>
        </w:r>
      </w:ins>
      <w:ins w:id="601" w:author="陈章仁" w:date="2018-09-13T16:35:46Z">
        <w:r>
          <w:rPr>
            <w:rFonts w:hint="eastAsia"/>
            <w:lang w:val="en-US" w:eastAsia="zh-CN"/>
          </w:rPr>
          <w:t>身份</w:t>
        </w:r>
      </w:ins>
      <w:ins w:id="602" w:author="陈章仁" w:date="2018-09-13T16:35:47Z">
        <w:r>
          <w:rPr>
            <w:rFonts w:hint="eastAsia"/>
            <w:lang w:val="en-US" w:eastAsia="zh-CN"/>
          </w:rPr>
          <w:t>证</w:t>
        </w:r>
      </w:ins>
      <w:ins w:id="603" w:author="陈章仁" w:date="2018-09-13T16:35:57Z">
        <w:r>
          <w:rPr>
            <w:rFonts w:hint="eastAsia"/>
            <w:lang w:val="en-US" w:eastAsia="zh-CN"/>
          </w:rPr>
          <w:t>，</w:t>
        </w:r>
      </w:ins>
      <w:ins w:id="604" w:author="陈章仁" w:date="2018-09-13T16:35:58Z">
        <w:r>
          <w:rPr>
            <w:rFonts w:hint="eastAsia"/>
            <w:lang w:val="en-US" w:eastAsia="zh-CN"/>
          </w:rPr>
          <w:t>采</w:t>
        </w:r>
      </w:ins>
      <w:ins w:id="605" w:author="陈章仁" w:date="2018-09-13T16:35:59Z">
        <w:r>
          <w:rPr>
            <w:rFonts w:hint="eastAsia"/>
            <w:lang w:val="en-US" w:eastAsia="zh-CN"/>
          </w:rPr>
          <w:t>集</w:t>
        </w:r>
      </w:ins>
      <w:ins w:id="606" w:author="陈章仁" w:date="2018-09-13T16:36:02Z">
        <w:r>
          <w:rPr>
            <w:rFonts w:hint="eastAsia"/>
            <w:lang w:val="en-US" w:eastAsia="zh-CN"/>
          </w:rPr>
          <w:t>身</w:t>
        </w:r>
      </w:ins>
      <w:ins w:id="607" w:author="陈章仁" w:date="2018-09-13T16:36:03Z">
        <w:r>
          <w:rPr>
            <w:rFonts w:hint="eastAsia"/>
            <w:lang w:val="en-US" w:eastAsia="zh-CN"/>
          </w:rPr>
          <w:t>份证</w:t>
        </w:r>
      </w:ins>
      <w:ins w:id="608" w:author="陈章仁" w:date="2018-09-13T16:36:04Z">
        <w:r>
          <w:rPr>
            <w:rFonts w:hint="eastAsia"/>
            <w:lang w:val="en-US" w:eastAsia="zh-CN"/>
          </w:rPr>
          <w:t>信息的</w:t>
        </w:r>
      </w:ins>
      <w:ins w:id="609" w:author="陈章仁" w:date="2018-09-13T16:36:07Z">
        <w:r>
          <w:rPr>
            <w:rFonts w:hint="eastAsia"/>
            <w:lang w:val="en-US" w:eastAsia="zh-CN"/>
          </w:rPr>
          <w:t>方式为</w:t>
        </w:r>
      </w:ins>
      <w:ins w:id="610" w:author="陈章仁" w:date="2018-09-13T16:36:08Z">
        <w:r>
          <w:rPr>
            <w:rFonts w:hint="eastAsia"/>
            <w:lang w:val="en-US" w:eastAsia="zh-CN"/>
          </w:rPr>
          <w:t>考</w:t>
        </w:r>
      </w:ins>
      <w:ins w:id="611" w:author="陈章仁" w:date="2018-09-13T16:36:09Z">
        <w:r>
          <w:rPr>
            <w:rFonts w:hint="eastAsia"/>
            <w:lang w:val="en-US" w:eastAsia="zh-CN"/>
          </w:rPr>
          <w:t>生报</w:t>
        </w:r>
      </w:ins>
      <w:ins w:id="612" w:author="陈章仁" w:date="2018-09-13T16:36:10Z">
        <w:r>
          <w:rPr>
            <w:rFonts w:hint="eastAsia"/>
            <w:lang w:val="en-US" w:eastAsia="zh-CN"/>
          </w:rPr>
          <w:t>名。</w:t>
        </w:r>
      </w:ins>
    </w:p>
    <w:p>
      <w:pPr>
        <w:rPr>
          <w:rFonts w:ascii="微软雅黑" w:hAnsi="微软雅黑"/>
        </w:rPr>
      </w:pPr>
      <w:r>
        <w:rPr>
          <w:rFonts w:hint="eastAsia" w:ascii="微软雅黑" w:hAnsi="微软雅黑"/>
          <w:b/>
        </w:rPr>
        <w:t>功能说明：</w:t>
      </w:r>
      <w:r>
        <w:rPr>
          <w:rFonts w:hint="eastAsia" w:ascii="微软雅黑" w:hAnsi="微软雅黑"/>
        </w:rPr>
        <w:t>线下收集考生报名信息，线上统</w:t>
      </w:r>
      <w:r>
        <w:rPr>
          <w:rFonts w:hint="eastAsia" w:ascii="微软雅黑" w:hAnsi="微软雅黑"/>
          <w:b/>
        </w:rPr>
        <w:t>一</w:t>
      </w:r>
      <w:r>
        <w:rPr>
          <w:rFonts w:hint="eastAsia" w:ascii="微软雅黑" w:hAnsi="微软雅黑"/>
        </w:rPr>
        <w:t>进行批量注册、报名、缴费或延期缴费（缓缴费）、上传缴费证明、单个或批量论文上传等相关批量操作。</w:t>
      </w:r>
    </w:p>
    <w:p>
      <w:pPr>
        <w:rPr>
          <w:rFonts w:ascii="微软雅黑" w:hAnsi="微软雅黑"/>
        </w:rPr>
      </w:pPr>
      <w:r>
        <w:rPr>
          <w:rFonts w:hint="eastAsia" w:ascii="微软雅黑" w:hAnsi="微软雅黑"/>
        </w:rPr>
        <w:t>部分职业（工种）报考二级以上的考生须在考试前1</w:t>
      </w:r>
      <w:r>
        <w:rPr>
          <w:rFonts w:ascii="微软雅黑" w:hAnsi="微软雅黑"/>
        </w:rPr>
        <w:t>5</w:t>
      </w:r>
      <w:r>
        <w:rPr>
          <w:rFonts w:hint="eastAsia" w:ascii="微软雅黑" w:hAnsi="微软雅黑"/>
        </w:rPr>
        <w:t>日在线提交论文。</w:t>
      </w:r>
    </w:p>
    <w:p>
      <w:pPr>
        <w:rPr>
          <w:rFonts w:ascii="微软雅黑" w:hAnsi="微软雅黑"/>
        </w:rPr>
      </w:pPr>
      <w:r>
        <w:rPr>
          <w:rFonts w:ascii="微软雅黑" w:hAnsi="微软雅黑"/>
        </w:rPr>
        <w:t>批量上传操作需要明确文件目录和命名规则，并以压缩包形式上传。</w:t>
      </w:r>
    </w:p>
    <w:p>
      <w:pPr>
        <w:rPr>
          <w:rFonts w:ascii="微软雅黑" w:hAnsi="微软雅黑"/>
        </w:rPr>
      </w:pPr>
      <w:r>
        <w:rPr>
          <w:rFonts w:ascii="微软雅黑" w:hAnsi="微软雅黑"/>
        </w:rPr>
        <w:t>批量导入考生，报名总人数外省人数比例超过</w:t>
      </w:r>
      <w:r>
        <w:rPr>
          <w:rFonts w:hint="eastAsia" w:ascii="微软雅黑" w:hAnsi="微软雅黑"/>
        </w:rPr>
        <w:t>20%时，报警提示给</w:t>
      </w:r>
      <w:ins w:id="613" w:author="陈章仁" w:date="2018-09-12T16:31:56Z">
        <w:r>
          <w:rPr>
            <w:rFonts w:hint="eastAsia" w:ascii="微软雅黑" w:hAnsi="微软雅黑"/>
            <w:lang w:eastAsia="zh-CN"/>
          </w:rPr>
          <w:t>省</w:t>
        </w:r>
      </w:ins>
      <w:r>
        <w:rPr>
          <w:rFonts w:hint="eastAsia" w:ascii="微软雅黑" w:hAnsi="微软雅黑"/>
        </w:rPr>
        <w:t>鉴定中心，只提示不限制。</w:t>
      </w:r>
    </w:p>
    <w:p>
      <w:pPr>
        <w:rPr>
          <w:ins w:id="614" w:author="陈章仁" w:date="2018-09-12T16:27:35Z"/>
          <w:rFonts w:hint="eastAsia" w:ascii="微软雅黑" w:hAnsi="微软雅黑"/>
        </w:rPr>
      </w:pPr>
      <w:r>
        <w:rPr>
          <w:rFonts w:ascii="微软雅黑" w:hAnsi="微软雅黑"/>
        </w:rPr>
        <w:t>导入考生不满</w:t>
      </w:r>
      <w:r>
        <w:rPr>
          <w:rFonts w:hint="eastAsia" w:ascii="微软雅黑" w:hAnsi="微软雅黑"/>
        </w:rPr>
        <w:t>16周岁的，</w:t>
      </w:r>
      <w:del w:id="615" w:author="陈章仁" w:date="2018-09-04T15:06:48Z">
        <w:r>
          <w:rPr>
            <w:rFonts w:hint="eastAsia" w:ascii="微软雅黑" w:hAnsi="微软雅黑"/>
            <w:strike/>
            <w:rPrChange w:id="616" w:author="陈章仁" w:date="2018-09-04T15:05:54Z">
              <w:rPr>
                <w:rFonts w:hint="eastAsia" w:ascii="微软雅黑" w:hAnsi="微软雅黑"/>
              </w:rPr>
            </w:rPrChange>
          </w:rPr>
          <w:delText>必须上传学籍证明才能进入审核流程，</w:delText>
        </w:r>
      </w:del>
      <w:ins w:id="617" w:author="陈章仁" w:date="2018-09-04T15:06:08Z">
        <w:r>
          <w:rPr>
            <w:rFonts w:hint="eastAsia" w:ascii="微软雅黑" w:hAnsi="微软雅黑"/>
            <w:strike w:val="0"/>
            <w:lang w:eastAsia="zh-CN"/>
            <w:rPrChange w:id="618" w:author="陈章仁" w:date="2018-09-04T15:06:41Z">
              <w:rPr>
                <w:rFonts w:hint="eastAsia" w:ascii="微软雅黑" w:hAnsi="微软雅黑"/>
                <w:strike/>
                <w:lang w:eastAsia="zh-CN"/>
              </w:rPr>
            </w:rPrChange>
          </w:rPr>
          <w:t>在</w:t>
        </w:r>
      </w:ins>
      <w:ins w:id="619" w:author="陈章仁" w:date="2018-09-04T15:06:09Z">
        <w:r>
          <w:rPr>
            <w:rFonts w:hint="eastAsia" w:ascii="微软雅黑" w:hAnsi="微软雅黑"/>
            <w:strike w:val="0"/>
            <w:lang w:eastAsia="zh-CN"/>
            <w:rPrChange w:id="620" w:author="陈章仁" w:date="2018-09-04T15:06:41Z">
              <w:rPr>
                <w:rFonts w:hint="eastAsia" w:ascii="微软雅黑" w:hAnsi="微软雅黑"/>
                <w:strike/>
                <w:lang w:eastAsia="zh-CN"/>
              </w:rPr>
            </w:rPrChange>
          </w:rPr>
          <w:t>审</w:t>
        </w:r>
      </w:ins>
      <w:ins w:id="621" w:author="陈章仁" w:date="2018-09-04T15:06:10Z">
        <w:r>
          <w:rPr>
            <w:rFonts w:hint="eastAsia" w:ascii="微软雅黑" w:hAnsi="微软雅黑"/>
            <w:strike w:val="0"/>
            <w:lang w:eastAsia="zh-CN"/>
            <w:rPrChange w:id="622" w:author="陈章仁" w:date="2018-09-04T15:06:41Z">
              <w:rPr>
                <w:rFonts w:hint="eastAsia" w:ascii="微软雅黑" w:hAnsi="微软雅黑"/>
                <w:strike/>
                <w:lang w:eastAsia="zh-CN"/>
              </w:rPr>
            </w:rPrChange>
          </w:rPr>
          <w:t>核</w:t>
        </w:r>
      </w:ins>
      <w:ins w:id="623" w:author="陈章仁" w:date="2018-09-04T15:06:16Z">
        <w:r>
          <w:rPr>
            <w:rFonts w:hint="eastAsia" w:ascii="微软雅黑" w:hAnsi="微软雅黑"/>
            <w:strike w:val="0"/>
            <w:lang w:eastAsia="zh-CN"/>
            <w:rPrChange w:id="624" w:author="陈章仁" w:date="2018-09-04T15:06:41Z">
              <w:rPr>
                <w:rFonts w:hint="eastAsia" w:ascii="微软雅黑" w:hAnsi="微软雅黑"/>
                <w:strike/>
                <w:lang w:eastAsia="zh-CN"/>
              </w:rPr>
            </w:rPrChange>
          </w:rPr>
          <w:t>窗</w:t>
        </w:r>
      </w:ins>
      <w:ins w:id="625" w:author="陈章仁" w:date="2018-09-04T15:06:17Z">
        <w:r>
          <w:rPr>
            <w:rFonts w:hint="eastAsia" w:ascii="微软雅黑" w:hAnsi="微软雅黑"/>
            <w:strike w:val="0"/>
            <w:lang w:eastAsia="zh-CN"/>
            <w:rPrChange w:id="626" w:author="陈章仁" w:date="2018-09-04T15:06:41Z">
              <w:rPr>
                <w:rFonts w:hint="eastAsia" w:ascii="微软雅黑" w:hAnsi="微软雅黑"/>
                <w:strike/>
                <w:lang w:eastAsia="zh-CN"/>
              </w:rPr>
            </w:rPrChange>
          </w:rPr>
          <w:t>口</w:t>
        </w:r>
      </w:ins>
      <w:ins w:id="627" w:author="陈章仁" w:date="2018-09-04T15:06:22Z">
        <w:r>
          <w:rPr>
            <w:rFonts w:hint="eastAsia" w:ascii="微软雅黑" w:hAnsi="微软雅黑"/>
            <w:strike w:val="0"/>
            <w:lang w:eastAsia="zh-CN"/>
            <w:rPrChange w:id="628" w:author="陈章仁" w:date="2018-09-04T15:06:41Z">
              <w:rPr>
                <w:rFonts w:hint="eastAsia" w:ascii="微软雅黑" w:hAnsi="微软雅黑"/>
                <w:strike/>
                <w:lang w:eastAsia="zh-CN"/>
              </w:rPr>
            </w:rPrChange>
          </w:rPr>
          <w:t>有</w:t>
        </w:r>
      </w:ins>
      <w:del w:id="629" w:author="陈章仁" w:date="2018-09-04T15:52:04Z">
        <w:r>
          <w:rPr>
            <w:rFonts w:hint="eastAsia" w:ascii="微软雅黑" w:hAnsi="微软雅黑"/>
          </w:rPr>
          <w:delText>需单独</w:delText>
        </w:r>
      </w:del>
      <w:ins w:id="630" w:author="陈章仁" w:date="2018-09-04T15:52:04Z">
        <w:r>
          <w:rPr>
            <w:rFonts w:hint="eastAsia" w:ascii="微软雅黑" w:hAnsi="微软雅黑"/>
            <w:lang w:eastAsia="zh-CN"/>
          </w:rPr>
          <w:t>醒</w:t>
        </w:r>
      </w:ins>
      <w:ins w:id="631" w:author="陈章仁" w:date="2018-09-04T15:52:05Z">
        <w:r>
          <w:rPr>
            <w:rFonts w:hint="eastAsia" w:ascii="微软雅黑" w:hAnsi="微软雅黑"/>
            <w:lang w:eastAsia="zh-CN"/>
          </w:rPr>
          <w:t>目</w:t>
        </w:r>
      </w:ins>
      <w:r>
        <w:rPr>
          <w:rFonts w:hint="eastAsia" w:ascii="微软雅黑" w:hAnsi="微软雅黑"/>
        </w:rPr>
        <w:t>提示。</w:t>
      </w:r>
    </w:p>
    <w:p>
      <w:pPr>
        <w:rPr>
          <w:ins w:id="632" w:author="陈章仁" w:date="2018-09-13T16:54:18Z"/>
          <w:rFonts w:hint="eastAsia" w:ascii="微软雅黑" w:hAnsi="微软雅黑"/>
          <w:lang w:val="en-US" w:eastAsia="zh-CN"/>
        </w:rPr>
      </w:pPr>
      <w:ins w:id="633" w:author="陈章仁" w:date="2018-09-12T16:27:38Z">
        <w:r>
          <w:rPr>
            <w:rFonts w:hint="eastAsia" w:ascii="微软雅黑" w:hAnsi="微软雅黑"/>
            <w:lang w:eastAsia="zh-CN"/>
          </w:rPr>
          <w:t>导入</w:t>
        </w:r>
      </w:ins>
      <w:ins w:id="634" w:author="陈章仁" w:date="2018-09-12T16:28:59Z">
        <w:r>
          <w:rPr>
            <w:rFonts w:hint="eastAsia" w:ascii="微软雅黑" w:hAnsi="微软雅黑"/>
            <w:lang w:eastAsia="zh-CN"/>
          </w:rPr>
          <w:t>考生</w:t>
        </w:r>
      </w:ins>
      <w:ins w:id="635" w:author="陈章仁" w:date="2018-09-12T16:29:01Z">
        <w:r>
          <w:rPr>
            <w:rFonts w:hint="eastAsia" w:ascii="微软雅黑" w:hAnsi="微软雅黑"/>
            <w:lang w:eastAsia="zh-CN"/>
          </w:rPr>
          <w:t>信</w:t>
        </w:r>
      </w:ins>
      <w:ins w:id="636" w:author="陈章仁" w:date="2018-09-12T16:29:02Z">
        <w:r>
          <w:rPr>
            <w:rFonts w:hint="eastAsia" w:ascii="微软雅黑" w:hAnsi="微软雅黑"/>
            <w:lang w:eastAsia="zh-CN"/>
          </w:rPr>
          <w:t>息</w:t>
        </w:r>
      </w:ins>
      <w:ins w:id="637" w:author="陈章仁" w:date="2018-09-12T16:29:03Z">
        <w:r>
          <w:rPr>
            <w:rFonts w:hint="eastAsia" w:ascii="微软雅黑" w:hAnsi="微软雅黑"/>
            <w:lang w:eastAsia="zh-CN"/>
          </w:rPr>
          <w:t>报名</w:t>
        </w:r>
      </w:ins>
      <w:ins w:id="638" w:author="陈章仁" w:date="2018-09-12T16:29:04Z">
        <w:r>
          <w:rPr>
            <w:rFonts w:hint="eastAsia" w:ascii="微软雅黑" w:hAnsi="微软雅黑"/>
            <w:lang w:eastAsia="zh-CN"/>
          </w:rPr>
          <w:t>时</w:t>
        </w:r>
      </w:ins>
      <w:ins w:id="639" w:author="陈章仁" w:date="2018-09-12T16:27:39Z">
        <w:r>
          <w:rPr>
            <w:rFonts w:hint="eastAsia" w:ascii="微软雅黑" w:hAnsi="微软雅黑"/>
            <w:lang w:eastAsia="zh-CN"/>
          </w:rPr>
          <w:t>，</w:t>
        </w:r>
      </w:ins>
      <w:ins w:id="640" w:author="陈章仁" w:date="2018-09-12T16:29:11Z">
        <w:r>
          <w:rPr>
            <w:rFonts w:hint="eastAsia" w:ascii="微软雅黑" w:hAnsi="微软雅黑"/>
            <w:lang w:eastAsia="zh-CN"/>
          </w:rPr>
          <w:t>若</w:t>
        </w:r>
      </w:ins>
      <w:ins w:id="641" w:author="陈章仁" w:date="2018-09-12T16:27:47Z">
        <w:r>
          <w:rPr>
            <w:rFonts w:hint="eastAsia" w:ascii="微软雅黑" w:hAnsi="微软雅黑"/>
            <w:lang w:eastAsia="zh-CN"/>
          </w:rPr>
          <w:t>同</w:t>
        </w:r>
      </w:ins>
      <w:ins w:id="642" w:author="陈章仁" w:date="2018-09-12T16:27:48Z">
        <w:r>
          <w:rPr>
            <w:rFonts w:hint="eastAsia" w:ascii="微软雅黑" w:hAnsi="微软雅黑"/>
            <w:lang w:eastAsia="zh-CN"/>
          </w:rPr>
          <w:t>一</w:t>
        </w:r>
      </w:ins>
      <w:ins w:id="643" w:author="陈章仁" w:date="2018-09-12T16:27:49Z">
        <w:r>
          <w:rPr>
            <w:rFonts w:hint="eastAsia" w:ascii="微软雅黑" w:hAnsi="微软雅黑"/>
            <w:lang w:eastAsia="zh-CN"/>
          </w:rPr>
          <w:t>身</w:t>
        </w:r>
      </w:ins>
      <w:ins w:id="644" w:author="陈章仁" w:date="2018-09-12T16:29:21Z">
        <w:r>
          <w:rPr>
            <w:rFonts w:hint="eastAsia" w:ascii="微软雅黑" w:hAnsi="微软雅黑"/>
            <w:lang w:eastAsia="zh-CN"/>
          </w:rPr>
          <w:t>份证</w:t>
        </w:r>
      </w:ins>
      <w:ins w:id="645" w:author="陈章仁" w:date="2018-09-12T16:27:57Z">
        <w:r>
          <w:rPr>
            <w:rFonts w:hint="eastAsia" w:ascii="微软雅黑" w:hAnsi="微软雅黑"/>
            <w:lang w:eastAsia="zh-CN"/>
          </w:rPr>
          <w:t>已经</w:t>
        </w:r>
      </w:ins>
      <w:ins w:id="646" w:author="陈章仁" w:date="2018-09-13T16:23:46Z">
        <w:r>
          <w:rPr>
            <w:rFonts w:hint="eastAsia" w:ascii="微软雅黑" w:hAnsi="微软雅黑"/>
            <w:lang w:eastAsia="zh-CN"/>
          </w:rPr>
          <w:t>在本</w:t>
        </w:r>
      </w:ins>
      <w:ins w:id="647" w:author="陈章仁" w:date="2018-09-13T16:23:47Z">
        <w:r>
          <w:rPr>
            <w:rFonts w:hint="eastAsia" w:ascii="微软雅黑" w:hAnsi="微软雅黑"/>
            <w:lang w:eastAsia="zh-CN"/>
          </w:rPr>
          <w:t>系统</w:t>
        </w:r>
      </w:ins>
      <w:ins w:id="648" w:author="陈章仁" w:date="2018-09-12T16:27:58Z">
        <w:r>
          <w:rPr>
            <w:rFonts w:hint="eastAsia" w:ascii="微软雅黑" w:hAnsi="微软雅黑"/>
            <w:lang w:eastAsia="zh-CN"/>
          </w:rPr>
          <w:t>考</w:t>
        </w:r>
      </w:ins>
      <w:ins w:id="649" w:author="陈章仁" w:date="2018-09-12T16:27:59Z">
        <w:r>
          <w:rPr>
            <w:rFonts w:hint="eastAsia" w:ascii="微软雅黑" w:hAnsi="微软雅黑"/>
            <w:lang w:eastAsia="zh-CN"/>
          </w:rPr>
          <w:t>取</w:t>
        </w:r>
      </w:ins>
      <w:ins w:id="650" w:author="陈章仁" w:date="2018-09-12T16:28:11Z">
        <w:r>
          <w:rPr>
            <w:rFonts w:hint="eastAsia" w:ascii="微软雅黑" w:hAnsi="微软雅黑"/>
            <w:lang w:eastAsia="zh-CN"/>
          </w:rPr>
          <w:t>二</w:t>
        </w:r>
      </w:ins>
      <w:ins w:id="651" w:author="陈章仁" w:date="2018-09-12T16:28:00Z">
        <w:r>
          <w:rPr>
            <w:rFonts w:hint="eastAsia" w:ascii="微软雅黑" w:hAnsi="微软雅黑"/>
            <w:lang w:eastAsia="zh-CN"/>
          </w:rPr>
          <w:t>个</w:t>
        </w:r>
      </w:ins>
      <w:ins w:id="652" w:author="陈章仁" w:date="2018-09-12T16:28:12Z">
        <w:r>
          <w:rPr>
            <w:rFonts w:hint="eastAsia" w:ascii="微软雅黑" w:hAnsi="微软雅黑"/>
            <w:lang w:eastAsia="zh-CN"/>
          </w:rPr>
          <w:t>以</w:t>
        </w:r>
      </w:ins>
      <w:ins w:id="653" w:author="陈章仁" w:date="2018-09-12T16:28:13Z">
        <w:r>
          <w:rPr>
            <w:rFonts w:hint="eastAsia" w:ascii="微软雅黑" w:hAnsi="微软雅黑"/>
            <w:lang w:eastAsia="zh-CN"/>
          </w:rPr>
          <w:t>上的</w:t>
        </w:r>
      </w:ins>
      <w:ins w:id="654" w:author="陈章仁" w:date="2018-09-12T16:28:14Z">
        <w:r>
          <w:rPr>
            <w:rFonts w:hint="eastAsia" w:ascii="微软雅黑" w:hAnsi="微软雅黑"/>
            <w:lang w:eastAsia="zh-CN"/>
          </w:rPr>
          <w:t>证时，</w:t>
        </w:r>
      </w:ins>
      <w:ins w:id="655" w:author="陈章仁" w:date="2018-09-12T16:28:44Z">
        <w:r>
          <w:rPr>
            <w:rFonts w:hint="eastAsia" w:ascii="微软雅黑" w:hAnsi="微软雅黑"/>
            <w:strike w:val="0"/>
            <w:lang w:eastAsia="zh-CN"/>
          </w:rPr>
          <w:t>在审核窗口有</w:t>
        </w:r>
      </w:ins>
      <w:ins w:id="656" w:author="陈章仁" w:date="2018-09-12T16:28:44Z">
        <w:r>
          <w:rPr>
            <w:rFonts w:hint="eastAsia" w:ascii="微软雅黑" w:hAnsi="微软雅黑"/>
            <w:lang w:eastAsia="zh-CN"/>
          </w:rPr>
          <w:t>醒目</w:t>
        </w:r>
      </w:ins>
      <w:ins w:id="657" w:author="陈章仁" w:date="2018-09-12T16:28:44Z">
        <w:r>
          <w:rPr>
            <w:rFonts w:hint="eastAsia" w:ascii="微软雅黑" w:hAnsi="微软雅黑"/>
          </w:rPr>
          <w:t>提示。</w:t>
        </w:r>
      </w:ins>
      <w:ins w:id="658" w:author="陈章仁" w:date="2018-09-12T16:30:54Z">
        <w:r>
          <w:rPr>
            <w:rFonts w:hint="eastAsia" w:ascii="微软雅黑" w:hAnsi="微软雅黑"/>
            <w:lang w:eastAsia="zh-CN"/>
          </w:rPr>
          <w:t>若</w:t>
        </w:r>
      </w:ins>
      <w:ins w:id="659" w:author="陈章仁" w:date="2018-09-12T16:30:56Z">
        <w:r>
          <w:rPr>
            <w:rFonts w:hint="eastAsia" w:ascii="微软雅黑" w:hAnsi="微软雅黑"/>
            <w:lang w:eastAsia="zh-CN"/>
          </w:rPr>
          <w:t>已</w:t>
        </w:r>
      </w:ins>
      <w:ins w:id="660" w:author="陈章仁" w:date="2018-09-12T16:30:57Z">
        <w:r>
          <w:rPr>
            <w:rFonts w:hint="eastAsia" w:ascii="微软雅黑" w:hAnsi="微软雅黑"/>
            <w:lang w:eastAsia="zh-CN"/>
          </w:rPr>
          <w:t>经</w:t>
        </w:r>
      </w:ins>
      <w:ins w:id="661" w:author="陈章仁" w:date="2018-09-12T16:30:59Z">
        <w:r>
          <w:rPr>
            <w:rFonts w:hint="eastAsia" w:ascii="微软雅黑" w:hAnsi="微软雅黑"/>
            <w:lang w:eastAsia="zh-CN"/>
          </w:rPr>
          <w:t>考</w:t>
        </w:r>
      </w:ins>
      <w:ins w:id="662" w:author="陈章仁" w:date="2018-09-12T16:31:00Z">
        <w:r>
          <w:rPr>
            <w:rFonts w:hint="eastAsia" w:ascii="微软雅黑" w:hAnsi="微软雅黑"/>
            <w:lang w:eastAsia="zh-CN"/>
          </w:rPr>
          <w:t>取</w:t>
        </w:r>
      </w:ins>
      <w:ins w:id="663" w:author="陈章仁" w:date="2018-09-12T16:31:01Z">
        <w:r>
          <w:rPr>
            <w:rFonts w:hint="eastAsia" w:ascii="微软雅黑" w:hAnsi="微软雅黑"/>
            <w:lang w:eastAsia="zh-CN"/>
          </w:rPr>
          <w:t>三个</w:t>
        </w:r>
      </w:ins>
      <w:ins w:id="664" w:author="陈章仁" w:date="2018-09-12T16:31:02Z">
        <w:r>
          <w:rPr>
            <w:rFonts w:hint="eastAsia" w:ascii="微软雅黑" w:hAnsi="微软雅黑"/>
            <w:lang w:eastAsia="zh-CN"/>
          </w:rPr>
          <w:t>以</w:t>
        </w:r>
      </w:ins>
      <w:ins w:id="665" w:author="陈章仁" w:date="2018-09-12T16:31:05Z">
        <w:r>
          <w:rPr>
            <w:rFonts w:hint="eastAsia" w:ascii="微软雅黑" w:hAnsi="微软雅黑"/>
            <w:lang w:eastAsia="zh-CN"/>
          </w:rPr>
          <w:t>上</w:t>
        </w:r>
      </w:ins>
      <w:ins w:id="666" w:author="陈章仁" w:date="2018-09-12T16:31:09Z">
        <w:r>
          <w:rPr>
            <w:rFonts w:hint="eastAsia" w:ascii="微软雅黑" w:hAnsi="微软雅黑"/>
            <w:lang w:eastAsia="zh-CN"/>
          </w:rPr>
          <w:t>的</w:t>
        </w:r>
      </w:ins>
      <w:ins w:id="667" w:author="陈章仁" w:date="2018-09-12T16:31:10Z">
        <w:r>
          <w:rPr>
            <w:rFonts w:hint="eastAsia" w:ascii="微软雅黑" w:hAnsi="微软雅黑"/>
            <w:lang w:eastAsia="zh-CN"/>
          </w:rPr>
          <w:t>证时，</w:t>
        </w:r>
      </w:ins>
      <w:ins w:id="668" w:author="陈章仁" w:date="2018-09-12T16:31:43Z">
        <w:r>
          <w:rPr>
            <w:rFonts w:hint="eastAsia" w:ascii="微软雅黑" w:hAnsi="微软雅黑"/>
          </w:rPr>
          <w:t>报警提示给</w:t>
        </w:r>
      </w:ins>
      <w:ins w:id="669" w:author="陈章仁" w:date="2018-09-12T16:31:51Z">
        <w:r>
          <w:rPr>
            <w:rFonts w:hint="eastAsia" w:ascii="微软雅黑" w:hAnsi="微软雅黑"/>
            <w:lang w:eastAsia="zh-CN"/>
          </w:rPr>
          <w:t>省</w:t>
        </w:r>
      </w:ins>
      <w:ins w:id="670" w:author="陈章仁" w:date="2018-09-12T16:31:43Z">
        <w:r>
          <w:rPr>
            <w:rFonts w:hint="eastAsia" w:ascii="微软雅黑" w:hAnsi="微软雅黑"/>
          </w:rPr>
          <w:t>鉴定中心</w:t>
        </w:r>
      </w:ins>
      <w:ins w:id="671" w:author="陈章仁" w:date="2018-09-12T16:31:59Z">
        <w:r>
          <w:rPr>
            <w:rFonts w:hint="eastAsia" w:ascii="微软雅黑" w:hAnsi="微软雅黑"/>
            <w:lang w:val="en-US" w:eastAsia="zh-CN"/>
          </w:rPr>
          <w:t>.</w:t>
        </w:r>
      </w:ins>
    </w:p>
    <w:p>
      <w:pPr>
        <w:rPr>
          <w:ins w:id="672" w:author="陈章仁" w:date="2018-09-13T16:54:19Z"/>
          <w:rFonts w:hint="eastAsia" w:eastAsia="仿宋"/>
          <w:color w:val="FF0000"/>
          <w:lang w:val="en-US" w:eastAsia="zh-CN"/>
        </w:rPr>
      </w:pPr>
      <w:ins w:id="673" w:author="陈章仁" w:date="2018-09-13T16:54:19Z">
        <w:r>
          <w:rPr>
            <w:rFonts w:hint="eastAsia"/>
            <w:color w:val="FF0000"/>
            <w:lang w:val="en-US" w:eastAsia="zh-CN"/>
          </w:rPr>
          <w:t>省管所站报名的数据进入省鉴定中心，市管所站报名的数据进入市鉴定中心，</w:t>
        </w:r>
      </w:ins>
    </w:p>
    <w:p>
      <w:pPr>
        <w:rPr>
          <w:ins w:id="674" w:author="陈章仁" w:date="2018-09-13T16:54:19Z"/>
          <w:rFonts w:hint="eastAsia" w:eastAsia="仿宋"/>
          <w:color w:val="FF0000"/>
          <w:lang w:val="en-US" w:eastAsia="zh-CN"/>
        </w:rPr>
      </w:pPr>
      <w:ins w:id="675" w:author="陈章仁" w:date="2018-09-13T16:54:19Z">
        <w:r>
          <w:rPr>
            <w:rFonts w:hint="eastAsia"/>
            <w:color w:val="FF0000"/>
            <w:lang w:val="en-US" w:eastAsia="zh-CN"/>
          </w:rPr>
          <w:t>县管所站报名的数据进入县鉴定中心</w:t>
        </w:r>
      </w:ins>
    </w:p>
    <w:p>
      <w:pPr>
        <w:rPr>
          <w:del w:id="676" w:author="陈章仁" w:date="2018-09-12T16:28:38Z"/>
          <w:rFonts w:hint="eastAsia" w:ascii="微软雅黑" w:hAnsi="微软雅黑"/>
          <w:lang w:val="en-US" w:eastAsia="zh-CN"/>
        </w:rPr>
      </w:pPr>
    </w:p>
    <w:p>
      <w:pPr>
        <w:rPr>
          <w:rFonts w:hint="eastAsia" w:ascii="微软雅黑" w:hAnsi="微软雅黑"/>
        </w:rPr>
      </w:pPr>
    </w:p>
    <w:bookmarkEnd w:id="2"/>
    <w:p>
      <w:pPr>
        <w:pStyle w:val="4"/>
        <w:rPr>
          <w:rFonts w:ascii="微软雅黑" w:hAnsi="微软雅黑"/>
          <w:highlight w:val="yellow"/>
        </w:rPr>
      </w:pPr>
      <w:r>
        <w:rPr>
          <w:rFonts w:hint="eastAsia" w:ascii="微软雅黑" w:hAnsi="微软雅黑"/>
          <w:highlight w:val="yellow"/>
        </w:rPr>
        <w:t>在线学习（考生）</w:t>
      </w:r>
    </w:p>
    <w:p>
      <w:pPr>
        <w:rPr>
          <w:rFonts w:ascii="微软雅黑" w:hAnsi="微软雅黑"/>
          <w:highlight w:val="yellow"/>
        </w:rPr>
      </w:pPr>
      <w:r>
        <w:rPr>
          <w:rFonts w:hint="eastAsia" w:ascii="微软雅黑" w:hAnsi="微软雅黑"/>
          <w:b/>
          <w:highlight w:val="yellow"/>
        </w:rPr>
        <w:t>功能说明：</w:t>
      </w:r>
      <w:r>
        <w:rPr>
          <w:rFonts w:hint="eastAsia" w:ascii="微软雅黑" w:hAnsi="微软雅黑"/>
          <w:highlight w:val="yellow"/>
        </w:rPr>
        <w:t>开放练习题库，用于考生自行进行答题练习，每题进行错误提示，练习结果保存记录。（练习试题独立，考试试题包含：练习试题和正式试题）</w:t>
      </w:r>
    </w:p>
    <w:p>
      <w:pPr>
        <w:rPr>
          <w:rFonts w:ascii="微软雅黑" w:hAnsi="微软雅黑"/>
          <w:highlight w:val="yellow"/>
        </w:rPr>
      </w:pPr>
      <w:r>
        <w:rPr>
          <w:rFonts w:ascii="微软雅黑" w:hAnsi="微软雅黑"/>
          <w:highlight w:val="yellow"/>
        </w:rPr>
        <w:t>学习管理详见：六、在线学习管理</w:t>
      </w:r>
    </w:p>
    <w:p>
      <w:pPr>
        <w:pStyle w:val="4"/>
        <w:rPr>
          <w:rFonts w:ascii="微软雅黑" w:hAnsi="微软雅黑"/>
        </w:rPr>
      </w:pPr>
      <w:r>
        <w:rPr>
          <w:rFonts w:hint="eastAsia" w:ascii="微软雅黑" w:hAnsi="微软雅黑"/>
        </w:rPr>
        <w:t>报名审核（鉴定一科）</w:t>
      </w:r>
    </w:p>
    <w:p>
      <w:pPr>
        <w:rPr>
          <w:ins w:id="677" w:author="陈章仁" w:date="2018-09-13T16:31:20Z"/>
          <w:rFonts w:hint="eastAsia" w:ascii="微软雅黑" w:hAnsi="微软雅黑"/>
          <w:lang w:eastAsia="zh-CN"/>
        </w:rPr>
      </w:pPr>
      <w:r>
        <w:rPr>
          <w:rFonts w:hint="eastAsia" w:ascii="微软雅黑" w:hAnsi="微软雅黑"/>
          <w:b/>
        </w:rPr>
        <w:t>功能说明：</w:t>
      </w:r>
      <w:r>
        <w:rPr>
          <w:rFonts w:hint="eastAsia" w:ascii="微软雅黑" w:hAnsi="微软雅黑"/>
        </w:rPr>
        <w:t>业务科室根据考试类型对考生的资格进行审核，采取以下在线审核和现场审查两种方式，审核时可以修改考生全部信息，审查通过后到打印准考证前，如需修改考生信息，只能由信息科统一修改；打印准考证后只可以修改基本信息。</w:t>
      </w:r>
      <w:ins w:id="678" w:author="陈章仁" w:date="2018-09-04T17:25:15Z">
        <w:r>
          <w:rPr>
            <w:rFonts w:hint="eastAsia" w:ascii="微软雅黑" w:hAnsi="微软雅黑"/>
            <w:lang w:eastAsia="zh-CN"/>
          </w:rPr>
          <w:t>（</w:t>
        </w:r>
      </w:ins>
      <w:ins w:id="679" w:author="陈章仁" w:date="2018-09-04T17:25:19Z">
        <w:r>
          <w:rPr>
            <w:rFonts w:hint="eastAsia" w:ascii="微软雅黑" w:hAnsi="微软雅黑"/>
            <w:lang w:eastAsia="zh-CN"/>
          </w:rPr>
          <w:t>若</w:t>
        </w:r>
      </w:ins>
      <w:ins w:id="680" w:author="陈章仁" w:date="2018-09-04T17:26:15Z">
        <w:r>
          <w:rPr>
            <w:rFonts w:hint="eastAsia" w:ascii="微软雅黑" w:hAnsi="微软雅黑"/>
            <w:lang w:eastAsia="zh-CN"/>
          </w:rPr>
          <w:t>还</w:t>
        </w:r>
      </w:ins>
      <w:ins w:id="681" w:author="陈章仁" w:date="2018-09-04T17:25:20Z">
        <w:r>
          <w:rPr>
            <w:rFonts w:hint="eastAsia" w:ascii="微软雅黑" w:hAnsi="微软雅黑"/>
            <w:lang w:eastAsia="zh-CN"/>
          </w:rPr>
          <w:t>有信</w:t>
        </w:r>
      </w:ins>
      <w:ins w:id="682" w:author="陈章仁" w:date="2018-09-04T17:25:21Z">
        <w:r>
          <w:rPr>
            <w:rFonts w:hint="eastAsia" w:ascii="微软雅黑" w:hAnsi="微软雅黑"/>
            <w:lang w:eastAsia="zh-CN"/>
          </w:rPr>
          <w:t>息</w:t>
        </w:r>
      </w:ins>
      <w:ins w:id="683" w:author="陈章仁" w:date="2018-09-04T17:25:22Z">
        <w:r>
          <w:rPr>
            <w:rFonts w:hint="eastAsia" w:ascii="微软雅黑" w:hAnsi="微软雅黑"/>
            <w:lang w:eastAsia="zh-CN"/>
          </w:rPr>
          <w:t>问</w:t>
        </w:r>
      </w:ins>
      <w:ins w:id="684" w:author="陈章仁" w:date="2018-09-04T17:25:23Z">
        <w:r>
          <w:rPr>
            <w:rFonts w:hint="eastAsia" w:ascii="微软雅黑" w:hAnsi="微软雅黑"/>
            <w:lang w:eastAsia="zh-CN"/>
          </w:rPr>
          <w:t>题，</w:t>
        </w:r>
      </w:ins>
      <w:ins w:id="685" w:author="陈章仁" w:date="2018-09-04T17:25:24Z">
        <w:r>
          <w:rPr>
            <w:rFonts w:hint="eastAsia" w:ascii="微软雅黑" w:hAnsi="微软雅黑"/>
            <w:lang w:eastAsia="zh-CN"/>
          </w:rPr>
          <w:t>可</w:t>
        </w:r>
      </w:ins>
      <w:ins w:id="686" w:author="陈章仁" w:date="2018-09-04T17:26:40Z">
        <w:r>
          <w:rPr>
            <w:rFonts w:hint="eastAsia" w:ascii="微软雅黑" w:hAnsi="微软雅黑"/>
            <w:lang w:eastAsia="zh-CN"/>
          </w:rPr>
          <w:t>在</w:t>
        </w:r>
      </w:ins>
      <w:ins w:id="687" w:author="陈章仁" w:date="2018-09-04T17:25:28Z">
        <w:r>
          <w:rPr>
            <w:rFonts w:hint="eastAsia" w:ascii="微软雅黑" w:hAnsi="微软雅黑"/>
            <w:lang w:eastAsia="zh-CN"/>
          </w:rPr>
          <w:t>准</w:t>
        </w:r>
      </w:ins>
      <w:ins w:id="688" w:author="陈章仁" w:date="2018-09-04T17:25:29Z">
        <w:r>
          <w:rPr>
            <w:rFonts w:hint="eastAsia" w:ascii="微软雅黑" w:hAnsi="微软雅黑"/>
            <w:lang w:eastAsia="zh-CN"/>
          </w:rPr>
          <w:t>考</w:t>
        </w:r>
      </w:ins>
      <w:ins w:id="689" w:author="陈章仁" w:date="2018-09-04T17:25:30Z">
        <w:r>
          <w:rPr>
            <w:rFonts w:hint="eastAsia" w:ascii="微软雅黑" w:hAnsi="微软雅黑"/>
            <w:lang w:eastAsia="zh-CN"/>
          </w:rPr>
          <w:t>证</w:t>
        </w:r>
      </w:ins>
      <w:ins w:id="690" w:author="陈章仁" w:date="2018-09-04T17:25:31Z">
        <w:r>
          <w:rPr>
            <w:rFonts w:hint="eastAsia" w:ascii="微软雅黑" w:hAnsi="微软雅黑"/>
            <w:lang w:eastAsia="zh-CN"/>
          </w:rPr>
          <w:t>盖</w:t>
        </w:r>
      </w:ins>
      <w:ins w:id="691" w:author="陈章仁" w:date="2018-09-13T16:24:49Z">
        <w:r>
          <w:rPr>
            <w:rFonts w:hint="eastAsia" w:ascii="微软雅黑" w:hAnsi="微软雅黑"/>
            <w:lang w:eastAsia="zh-CN"/>
          </w:rPr>
          <w:t>鉴定中</w:t>
        </w:r>
      </w:ins>
      <w:ins w:id="692" w:author="陈章仁" w:date="2018-09-13T16:24:50Z">
        <w:r>
          <w:rPr>
            <w:rFonts w:hint="eastAsia" w:ascii="微软雅黑" w:hAnsi="微软雅黑"/>
            <w:lang w:eastAsia="zh-CN"/>
          </w:rPr>
          <w:t>心</w:t>
        </w:r>
      </w:ins>
      <w:ins w:id="693" w:author="陈章仁" w:date="2018-09-04T17:25:32Z">
        <w:r>
          <w:rPr>
            <w:rFonts w:hint="eastAsia" w:ascii="微软雅黑" w:hAnsi="微软雅黑"/>
            <w:lang w:eastAsia="zh-CN"/>
          </w:rPr>
          <w:t>章</w:t>
        </w:r>
      </w:ins>
      <w:ins w:id="694" w:author="陈章仁" w:date="2018-09-13T16:24:43Z">
        <w:r>
          <w:rPr>
            <w:rFonts w:hint="eastAsia" w:ascii="微软雅黑" w:hAnsi="微软雅黑"/>
            <w:lang w:eastAsia="zh-CN"/>
          </w:rPr>
          <w:t>确认</w:t>
        </w:r>
      </w:ins>
      <w:ins w:id="695" w:author="陈章仁" w:date="2018-09-04T17:40:17Z">
        <w:r>
          <w:rPr>
            <w:rFonts w:hint="eastAsia" w:ascii="微软雅黑" w:hAnsi="微软雅黑"/>
            <w:lang w:eastAsia="zh-CN"/>
          </w:rPr>
          <w:t>后</w:t>
        </w:r>
      </w:ins>
      <w:ins w:id="696" w:author="陈章仁" w:date="2018-09-04T17:26:44Z">
        <w:r>
          <w:rPr>
            <w:rFonts w:hint="eastAsia" w:ascii="微软雅黑" w:hAnsi="微软雅黑"/>
            <w:lang w:eastAsia="zh-CN"/>
          </w:rPr>
          <w:t>去</w:t>
        </w:r>
      </w:ins>
      <w:ins w:id="697" w:author="陈章仁" w:date="2018-09-04T17:26:45Z">
        <w:r>
          <w:rPr>
            <w:rFonts w:hint="eastAsia" w:ascii="微软雅黑" w:hAnsi="微软雅黑"/>
            <w:lang w:eastAsia="zh-CN"/>
          </w:rPr>
          <w:t>参加</w:t>
        </w:r>
      </w:ins>
      <w:ins w:id="698" w:author="陈章仁" w:date="2018-09-04T17:26:46Z">
        <w:r>
          <w:rPr>
            <w:rFonts w:hint="eastAsia" w:ascii="微软雅黑" w:hAnsi="微软雅黑"/>
            <w:lang w:eastAsia="zh-CN"/>
          </w:rPr>
          <w:t>考试</w:t>
        </w:r>
      </w:ins>
      <w:ins w:id="699" w:author="陈章仁" w:date="2018-09-04T17:25:16Z">
        <w:r>
          <w:rPr>
            <w:rFonts w:hint="eastAsia" w:ascii="微软雅黑" w:hAnsi="微软雅黑"/>
            <w:lang w:eastAsia="zh-CN"/>
          </w:rPr>
          <w:t>）</w:t>
        </w:r>
      </w:ins>
    </w:p>
    <w:p>
      <w:pPr>
        <w:rPr>
          <w:del w:id="700" w:author="陈章仁" w:date="2018-09-13T16:31:04Z"/>
          <w:rFonts w:hint="eastAsia" w:ascii="微软雅黑" w:hAnsi="微软雅黑"/>
          <w:lang w:val="en-US" w:eastAsia="zh-CN"/>
        </w:rPr>
      </w:pPr>
      <w:ins w:id="701" w:author="陈章仁" w:date="2018-09-13T16:31:21Z">
        <w:r>
          <w:rPr>
            <w:rFonts w:hint="eastAsia" w:ascii="微软雅黑" w:hAnsi="微软雅黑"/>
            <w:lang w:eastAsia="zh-CN"/>
          </w:rPr>
          <w:t>审核时，在一些下拉选择框，比如鉴定所站等，可以实现模糊搜索。</w:t>
        </w:r>
      </w:ins>
      <w:ins w:id="702" w:author="陈章仁" w:date="2018-09-13T16:31:21Z">
        <w:r>
          <w:rPr>
            <w:rFonts w:hint="eastAsia" w:ascii="微软雅黑" w:hAnsi="微软雅黑"/>
            <w:lang w:val="en-US" w:eastAsia="zh-CN"/>
          </w:rPr>
          <w:t>(*其他地方也可以做模糊搜索。)</w:t>
        </w:r>
      </w:ins>
    </w:p>
    <w:p>
      <w:pPr>
        <w:rPr>
          <w:ins w:id="703" w:author="陈章仁" w:date="2018-09-13T16:31:10Z"/>
          <w:rFonts w:hint="eastAsia" w:ascii="微软雅黑" w:hAnsi="微软雅黑"/>
        </w:rPr>
      </w:pPr>
    </w:p>
    <w:p>
      <w:pPr>
        <w:rPr>
          <w:rFonts w:ascii="微软雅黑" w:hAnsi="微软雅黑"/>
        </w:rPr>
      </w:pPr>
      <w:r>
        <w:rPr>
          <w:rFonts w:hint="eastAsia" w:ascii="微软雅黑" w:hAnsi="微软雅黑"/>
        </w:rPr>
        <w:t>因填报信息错误审核未通过的考生，在有效时间内可以修改信息并重新提交审核。</w:t>
      </w:r>
    </w:p>
    <w:p>
      <w:pPr>
        <w:rPr>
          <w:rFonts w:ascii="微软雅黑" w:hAnsi="微软雅黑"/>
        </w:rPr>
      </w:pPr>
      <w:r>
        <w:rPr>
          <w:rFonts w:ascii="微软雅黑" w:hAnsi="微软雅黑"/>
        </w:rPr>
        <w:t>审核不通过的需要填写原因（是否统一表述）；</w:t>
      </w:r>
    </w:p>
    <w:p>
      <w:pPr>
        <w:rPr>
          <w:rFonts w:hint="eastAsia" w:ascii="微软雅黑" w:hAnsi="微软雅黑"/>
        </w:rPr>
      </w:pPr>
      <w:r>
        <w:rPr>
          <w:rFonts w:hint="eastAsia" w:ascii="微软雅黑" w:hAnsi="微软雅黑"/>
          <w:b/>
          <w:highlight w:val="green"/>
        </w:rPr>
        <w:t>职业鉴定</w:t>
      </w:r>
      <w:r>
        <w:rPr>
          <w:rFonts w:ascii="微软雅黑" w:hAnsi="微软雅黑"/>
          <w:b/>
          <w:highlight w:val="green"/>
        </w:rPr>
        <w:t>报名表：work_enroll(type:个人</w:t>
      </w:r>
      <w:r>
        <w:rPr>
          <w:rFonts w:hint="eastAsia" w:ascii="微软雅黑" w:hAnsi="微软雅黑"/>
          <w:b/>
          <w:highlight w:val="green"/>
        </w:rPr>
        <w:t>/机构；org</w:t>
      </w:r>
      <w:r>
        <w:rPr>
          <w:rFonts w:ascii="微软雅黑" w:hAnsi="微软雅黑"/>
          <w:b/>
          <w:highlight w:val="green"/>
        </w:rPr>
        <w:t>_id)、申请审批表apply_approve</w:t>
      </w:r>
    </w:p>
    <w:p>
      <w:pPr>
        <w:pStyle w:val="5"/>
        <w:rPr>
          <w:rFonts w:ascii="微软雅黑" w:hAnsi="微软雅黑"/>
        </w:rPr>
      </w:pPr>
      <w:bookmarkStart w:id="3" w:name="OLE_LINK2"/>
      <w:r>
        <w:rPr>
          <w:rFonts w:hint="eastAsia" w:ascii="微软雅黑" w:hAnsi="微软雅黑"/>
        </w:rPr>
        <w:t>在线审核</w:t>
      </w:r>
    </w:p>
    <w:p>
      <w:pPr>
        <w:rPr>
          <w:rFonts w:ascii="微软雅黑" w:hAnsi="微软雅黑"/>
        </w:rPr>
      </w:pPr>
      <w:r>
        <w:rPr>
          <w:rFonts w:hint="eastAsia" w:ascii="微软雅黑" w:hAnsi="微软雅黑"/>
          <w:b/>
        </w:rPr>
        <w:t>功能说明：</w:t>
      </w:r>
      <w:r>
        <w:rPr>
          <w:rFonts w:hint="eastAsia" w:ascii="微软雅黑" w:hAnsi="微软雅黑"/>
        </w:rPr>
        <w:t>审核页面默认显示审核后的报名数据，未审核的报名数据，需要工作人员通过筛选条件进行查询，然后再进行审核；</w:t>
      </w:r>
    </w:p>
    <w:p>
      <w:pPr>
        <w:rPr>
          <w:rFonts w:ascii="微软雅黑" w:hAnsi="微软雅黑"/>
        </w:rPr>
      </w:pPr>
      <w:r>
        <w:rPr>
          <w:rFonts w:hint="eastAsia" w:ascii="微软雅黑" w:hAnsi="微软雅黑"/>
        </w:rPr>
        <w:t>在线</w:t>
      </w:r>
      <w:r>
        <w:rPr>
          <w:rFonts w:ascii="微软雅黑" w:hAnsi="微软雅黑"/>
        </w:rPr>
        <w:t>审核可</w:t>
      </w:r>
      <w:r>
        <w:rPr>
          <w:rFonts w:hint="eastAsia" w:ascii="微软雅黑" w:hAnsi="微软雅黑"/>
        </w:rPr>
        <w:t>与公安系统、学信网等系统对接来验证证件合法性，对考生信息不一致的进行提示，工作人员可修改部分考生信息。</w:t>
      </w:r>
    </w:p>
    <w:p>
      <w:pPr>
        <w:pStyle w:val="5"/>
        <w:rPr>
          <w:rFonts w:ascii="微软雅黑" w:hAnsi="微软雅黑"/>
        </w:rPr>
      </w:pPr>
      <w:r>
        <w:rPr>
          <w:rFonts w:hint="eastAsia" w:ascii="微软雅黑" w:hAnsi="微软雅黑"/>
        </w:rPr>
        <w:t>现场审核</w:t>
      </w:r>
    </w:p>
    <w:p>
      <w:pPr>
        <w:rPr>
          <w:rFonts w:ascii="微软雅黑" w:hAnsi="微软雅黑"/>
          <w:b/>
        </w:rPr>
      </w:pPr>
      <w:r>
        <w:rPr>
          <w:rFonts w:hint="eastAsia" w:ascii="微软雅黑" w:hAnsi="微软雅黑"/>
          <w:b/>
        </w:rPr>
        <w:t>功能说明：</w:t>
      </w:r>
    </w:p>
    <w:p>
      <w:pPr>
        <w:rPr>
          <w:rFonts w:ascii="微软雅黑" w:hAnsi="微软雅黑"/>
          <w:highlight w:val="yellow"/>
        </w:rPr>
      </w:pPr>
      <w:r>
        <w:rPr>
          <w:rFonts w:hint="eastAsia" w:ascii="微软雅黑" w:hAnsi="微软雅黑"/>
        </w:rPr>
        <w:t>1：考生携带审核材料到指定地点</w:t>
      </w:r>
    </w:p>
    <w:p>
      <w:pPr>
        <w:rPr>
          <w:rFonts w:ascii="微软雅黑" w:hAnsi="微软雅黑"/>
        </w:rPr>
      </w:pPr>
      <w:r>
        <w:rPr>
          <w:rFonts w:hint="eastAsia" w:ascii="微软雅黑" w:hAnsi="微软雅黑"/>
        </w:rPr>
        <w:t>2:现场审查时，通过扫描枪等设备扫描报名表，系统自动比对报名表中的条形码是否与系统最新提交的信息一致（打印次数）; 自动显示该考生是新考还是补考（补考显示补考时间、成绩、（成绩是否在有效期内应在报名时验证），可以按职业配置成绩有效期，限制补考次数，补考生的资格不需要再次审查）。</w:t>
      </w:r>
    </w:p>
    <w:p>
      <w:pPr>
        <w:rPr>
          <w:rFonts w:ascii="微软雅黑" w:hAnsi="微软雅黑"/>
        </w:rPr>
      </w:pPr>
      <w:r>
        <w:rPr>
          <w:rFonts w:hint="eastAsia" w:ascii="微软雅黑" w:hAnsi="微软雅黑"/>
        </w:rPr>
        <w:t>3：工作人员可以对考生全部报名信息进行修改并重新打印报名表。</w:t>
      </w:r>
    </w:p>
    <w:p>
      <w:pPr>
        <w:rPr>
          <w:rFonts w:ascii="微软雅黑" w:hAnsi="微软雅黑"/>
        </w:rPr>
      </w:pPr>
      <w:r>
        <w:rPr>
          <w:rFonts w:ascii="微软雅黑" w:hAnsi="微软雅黑"/>
        </w:rPr>
        <w:t>表：</w:t>
      </w:r>
      <w:r>
        <w:rPr>
          <w:rFonts w:hint="eastAsia" w:ascii="微软雅黑" w:hAnsi="微软雅黑"/>
        </w:rPr>
        <w:t>报名修改日志表：</w:t>
      </w:r>
    </w:p>
    <w:p>
      <w:pPr>
        <w:rPr>
          <w:ins w:id="704" w:author="陈章仁" w:date="2018-09-12T17:53:50Z"/>
          <w:rFonts w:ascii="微软雅黑" w:hAnsi="微软雅黑"/>
          <w:b/>
          <w:highlight w:val="green"/>
        </w:rPr>
      </w:pPr>
      <w:r>
        <w:rPr>
          <w:rFonts w:ascii="微软雅黑" w:hAnsi="微软雅黑"/>
          <w:b/>
          <w:highlight w:val="green"/>
        </w:rPr>
        <w:t>work_enroll_log（人，时间，table_name,table_id,before,after）</w:t>
      </w:r>
    </w:p>
    <w:p>
      <w:pPr>
        <w:rPr>
          <w:ins w:id="705" w:author="陈章仁" w:date="2018-09-12T17:53:51Z"/>
          <w:rFonts w:ascii="黑体" w:hAnsi="黑体" w:eastAsia="黑体"/>
        </w:rPr>
      </w:pPr>
      <w:ins w:id="706" w:author="陈章仁" w:date="2018-09-12T17:53:51Z">
        <w:r>
          <w:rPr>
            <w:rFonts w:hint="eastAsia" w:ascii="黑体" w:hAnsi="黑体" w:eastAsia="黑体"/>
          </w:rPr>
          <w:t>可以按职业配置成绩有效期，限制成绩有效期（国考1年内有效，省考2年内有效），补考生的资格不需要再次审核，但需点击通过。）。</w:t>
        </w:r>
      </w:ins>
    </w:p>
    <w:p>
      <w:pPr>
        <w:rPr>
          <w:rFonts w:hint="eastAsia" w:ascii="微软雅黑" w:hAnsi="微软雅黑"/>
          <w:b/>
          <w:highlight w:val="green"/>
        </w:rPr>
      </w:pPr>
    </w:p>
    <w:p>
      <w:pPr>
        <w:pStyle w:val="5"/>
        <w:rPr>
          <w:rFonts w:ascii="微软雅黑" w:hAnsi="微软雅黑"/>
        </w:rPr>
      </w:pPr>
      <w:r>
        <w:rPr>
          <w:rFonts w:hint="eastAsia" w:ascii="微软雅黑" w:hAnsi="微软雅黑"/>
        </w:rPr>
        <w:t>审核结果推送：</w:t>
      </w:r>
    </w:p>
    <w:p>
      <w:pPr>
        <w:rPr>
          <w:rFonts w:hint="eastAsia" w:ascii="微软雅黑" w:hAnsi="微软雅黑" w:eastAsia="微软雅黑"/>
          <w:lang w:val="en-US" w:eastAsia="zh-CN"/>
        </w:rPr>
      </w:pPr>
      <w:r>
        <w:rPr>
          <w:rFonts w:hint="eastAsia" w:ascii="微软雅黑" w:hAnsi="微软雅黑"/>
          <w:b/>
        </w:rPr>
        <w:t>功能说明：</w:t>
      </w:r>
      <w:r>
        <w:rPr>
          <w:rFonts w:hint="eastAsia" w:ascii="微软雅黑" w:hAnsi="微软雅黑"/>
        </w:rPr>
        <w:t>审核结果以短信方式自动推送给考生，以提醒考生后续操作。</w:t>
      </w:r>
      <w:ins w:id="707" w:author="陈章仁" w:date="2018-09-04T17:40:44Z">
        <w:r>
          <w:rPr>
            <w:rFonts w:hint="eastAsia" w:ascii="微软雅黑" w:hAnsi="微软雅黑"/>
            <w:lang w:val="en-US" w:eastAsia="zh-CN"/>
          </w:rPr>
          <w:t>(</w:t>
        </w:r>
      </w:ins>
      <w:ins w:id="708" w:author="陈章仁" w:date="2018-09-04T17:40:48Z">
        <w:r>
          <w:rPr>
            <w:rFonts w:hint="eastAsia" w:ascii="微软雅黑" w:hAnsi="微软雅黑"/>
            <w:lang w:val="en-US" w:eastAsia="zh-CN"/>
          </w:rPr>
          <w:t>机</w:t>
        </w:r>
      </w:ins>
      <w:ins w:id="709" w:author="陈章仁" w:date="2018-09-04T17:40:49Z">
        <w:r>
          <w:rPr>
            <w:rFonts w:hint="eastAsia" w:ascii="微软雅黑" w:hAnsi="微软雅黑"/>
            <w:lang w:val="en-US" w:eastAsia="zh-CN"/>
          </w:rPr>
          <w:t>构报</w:t>
        </w:r>
      </w:ins>
      <w:ins w:id="710" w:author="陈章仁" w:date="2018-09-04T17:40:51Z">
        <w:r>
          <w:rPr>
            <w:rFonts w:hint="eastAsia" w:ascii="微软雅黑" w:hAnsi="微软雅黑"/>
            <w:lang w:val="en-US" w:eastAsia="zh-CN"/>
          </w:rPr>
          <w:t>名只</w:t>
        </w:r>
      </w:ins>
      <w:ins w:id="711" w:author="陈章仁" w:date="2018-09-04T17:40:54Z">
        <w:r>
          <w:rPr>
            <w:rFonts w:hint="eastAsia" w:ascii="微软雅黑" w:hAnsi="微软雅黑"/>
            <w:lang w:val="en-US" w:eastAsia="zh-CN"/>
          </w:rPr>
          <w:t>推送</w:t>
        </w:r>
      </w:ins>
      <w:ins w:id="712" w:author="陈章仁" w:date="2018-09-04T17:40:55Z">
        <w:r>
          <w:rPr>
            <w:rFonts w:hint="eastAsia" w:ascii="微软雅黑" w:hAnsi="微软雅黑"/>
            <w:lang w:val="en-US" w:eastAsia="zh-CN"/>
          </w:rPr>
          <w:t>给</w:t>
        </w:r>
      </w:ins>
      <w:ins w:id="713" w:author="陈章仁" w:date="2018-09-04T17:40:56Z">
        <w:r>
          <w:rPr>
            <w:rFonts w:hint="eastAsia" w:ascii="微软雅黑" w:hAnsi="微软雅黑"/>
            <w:lang w:val="en-US" w:eastAsia="zh-CN"/>
          </w:rPr>
          <w:t>机</w:t>
        </w:r>
      </w:ins>
      <w:ins w:id="714" w:author="陈章仁" w:date="2018-09-04T17:40:57Z">
        <w:r>
          <w:rPr>
            <w:rFonts w:hint="eastAsia" w:ascii="微软雅黑" w:hAnsi="微软雅黑"/>
            <w:lang w:val="en-US" w:eastAsia="zh-CN"/>
          </w:rPr>
          <w:t>构</w:t>
        </w:r>
      </w:ins>
      <w:ins w:id="715" w:author="陈章仁" w:date="2018-09-04T17:40:58Z">
        <w:r>
          <w:rPr>
            <w:rFonts w:hint="eastAsia" w:ascii="微软雅黑" w:hAnsi="微软雅黑"/>
            <w:lang w:val="en-US" w:eastAsia="zh-CN"/>
          </w:rPr>
          <w:t>工作</w:t>
        </w:r>
      </w:ins>
      <w:ins w:id="716" w:author="陈章仁" w:date="2018-09-04T17:40:59Z">
        <w:r>
          <w:rPr>
            <w:rFonts w:hint="eastAsia" w:ascii="微软雅黑" w:hAnsi="微软雅黑"/>
            <w:lang w:val="en-US" w:eastAsia="zh-CN"/>
          </w:rPr>
          <w:t>人</w:t>
        </w:r>
      </w:ins>
      <w:ins w:id="717" w:author="陈章仁" w:date="2018-09-04T17:41:02Z">
        <w:r>
          <w:rPr>
            <w:rFonts w:hint="eastAsia" w:ascii="微软雅黑" w:hAnsi="微软雅黑"/>
            <w:lang w:val="en-US" w:eastAsia="zh-CN"/>
          </w:rPr>
          <w:t>员</w:t>
        </w:r>
      </w:ins>
      <w:ins w:id="718" w:author="陈章仁" w:date="2018-09-04T17:41:04Z">
        <w:r>
          <w:rPr>
            <w:rFonts w:hint="eastAsia" w:ascii="微软雅黑" w:hAnsi="微软雅黑"/>
            <w:lang w:val="en-US" w:eastAsia="zh-CN"/>
          </w:rPr>
          <w:t>，</w:t>
        </w:r>
      </w:ins>
      <w:ins w:id="719" w:author="陈章仁" w:date="2018-09-04T17:41:26Z">
        <w:r>
          <w:rPr>
            <w:rFonts w:hint="eastAsia" w:ascii="微软雅黑" w:hAnsi="微软雅黑"/>
            <w:lang w:val="en-US" w:eastAsia="zh-CN"/>
          </w:rPr>
          <w:t>个人</w:t>
        </w:r>
      </w:ins>
      <w:ins w:id="720" w:author="陈章仁" w:date="2018-09-04T17:41:27Z">
        <w:r>
          <w:rPr>
            <w:rFonts w:hint="eastAsia" w:ascii="微软雅黑" w:hAnsi="微软雅黑"/>
            <w:lang w:val="en-US" w:eastAsia="zh-CN"/>
          </w:rPr>
          <w:t>报</w:t>
        </w:r>
      </w:ins>
      <w:ins w:id="721" w:author="陈章仁" w:date="2018-09-04T17:41:28Z">
        <w:r>
          <w:rPr>
            <w:rFonts w:hint="eastAsia" w:ascii="微软雅黑" w:hAnsi="微软雅黑"/>
            <w:lang w:val="en-US" w:eastAsia="zh-CN"/>
          </w:rPr>
          <w:t>名</w:t>
        </w:r>
      </w:ins>
      <w:ins w:id="722" w:author="陈章仁" w:date="2018-09-04T17:41:31Z">
        <w:r>
          <w:rPr>
            <w:rFonts w:hint="eastAsia" w:ascii="微软雅黑" w:hAnsi="微软雅黑"/>
            <w:lang w:val="en-US" w:eastAsia="zh-CN"/>
          </w:rPr>
          <w:t>则</w:t>
        </w:r>
      </w:ins>
      <w:ins w:id="723" w:author="陈章仁" w:date="2018-09-04T17:41:34Z">
        <w:r>
          <w:rPr>
            <w:rFonts w:hint="eastAsia" w:ascii="微软雅黑" w:hAnsi="微软雅黑"/>
            <w:lang w:val="en-US" w:eastAsia="zh-CN"/>
          </w:rPr>
          <w:t>推</w:t>
        </w:r>
      </w:ins>
      <w:ins w:id="724" w:author="陈章仁" w:date="2018-09-04T17:41:35Z">
        <w:r>
          <w:rPr>
            <w:rFonts w:hint="eastAsia" w:ascii="微软雅黑" w:hAnsi="微软雅黑"/>
            <w:lang w:val="en-US" w:eastAsia="zh-CN"/>
          </w:rPr>
          <w:t>送给</w:t>
        </w:r>
      </w:ins>
      <w:ins w:id="725" w:author="陈章仁" w:date="2018-09-04T17:41:37Z">
        <w:r>
          <w:rPr>
            <w:rFonts w:hint="eastAsia" w:ascii="微软雅黑" w:hAnsi="微软雅黑"/>
            <w:lang w:val="en-US" w:eastAsia="zh-CN"/>
          </w:rPr>
          <w:t>个</w:t>
        </w:r>
      </w:ins>
      <w:ins w:id="726" w:author="陈章仁" w:date="2018-09-04T17:41:38Z">
        <w:r>
          <w:rPr>
            <w:rFonts w:hint="eastAsia" w:ascii="微软雅黑" w:hAnsi="微软雅黑"/>
            <w:lang w:val="en-US" w:eastAsia="zh-CN"/>
          </w:rPr>
          <w:t>人。</w:t>
        </w:r>
      </w:ins>
      <w:ins w:id="727" w:author="陈章仁" w:date="2018-09-04T17:40:44Z">
        <w:r>
          <w:rPr>
            <w:rFonts w:hint="eastAsia" w:ascii="微软雅黑" w:hAnsi="微软雅黑"/>
            <w:lang w:val="en-US" w:eastAsia="zh-CN"/>
          </w:rPr>
          <w:t>)</w:t>
        </w:r>
      </w:ins>
    </w:p>
    <w:p>
      <w:pPr>
        <w:rPr>
          <w:rFonts w:ascii="微软雅黑" w:hAnsi="微软雅黑"/>
        </w:rPr>
      </w:pPr>
      <w:r>
        <w:rPr>
          <w:rFonts w:hint="eastAsia" w:ascii="微软雅黑" w:hAnsi="微软雅黑"/>
        </w:rPr>
        <w:t>审核状态分为三种情况：通过、不通过（需要写明不通过理由）、退回（考生修改后可重新提交资格审核）。</w:t>
      </w:r>
    </w:p>
    <w:p>
      <w:pPr>
        <w:pStyle w:val="5"/>
        <w:rPr>
          <w:rFonts w:ascii="微软雅黑" w:hAnsi="微软雅黑"/>
        </w:rPr>
      </w:pPr>
      <w:r>
        <w:rPr>
          <w:rFonts w:ascii="微软雅黑" w:hAnsi="微软雅黑"/>
        </w:rPr>
        <w:t>审核统计</w:t>
      </w:r>
    </w:p>
    <w:p>
      <w:pPr>
        <w:rPr>
          <w:rFonts w:hint="eastAsia" w:ascii="微软雅黑" w:hAnsi="微软雅黑" w:eastAsia="微软雅黑"/>
          <w:lang w:eastAsia="zh-CN"/>
        </w:rPr>
      </w:pPr>
      <w:r>
        <w:rPr>
          <w:rFonts w:hint="eastAsia" w:ascii="微软雅黑" w:hAnsi="微软雅黑"/>
          <w:b/>
        </w:rPr>
        <w:t>功能说明：</w:t>
      </w:r>
      <w:r>
        <w:rPr>
          <w:rFonts w:hint="eastAsia" w:ascii="微软雅黑" w:hAnsi="微软雅黑"/>
        </w:rPr>
        <w:t>平台能对考生审查情况（按职业等级查看报名,待审，已审，已缴等）进行汇总统计并生成报表（统计内容需细化），下载打印。可查看各地市县，院校、机构的报名的职业等级表</w:t>
      </w:r>
      <w:ins w:id="728" w:author="陈章仁" w:date="2018-09-04T17:46:22Z">
        <w:r>
          <w:rPr>
            <w:rFonts w:hint="eastAsia" w:ascii="微软雅黑" w:hAnsi="微软雅黑"/>
            <w:lang w:eastAsia="zh-CN"/>
          </w:rPr>
          <w:t>（</w:t>
        </w:r>
      </w:ins>
      <w:ins w:id="729" w:author="陈章仁" w:date="2018-09-04T17:46:25Z">
        <w:r>
          <w:rPr>
            <w:rFonts w:hint="eastAsia" w:ascii="微软雅黑" w:hAnsi="微软雅黑"/>
            <w:lang w:eastAsia="zh-CN"/>
          </w:rPr>
          <w:t>按工</w:t>
        </w:r>
      </w:ins>
      <w:ins w:id="730" w:author="陈章仁" w:date="2018-09-04T17:46:26Z">
        <w:r>
          <w:rPr>
            <w:rFonts w:hint="eastAsia" w:ascii="微软雅黑" w:hAnsi="微软雅黑"/>
            <w:lang w:eastAsia="zh-CN"/>
          </w:rPr>
          <w:t>种</w:t>
        </w:r>
      </w:ins>
      <w:ins w:id="731" w:author="陈章仁" w:date="2018-09-04T17:46:30Z">
        <w:r>
          <w:rPr>
            <w:rFonts w:hint="eastAsia" w:ascii="微软雅黑" w:hAnsi="微软雅黑"/>
            <w:lang w:eastAsia="zh-CN"/>
          </w:rPr>
          <w:t>、</w:t>
        </w:r>
      </w:ins>
      <w:ins w:id="732" w:author="陈章仁" w:date="2018-09-04T17:46:31Z">
        <w:r>
          <w:rPr>
            <w:rFonts w:hint="eastAsia" w:ascii="微软雅黑" w:hAnsi="微软雅黑"/>
            <w:lang w:eastAsia="zh-CN"/>
          </w:rPr>
          <w:t>级别</w:t>
        </w:r>
      </w:ins>
      <w:ins w:id="733" w:author="陈章仁" w:date="2018-09-04T17:46:32Z">
        <w:r>
          <w:rPr>
            <w:rFonts w:hint="eastAsia" w:ascii="微软雅黑" w:hAnsi="微软雅黑"/>
            <w:lang w:eastAsia="zh-CN"/>
          </w:rPr>
          <w:t>统计</w:t>
        </w:r>
      </w:ins>
      <w:ins w:id="734" w:author="陈章仁" w:date="2018-09-04T17:46:39Z">
        <w:r>
          <w:rPr>
            <w:rFonts w:hint="eastAsia" w:ascii="微软雅黑" w:hAnsi="微软雅黑"/>
            <w:lang w:eastAsia="zh-CN"/>
          </w:rPr>
          <w:t>机</w:t>
        </w:r>
      </w:ins>
      <w:ins w:id="735" w:author="陈章仁" w:date="2018-09-04T17:46:40Z">
        <w:r>
          <w:rPr>
            <w:rFonts w:hint="eastAsia" w:ascii="微软雅黑" w:hAnsi="微软雅黑"/>
            <w:lang w:eastAsia="zh-CN"/>
          </w:rPr>
          <w:t>构</w:t>
        </w:r>
      </w:ins>
      <w:ins w:id="736" w:author="陈章仁" w:date="2018-09-04T17:46:41Z">
        <w:r>
          <w:rPr>
            <w:rFonts w:hint="eastAsia" w:ascii="微软雅黑" w:hAnsi="微软雅黑"/>
            <w:lang w:eastAsia="zh-CN"/>
          </w:rPr>
          <w:t>报</w:t>
        </w:r>
      </w:ins>
      <w:ins w:id="737" w:author="陈章仁" w:date="2018-09-04T17:46:42Z">
        <w:r>
          <w:rPr>
            <w:rFonts w:hint="eastAsia" w:ascii="微软雅黑" w:hAnsi="微软雅黑"/>
            <w:lang w:eastAsia="zh-CN"/>
          </w:rPr>
          <w:t>名人</w:t>
        </w:r>
      </w:ins>
      <w:ins w:id="738" w:author="陈章仁" w:date="2018-09-04T17:46:44Z">
        <w:r>
          <w:rPr>
            <w:rFonts w:hint="eastAsia" w:ascii="微软雅黑" w:hAnsi="微软雅黑"/>
            <w:lang w:eastAsia="zh-CN"/>
          </w:rPr>
          <w:t>数</w:t>
        </w:r>
      </w:ins>
      <w:ins w:id="739" w:author="陈章仁" w:date="2018-09-04T17:46:47Z">
        <w:r>
          <w:rPr>
            <w:rFonts w:hint="eastAsia" w:ascii="微软雅黑" w:hAnsi="微软雅黑"/>
            <w:lang w:eastAsia="zh-CN"/>
          </w:rPr>
          <w:t>或</w:t>
        </w:r>
      </w:ins>
      <w:ins w:id="740" w:author="陈章仁" w:date="2018-09-04T17:46:49Z">
        <w:r>
          <w:rPr>
            <w:rFonts w:hint="eastAsia" w:ascii="微软雅黑" w:hAnsi="微软雅黑"/>
            <w:lang w:eastAsia="zh-CN"/>
          </w:rPr>
          <w:t>按机</w:t>
        </w:r>
      </w:ins>
      <w:ins w:id="741" w:author="陈章仁" w:date="2018-09-04T17:46:50Z">
        <w:r>
          <w:rPr>
            <w:rFonts w:hint="eastAsia" w:ascii="微软雅黑" w:hAnsi="微软雅黑"/>
            <w:lang w:eastAsia="zh-CN"/>
          </w:rPr>
          <w:t>构</w:t>
        </w:r>
      </w:ins>
      <w:ins w:id="742" w:author="陈章仁" w:date="2018-09-04T17:46:51Z">
        <w:r>
          <w:rPr>
            <w:rFonts w:hint="eastAsia" w:ascii="微软雅黑" w:hAnsi="微软雅黑"/>
            <w:lang w:eastAsia="zh-CN"/>
          </w:rPr>
          <w:t>统</w:t>
        </w:r>
      </w:ins>
      <w:ins w:id="743" w:author="陈章仁" w:date="2018-09-04T17:46:52Z">
        <w:r>
          <w:rPr>
            <w:rFonts w:hint="eastAsia" w:ascii="微软雅黑" w:hAnsi="微软雅黑"/>
            <w:lang w:eastAsia="zh-CN"/>
          </w:rPr>
          <w:t>计</w:t>
        </w:r>
      </w:ins>
      <w:ins w:id="744" w:author="陈章仁" w:date="2018-09-04T17:46:56Z">
        <w:r>
          <w:rPr>
            <w:rFonts w:hint="eastAsia" w:ascii="微软雅黑" w:hAnsi="微软雅黑"/>
            <w:lang w:eastAsia="zh-CN"/>
          </w:rPr>
          <w:t>报名</w:t>
        </w:r>
      </w:ins>
      <w:ins w:id="745" w:author="陈章仁" w:date="2018-09-04T17:46:57Z">
        <w:r>
          <w:rPr>
            <w:rFonts w:hint="eastAsia" w:ascii="微软雅黑" w:hAnsi="微软雅黑"/>
            <w:lang w:eastAsia="zh-CN"/>
          </w:rPr>
          <w:t>的</w:t>
        </w:r>
      </w:ins>
      <w:ins w:id="746" w:author="陈章仁" w:date="2018-09-04T17:46:59Z">
        <w:r>
          <w:rPr>
            <w:rFonts w:hint="eastAsia" w:ascii="微软雅黑" w:hAnsi="微软雅黑"/>
            <w:lang w:eastAsia="zh-CN"/>
          </w:rPr>
          <w:t>工种</w:t>
        </w:r>
      </w:ins>
      <w:ins w:id="747" w:author="陈章仁" w:date="2018-09-04T17:47:07Z">
        <w:r>
          <w:rPr>
            <w:rFonts w:hint="eastAsia" w:ascii="微软雅黑" w:hAnsi="微软雅黑"/>
            <w:lang w:eastAsia="zh-CN"/>
          </w:rPr>
          <w:t>、</w:t>
        </w:r>
      </w:ins>
      <w:ins w:id="748" w:author="陈章仁" w:date="2018-09-04T17:47:03Z">
        <w:r>
          <w:rPr>
            <w:rFonts w:hint="eastAsia" w:ascii="微软雅黑" w:hAnsi="微软雅黑"/>
            <w:lang w:eastAsia="zh-CN"/>
          </w:rPr>
          <w:t>级别。</w:t>
        </w:r>
      </w:ins>
      <w:ins w:id="749" w:author="陈章仁" w:date="2018-09-04T17:46:22Z">
        <w:r>
          <w:rPr>
            <w:rFonts w:hint="eastAsia" w:ascii="微软雅黑" w:hAnsi="微软雅黑"/>
            <w:lang w:eastAsia="zh-CN"/>
          </w:rPr>
          <w:t>）</w:t>
        </w:r>
      </w:ins>
    </w:p>
    <w:bookmarkEnd w:id="3"/>
    <w:p>
      <w:pPr>
        <w:rPr>
          <w:del w:id="750" w:author="陈章仁" w:date="2018-09-04T17:47:13Z"/>
          <w:rFonts w:ascii="微软雅黑" w:hAnsi="微软雅黑"/>
          <w:highlight w:val="yellow"/>
        </w:rPr>
      </w:pPr>
    </w:p>
    <w:p>
      <w:pPr>
        <w:pStyle w:val="4"/>
        <w:rPr>
          <w:rFonts w:ascii="微软雅黑" w:hAnsi="微软雅黑"/>
        </w:rPr>
      </w:pPr>
      <w:r>
        <w:rPr>
          <w:rFonts w:hint="eastAsia" w:ascii="微软雅黑" w:hAnsi="微软雅黑"/>
        </w:rPr>
        <w:t>考生缴费（考生、机构、所站、院校）</w:t>
      </w:r>
    </w:p>
    <w:p>
      <w:pPr>
        <w:rPr>
          <w:rFonts w:ascii="微软雅黑" w:hAnsi="微软雅黑"/>
        </w:rPr>
      </w:pPr>
      <w:r>
        <w:rPr>
          <w:rFonts w:hint="eastAsia" w:ascii="微软雅黑" w:hAnsi="微软雅黑"/>
          <w:b/>
        </w:rPr>
        <w:t>功能说明：</w:t>
      </w:r>
      <w:r>
        <w:rPr>
          <w:rFonts w:hint="eastAsia" w:ascii="微软雅黑" w:hAnsi="微软雅黑"/>
        </w:rPr>
        <w:t>考试费用根据考试工种的级别、科目数量计算，审核通过后，在缴费截止日期前通过在线或线下支付，缴费前需重复提示确认报名信息（级别、工种）（缴费后如果需要修改报考信息由鉴定中心信息科改）。</w:t>
      </w:r>
    </w:p>
    <w:p>
      <w:pPr>
        <w:rPr>
          <w:rFonts w:ascii="微软雅黑" w:hAnsi="微软雅黑"/>
          <w:b/>
        </w:rPr>
      </w:pPr>
      <w:r>
        <w:rPr>
          <w:rFonts w:hint="eastAsia" w:ascii="微软雅黑" w:hAnsi="微软雅黑"/>
          <w:b/>
        </w:rPr>
        <w:t>表：exam_enroll\</w:t>
      </w:r>
      <w:r>
        <w:rPr>
          <w:rFonts w:ascii="微软雅黑" w:hAnsi="微软雅黑"/>
          <w:b/>
        </w:rPr>
        <w:t>exam_order\exam_order_detail\exam_order_pay</w:t>
      </w:r>
    </w:p>
    <w:p>
      <w:pPr>
        <w:rPr>
          <w:rFonts w:ascii="微软雅黑" w:hAnsi="微软雅黑"/>
        </w:rPr>
      </w:pPr>
      <w:r>
        <w:rPr>
          <w:rFonts w:ascii="微软雅黑" w:hAnsi="微软雅黑"/>
          <w:b/>
        </w:rPr>
        <w:t>具体实施：</w:t>
      </w:r>
    </w:p>
    <w:p>
      <w:pPr>
        <w:rPr>
          <w:rFonts w:ascii="微软雅黑" w:hAnsi="微软雅黑"/>
        </w:rPr>
      </w:pPr>
      <w:r>
        <w:rPr>
          <w:rFonts w:hint="eastAsia" w:ascii="微软雅黑" w:hAnsi="微软雅黑"/>
          <w:b/>
        </w:rPr>
        <w:t>在线支付：</w:t>
      </w:r>
      <w:r>
        <w:rPr>
          <w:rFonts w:hint="eastAsia" w:ascii="微软雅黑" w:hAnsi="微软雅黑"/>
        </w:rPr>
        <w:t>与财政厅政务服务统一支付平台对接后可通过线上缴费。</w:t>
      </w:r>
    </w:p>
    <w:p>
      <w:pPr>
        <w:rPr>
          <w:rFonts w:ascii="微软雅黑" w:hAnsi="微软雅黑"/>
        </w:rPr>
      </w:pPr>
      <w:r>
        <w:rPr>
          <w:rFonts w:ascii="微软雅黑" w:hAnsi="微软雅黑"/>
          <w:b/>
        </w:rPr>
        <w:t>线下支付：</w:t>
      </w:r>
      <w:r>
        <w:rPr>
          <w:rFonts w:hint="eastAsia" w:ascii="微软雅黑" w:hAnsi="微软雅黑"/>
        </w:rPr>
        <w:t>通过线下支付到账后，由鉴定中心财务确认收款，登陆平台修改缴费状态并录入银行流水。</w:t>
      </w:r>
    </w:p>
    <w:p>
      <w:pPr>
        <w:rPr>
          <w:rFonts w:ascii="微软雅黑" w:hAnsi="微软雅黑"/>
        </w:rPr>
      </w:pPr>
      <w:r>
        <w:rPr>
          <w:rFonts w:ascii="微软雅黑" w:hAnsi="微软雅黑"/>
          <w:b/>
        </w:rPr>
        <w:t>缓缴费：</w:t>
      </w:r>
      <w:r>
        <w:rPr>
          <w:rFonts w:ascii="微软雅黑" w:hAnsi="微软雅黑"/>
        </w:rPr>
        <w:t>非个人报名的都可以线上</w:t>
      </w:r>
      <w:r>
        <w:rPr>
          <w:rFonts w:hint="eastAsia" w:ascii="微软雅黑" w:hAnsi="微软雅黑"/>
        </w:rPr>
        <w:t>申请</w:t>
      </w:r>
      <w:r>
        <w:rPr>
          <w:rFonts w:ascii="微软雅黑" w:hAnsi="微软雅黑"/>
        </w:rPr>
        <w:t>缓缴费，</w:t>
      </w:r>
      <w:r>
        <w:rPr>
          <w:rFonts w:hint="eastAsia" w:ascii="微软雅黑" w:hAnsi="微软雅黑"/>
        </w:rPr>
        <w:t>由省鉴定中心财务在缴费截止日期前登录平台将考生缴费状态改为缓缴费</w:t>
      </w:r>
      <w:r>
        <w:rPr>
          <w:rFonts w:ascii="微软雅黑" w:hAnsi="微软雅黑"/>
        </w:rPr>
        <w:t>。</w:t>
      </w:r>
    </w:p>
    <w:p>
      <w:pPr>
        <w:rPr>
          <w:rFonts w:ascii="微软雅黑" w:hAnsi="微软雅黑"/>
        </w:rPr>
      </w:pPr>
      <w:r>
        <w:rPr>
          <w:rFonts w:hint="eastAsia" w:ascii="微软雅黑" w:hAnsi="微软雅黑"/>
        </w:rPr>
        <w:t>缴费状态分三种情况：未交费、已缴费、缓缴费（</w:t>
      </w:r>
      <w:r>
        <w:rPr>
          <w:rFonts w:ascii="微软雅黑" w:hAnsi="微软雅黑"/>
        </w:rPr>
        <w:t>可以正常考试，必须真实缴费后才可以打证）</w:t>
      </w:r>
    </w:p>
    <w:p>
      <w:pPr>
        <w:pStyle w:val="5"/>
        <w:rPr>
          <w:rFonts w:ascii="微软雅黑" w:hAnsi="微软雅黑"/>
        </w:rPr>
      </w:pPr>
      <w:r>
        <w:rPr>
          <w:rFonts w:ascii="微软雅黑" w:hAnsi="微软雅黑"/>
        </w:rPr>
        <w:t>申请发票</w:t>
      </w:r>
    </w:p>
    <w:p>
      <w:pPr>
        <w:rPr>
          <w:rFonts w:ascii="微软雅黑" w:hAnsi="微软雅黑"/>
        </w:rPr>
      </w:pPr>
      <w:r>
        <w:rPr>
          <w:rFonts w:hint="eastAsia" w:ascii="微软雅黑" w:hAnsi="微软雅黑"/>
        </w:rPr>
        <w:t>录入发票信息与省局财政厅系统（wq:江西省政务服务统一支付平台）对接，一笔金额对应一个发票（实际线下开票单张或多张不做记录），更新开票状态</w:t>
      </w:r>
    </w:p>
    <w:p>
      <w:pPr>
        <w:pStyle w:val="5"/>
        <w:rPr>
          <w:rFonts w:ascii="微软雅黑" w:hAnsi="微软雅黑"/>
        </w:rPr>
      </w:pPr>
      <w:r>
        <w:rPr>
          <w:rFonts w:ascii="微软雅黑" w:hAnsi="微软雅黑"/>
        </w:rPr>
        <w:t>缴费统计分析（财务科）</w:t>
      </w:r>
    </w:p>
    <w:p>
      <w:pPr>
        <w:pStyle w:val="4"/>
        <w:rPr>
          <w:rFonts w:ascii="微软雅黑" w:hAnsi="微软雅黑"/>
        </w:rPr>
      </w:pPr>
      <w:r>
        <w:rPr>
          <w:rFonts w:hint="eastAsia" w:ascii="微软雅黑" w:hAnsi="微软雅黑"/>
        </w:rPr>
        <w:t>编排考场（信息科）</w:t>
      </w:r>
    </w:p>
    <w:p>
      <w:pPr>
        <w:rPr>
          <w:rFonts w:ascii="微软雅黑" w:hAnsi="微软雅黑"/>
        </w:rPr>
      </w:pPr>
      <w:r>
        <w:rPr>
          <w:rFonts w:hint="eastAsia" w:ascii="微软雅黑" w:hAnsi="微软雅黑"/>
          <w:b/>
        </w:rPr>
        <w:t>功能说明：</w:t>
      </w:r>
      <w:r>
        <w:rPr>
          <w:rFonts w:hint="eastAsia" w:ascii="微软雅黑" w:hAnsi="微软雅黑"/>
        </w:rPr>
        <w:t>个人报名考生，由鉴定中心设置考生的考点，可在编排考场</w:t>
      </w:r>
      <w:r>
        <w:rPr>
          <w:rFonts w:hint="eastAsia" w:ascii="微软雅黑" w:hAnsi="微软雅黑"/>
          <w:color w:val="0000FF"/>
        </w:rPr>
        <w:t>前将考生编排到指定</w:t>
      </w:r>
      <w:r>
        <w:rPr>
          <w:rFonts w:hint="eastAsia" w:ascii="微软雅黑" w:hAnsi="微软雅黑"/>
        </w:rPr>
        <w:t>考点。批量报名考生，默认考点为所报名机构。</w:t>
      </w:r>
    </w:p>
    <w:p>
      <w:pPr>
        <w:rPr>
          <w:rFonts w:ascii="微软雅黑" w:hAnsi="微软雅黑"/>
        </w:rPr>
      </w:pPr>
      <w:r>
        <w:rPr>
          <w:rFonts w:hint="eastAsia" w:ascii="微软雅黑" w:hAnsi="微软雅黑"/>
        </w:rPr>
        <w:t>信息科在考点数据审核完毕后打印准考证前，可进行考场编排，暂定为系统根据策略，将已缴费或缓缴费考生编排到各个考场，根据规则自动生成准考证。排考场可以支持混编（多个工种多个级别多个方向同一个考场）</w:t>
      </w:r>
    </w:p>
    <w:p>
      <w:pPr>
        <w:rPr>
          <w:rFonts w:ascii="微软雅黑" w:hAnsi="微软雅黑"/>
          <w:b/>
        </w:rPr>
      </w:pPr>
      <w:r>
        <w:rPr>
          <w:rFonts w:ascii="微软雅黑" w:hAnsi="微软雅黑"/>
          <w:b/>
        </w:rPr>
        <w:t>功能开发：</w:t>
      </w:r>
    </w:p>
    <w:p>
      <w:pPr>
        <w:ind w:firstLine="240"/>
        <w:rPr>
          <w:rFonts w:ascii="微软雅黑" w:hAnsi="微软雅黑"/>
        </w:rPr>
      </w:pPr>
      <w:r>
        <w:rPr>
          <w:rFonts w:ascii="微软雅黑" w:hAnsi="微软雅黑"/>
        </w:rPr>
        <w:t>同一工种同一级别同一方向</w:t>
      </w:r>
      <w:r>
        <w:rPr>
          <w:rFonts w:hint="eastAsia" w:ascii="微软雅黑" w:hAnsi="微软雅黑"/>
        </w:rPr>
        <w:t>（排列次数：工种数*级别数*方向数）</w:t>
      </w:r>
    </w:p>
    <w:p>
      <w:pPr>
        <w:ind w:firstLine="240"/>
        <w:rPr>
          <w:rFonts w:ascii="微软雅黑" w:hAnsi="微软雅黑"/>
        </w:rPr>
      </w:pPr>
      <w:r>
        <w:rPr>
          <w:rFonts w:ascii="微软雅黑" w:hAnsi="微软雅黑"/>
        </w:rPr>
        <w:t>同一工种同一级别不同方向</w:t>
      </w:r>
    </w:p>
    <w:p>
      <w:pPr>
        <w:ind w:firstLine="240"/>
        <w:rPr>
          <w:rFonts w:ascii="微软雅黑" w:hAnsi="微软雅黑"/>
        </w:rPr>
      </w:pPr>
      <w:r>
        <w:rPr>
          <w:rFonts w:ascii="微软雅黑" w:hAnsi="微软雅黑"/>
        </w:rPr>
        <w:t>同一工种不同级别不同方向</w:t>
      </w:r>
    </w:p>
    <w:p>
      <w:pPr>
        <w:ind w:firstLine="240"/>
        <w:rPr>
          <w:rFonts w:ascii="微软雅黑" w:hAnsi="微软雅黑"/>
        </w:rPr>
      </w:pPr>
      <w:r>
        <w:rPr>
          <w:rFonts w:ascii="微软雅黑" w:hAnsi="微软雅黑"/>
        </w:rPr>
        <w:t>不同工种不同级别不同方向</w:t>
      </w:r>
    </w:p>
    <w:p>
      <w:pPr>
        <w:ind w:firstLine="240"/>
        <w:rPr>
          <w:rFonts w:ascii="微软雅黑" w:hAnsi="微软雅黑"/>
        </w:rPr>
      </w:pPr>
      <w:r>
        <w:rPr>
          <w:rFonts w:ascii="微软雅黑" w:hAnsi="微软雅黑"/>
        </w:rPr>
        <w:t>每个考场每个考生</w:t>
      </w:r>
      <w:r>
        <w:rPr>
          <w:rFonts w:hint="eastAsia" w:ascii="微软雅黑" w:hAnsi="微软雅黑"/>
        </w:rPr>
        <w:t>每个科目</w:t>
      </w:r>
      <w:r>
        <w:rPr>
          <w:rFonts w:ascii="微软雅黑" w:hAnsi="微软雅黑"/>
        </w:rPr>
        <w:t>需设置考场位置（非必须），考场位置信息可打印在准考证上。</w:t>
      </w:r>
    </w:p>
    <w:p>
      <w:pPr>
        <w:pStyle w:val="20"/>
        <w:numPr>
          <w:ilvl w:val="-1"/>
          <w:numId w:val="0"/>
        </w:numPr>
        <w:ind w:left="240" w:firstLine="0" w:firstLineChars="0"/>
        <w:rPr>
          <w:rFonts w:ascii="微软雅黑" w:hAnsi="微软雅黑"/>
        </w:rPr>
        <w:pPrChange w:id="751" w:author="陈章仁" w:date="2018-09-13T16:32:19Z">
          <w:pPr>
            <w:pStyle w:val="20"/>
            <w:numPr>
              <w:ilvl w:val="0"/>
              <w:numId w:val="4"/>
            </w:numPr>
            <w:ind w:firstLineChars="0"/>
          </w:pPr>
        </w:pPrChange>
      </w:pPr>
      <w:ins w:id="752" w:author="陈章仁" w:date="2018-09-13T16:32:20Z">
        <w:r>
          <w:rPr>
            <w:rFonts w:hint="eastAsia" w:ascii="微软雅黑" w:hAnsi="微软雅黑"/>
            <w:lang w:val="en-US" w:eastAsia="zh-CN"/>
          </w:rPr>
          <w:t>1、</w:t>
        </w:r>
      </w:ins>
      <w:r>
        <w:rPr>
          <w:rFonts w:ascii="微软雅黑" w:hAnsi="微软雅黑"/>
        </w:rPr>
        <w:t>需支持同一考点考场人数不统一，可手动合并和拆分考场座位，需指定每个考场具体位置和人数，需手动设置后重新生成准考证号；</w:t>
      </w:r>
    </w:p>
    <w:p>
      <w:pPr>
        <w:pStyle w:val="20"/>
        <w:numPr>
          <w:ilvl w:val="-1"/>
          <w:numId w:val="0"/>
        </w:numPr>
        <w:ind w:left="240" w:firstLine="0" w:firstLineChars="0"/>
        <w:rPr>
          <w:rFonts w:ascii="微软雅黑" w:hAnsi="微软雅黑"/>
          <w:b/>
        </w:rPr>
        <w:pPrChange w:id="753" w:author="陈章仁" w:date="2018-09-13T16:32:22Z">
          <w:pPr>
            <w:pStyle w:val="20"/>
            <w:numPr>
              <w:ilvl w:val="0"/>
              <w:numId w:val="4"/>
            </w:numPr>
            <w:ind w:firstLineChars="0"/>
          </w:pPr>
        </w:pPrChange>
      </w:pPr>
      <w:ins w:id="754" w:author="陈章仁" w:date="2018-09-13T16:32:23Z">
        <w:r>
          <w:rPr>
            <w:rFonts w:hint="eastAsia" w:ascii="微软雅黑" w:hAnsi="微软雅黑"/>
            <w:lang w:val="en-US" w:eastAsia="zh-CN"/>
          </w:rPr>
          <w:t>2、</w:t>
        </w:r>
      </w:ins>
      <w:r>
        <w:rPr>
          <w:rFonts w:ascii="微软雅黑" w:hAnsi="微软雅黑"/>
        </w:rPr>
        <w:t>实操考场和理论、综合考场人数不一致的，可手动合并和拆分实操考场座位和数量（或现场线下安排），线上设置时需指定每个考场具体位置，手动设置后不影响原准考证号；</w:t>
      </w:r>
    </w:p>
    <w:p>
      <w:pPr>
        <w:rPr>
          <w:rFonts w:ascii="微软雅黑" w:hAnsi="微软雅黑"/>
          <w:highlight w:val="yellow"/>
        </w:rPr>
      </w:pPr>
      <w:r>
        <w:rPr>
          <w:rFonts w:ascii="微软雅黑" w:hAnsi="微软雅黑"/>
          <w:b/>
        </w:rPr>
        <w:t>其他考试：</w:t>
      </w:r>
      <w:r>
        <w:rPr>
          <w:rFonts w:hint="eastAsia" w:ascii="微软雅黑" w:hAnsi="微软雅黑"/>
        </w:rPr>
        <w:t>其他非统考考试（A类，专场、专项能力考试），由申请单位（所站、院校、机构）可以在在打印准考证前登陆系统完成本考点的考场编排（A类，专场</w:t>
      </w:r>
      <w:ins w:id="755" w:author="陈章仁" w:date="2018-09-10T16:51:39Z">
        <w:r>
          <w:rPr>
            <w:rFonts w:hint="eastAsia" w:ascii="微软雅黑" w:hAnsi="微软雅黑"/>
            <w:lang w:eastAsia="zh-CN"/>
          </w:rPr>
          <w:t>、</w:t>
        </w:r>
      </w:ins>
      <w:ins w:id="756" w:author="陈章仁" w:date="2018-09-10T16:51:43Z">
        <w:r>
          <w:rPr>
            <w:rFonts w:hint="eastAsia" w:ascii="微软雅黑" w:hAnsi="微软雅黑"/>
            <w:lang w:eastAsia="zh-CN"/>
          </w:rPr>
          <w:t>专</w:t>
        </w:r>
      </w:ins>
      <w:ins w:id="757" w:author="陈章仁" w:date="2018-09-10T16:51:44Z">
        <w:r>
          <w:rPr>
            <w:rFonts w:hint="eastAsia" w:ascii="微软雅黑" w:hAnsi="微软雅黑"/>
            <w:lang w:eastAsia="zh-CN"/>
          </w:rPr>
          <w:t>项</w:t>
        </w:r>
      </w:ins>
      <w:ins w:id="758" w:author="陈章仁" w:date="2018-09-10T16:51:45Z">
        <w:r>
          <w:rPr>
            <w:rFonts w:hint="eastAsia" w:ascii="微软雅黑" w:hAnsi="微软雅黑"/>
            <w:lang w:eastAsia="zh-CN"/>
          </w:rPr>
          <w:t>能力</w:t>
        </w:r>
      </w:ins>
      <w:ins w:id="759" w:author="陈章仁" w:date="2018-09-10T16:51:46Z">
        <w:r>
          <w:rPr>
            <w:rFonts w:hint="eastAsia" w:ascii="微软雅黑" w:hAnsi="微软雅黑"/>
            <w:lang w:eastAsia="zh-CN"/>
          </w:rPr>
          <w:t>考试</w:t>
        </w:r>
      </w:ins>
      <w:r>
        <w:rPr>
          <w:rFonts w:hint="eastAsia" w:ascii="微软雅黑" w:hAnsi="微软雅黑"/>
        </w:rPr>
        <w:t>）</w:t>
      </w:r>
    </w:p>
    <w:p>
      <w:pPr>
        <w:rPr>
          <w:rFonts w:ascii="微软雅黑" w:hAnsi="微软雅黑"/>
        </w:rPr>
      </w:pPr>
      <w:r>
        <w:rPr>
          <w:rFonts w:hint="eastAsia" w:ascii="微软雅黑" w:hAnsi="微软雅黑"/>
          <w:b/>
        </w:rPr>
        <w:t>组织册：</w:t>
      </w:r>
      <w:r>
        <w:rPr>
          <w:rFonts w:hint="eastAsia" w:ascii="微软雅黑" w:hAnsi="微软雅黑"/>
        </w:rPr>
        <w:t>考评人员由考点选择或录入，之后由督导科进行审核或修改；督导员由职建处派遣；主考、流动监考由业务科室安排；由各业务科室完成组织册内容后，需要领导审核，审核通过可生成组织册提供下载打印。</w:t>
      </w:r>
    </w:p>
    <w:p>
      <w:pPr>
        <w:pStyle w:val="4"/>
        <w:tabs>
          <w:tab w:val="left" w:pos="5059"/>
          <w:tab w:val="left" w:pos="6248"/>
        </w:tabs>
        <w:rPr>
          <w:rFonts w:ascii="微软雅黑" w:hAnsi="微软雅黑"/>
        </w:rPr>
      </w:pPr>
      <w:r>
        <w:rPr>
          <w:rFonts w:hint="eastAsia" w:ascii="微软雅黑" w:hAnsi="微软雅黑"/>
        </w:rPr>
        <w:t>考务管理（考点）</w:t>
      </w:r>
      <w:r>
        <w:rPr>
          <w:rFonts w:ascii="微软雅黑" w:hAnsi="微软雅黑"/>
        </w:rPr>
        <w:tab/>
      </w:r>
      <w:r>
        <w:rPr>
          <w:rFonts w:ascii="微软雅黑" w:hAnsi="微软雅黑"/>
        </w:rPr>
        <w:tab/>
      </w:r>
    </w:p>
    <w:p>
      <w:pPr>
        <w:rPr>
          <w:rFonts w:ascii="微软雅黑" w:hAnsi="微软雅黑"/>
        </w:rPr>
      </w:pPr>
      <w:r>
        <w:rPr>
          <w:rFonts w:hint="eastAsia" w:ascii="微软雅黑" w:hAnsi="微软雅黑"/>
          <w:b/>
        </w:rPr>
        <w:t>功能说明：</w:t>
      </w:r>
      <w:r>
        <w:rPr>
          <w:rFonts w:hint="eastAsia" w:ascii="微软雅黑" w:hAnsi="微软雅黑"/>
        </w:rPr>
        <w:t>考点按照考场编排信息，可查看和下载各个考场、座位、考生信息。提供协调考场场地和监考人员等相关考试考务准备的统计文件（座位表【门贴】、桌贴、准考证pdf）。可以控制机构是否可以打印座次表、桌贴</w:t>
      </w:r>
    </w:p>
    <w:p>
      <w:pPr>
        <w:rPr>
          <w:rFonts w:hint="eastAsia" w:ascii="微软雅黑" w:hAnsi="微软雅黑" w:eastAsia="微软雅黑"/>
          <w:lang w:val="en-US" w:eastAsia="zh-CN"/>
        </w:rPr>
      </w:pPr>
      <w:r>
        <w:rPr>
          <w:rFonts w:hint="eastAsia" w:ascii="微软雅黑" w:hAnsi="微软雅黑"/>
        </w:rPr>
        <w:t>座次表（考生签字）上有准考证号、姓名、身份证号、考生签名</w:t>
      </w:r>
      <w:ins w:id="760" w:author="陈章仁" w:date="2018-09-10T16:53:00Z">
        <w:r>
          <w:rPr>
            <w:rFonts w:hint="eastAsia" w:ascii="微软雅黑" w:hAnsi="微软雅黑"/>
            <w:lang w:eastAsia="zh-CN"/>
          </w:rPr>
          <w:t>、</w:t>
        </w:r>
      </w:ins>
      <w:ins w:id="761" w:author="陈章仁" w:date="2018-09-10T16:53:01Z">
        <w:r>
          <w:rPr>
            <w:rFonts w:hint="eastAsia" w:ascii="微软雅黑" w:hAnsi="微软雅黑"/>
            <w:lang w:eastAsia="zh-CN"/>
          </w:rPr>
          <w:t>考</w:t>
        </w:r>
      </w:ins>
      <w:ins w:id="762" w:author="陈章仁" w:date="2018-09-10T16:53:02Z">
        <w:r>
          <w:rPr>
            <w:rFonts w:hint="eastAsia" w:ascii="微软雅黑" w:hAnsi="微软雅黑"/>
            <w:lang w:eastAsia="zh-CN"/>
          </w:rPr>
          <w:t>生</w:t>
        </w:r>
      </w:ins>
      <w:ins w:id="763" w:author="陈章仁" w:date="2018-09-10T16:53:04Z">
        <w:r>
          <w:rPr>
            <w:rFonts w:hint="eastAsia" w:ascii="微软雅黑" w:hAnsi="微软雅黑"/>
            <w:lang w:eastAsia="zh-CN"/>
          </w:rPr>
          <w:t>相片</w:t>
        </w:r>
      </w:ins>
    </w:p>
    <w:p>
      <w:pPr>
        <w:pStyle w:val="4"/>
        <w:rPr>
          <w:rFonts w:ascii="微软雅黑" w:hAnsi="微软雅黑"/>
        </w:rPr>
      </w:pPr>
      <w:r>
        <w:rPr>
          <w:rFonts w:hint="eastAsia" w:ascii="微软雅黑" w:hAnsi="微软雅黑"/>
        </w:rPr>
        <w:t>打印准考证（考生）</w:t>
      </w:r>
    </w:p>
    <w:p>
      <w:pPr>
        <w:rPr>
          <w:rFonts w:ascii="微软雅黑" w:hAnsi="微软雅黑"/>
        </w:rPr>
      </w:pPr>
      <w:r>
        <w:rPr>
          <w:rFonts w:hint="eastAsia" w:ascii="微软雅黑" w:hAnsi="微软雅黑"/>
          <w:b/>
        </w:rPr>
        <w:t>功能说明：</w:t>
      </w:r>
      <w:r>
        <w:rPr>
          <w:rFonts w:hint="eastAsia" w:ascii="微软雅黑" w:hAnsi="微软雅黑"/>
        </w:rPr>
        <w:t>考场编排确认后用于考生自行打印准考证文件，内容参考正在使用的准考证，并</w:t>
      </w:r>
      <w:r>
        <w:rPr>
          <w:rFonts w:ascii="微软雅黑" w:hAnsi="微软雅黑"/>
        </w:rPr>
        <w:t>添加人社厅公众号二维码；</w:t>
      </w:r>
    </w:p>
    <w:p>
      <w:pPr>
        <w:rPr>
          <w:rFonts w:ascii="微软雅黑" w:hAnsi="微软雅黑"/>
        </w:rPr>
      </w:pPr>
      <w:r>
        <w:rPr>
          <w:rFonts w:hint="eastAsia" w:ascii="微软雅黑" w:hAnsi="微软雅黑"/>
        </w:rPr>
        <w:t>准考证号规则：1</w:t>
      </w:r>
      <w:r>
        <w:rPr>
          <w:rFonts w:ascii="微软雅黑" w:hAnsi="微软雅黑"/>
        </w:rPr>
        <w:t>9</w:t>
      </w:r>
      <w:r>
        <w:rPr>
          <w:rFonts w:hint="eastAsia" w:ascii="微软雅黑" w:hAnsi="微软雅黑"/>
        </w:rPr>
        <w:t>位（年份2位+地市2位+机构代码3位+批次</w:t>
      </w:r>
      <w:r>
        <w:rPr>
          <w:rFonts w:ascii="微软雅黑" w:hAnsi="微软雅黑"/>
        </w:rPr>
        <w:t>3</w:t>
      </w:r>
      <w:r>
        <w:rPr>
          <w:rFonts w:hint="eastAsia" w:ascii="微软雅黑" w:hAnsi="微软雅黑"/>
        </w:rPr>
        <w:t>位+科目</w:t>
      </w:r>
      <w:r>
        <w:rPr>
          <w:rFonts w:ascii="微软雅黑" w:hAnsi="微软雅黑"/>
        </w:rPr>
        <w:t>3</w:t>
      </w:r>
      <w:r>
        <w:rPr>
          <w:rFonts w:hint="eastAsia" w:ascii="微软雅黑" w:hAnsi="微软雅黑"/>
        </w:rPr>
        <w:t>位+考场</w:t>
      </w:r>
      <w:r>
        <w:rPr>
          <w:rFonts w:ascii="微软雅黑" w:hAnsi="微软雅黑"/>
        </w:rPr>
        <w:t>3</w:t>
      </w:r>
      <w:r>
        <w:rPr>
          <w:rFonts w:hint="eastAsia" w:ascii="微软雅黑" w:hAnsi="微软雅黑"/>
        </w:rPr>
        <w:t>位+座位</w:t>
      </w:r>
      <w:r>
        <w:rPr>
          <w:rFonts w:ascii="微软雅黑" w:hAnsi="微软雅黑"/>
        </w:rPr>
        <w:t>3</w:t>
      </w:r>
      <w:r>
        <w:rPr>
          <w:rFonts w:hint="eastAsia" w:ascii="微软雅黑" w:hAnsi="微软雅黑"/>
        </w:rPr>
        <w:t>位），考场支持级别混合考，目前在用的为19位。</w:t>
      </w:r>
    </w:p>
    <w:p>
      <w:pPr>
        <w:rPr>
          <w:rFonts w:ascii="微软雅黑" w:hAnsi="微软雅黑"/>
          <w:highlight w:val="yellow"/>
        </w:rPr>
      </w:pPr>
      <w:r>
        <w:rPr>
          <w:rFonts w:ascii="微软雅黑" w:hAnsi="微软雅黑"/>
        </w:rPr>
        <w:t>可添加准考证号条形码，快速定位考生进行实操打分。</w:t>
      </w:r>
    </w:p>
    <w:p>
      <w:pPr>
        <w:rPr>
          <w:rFonts w:ascii="微软雅黑" w:hAnsi="微软雅黑"/>
          <w:highlight w:val="yellow"/>
        </w:rPr>
      </w:pPr>
    </w:p>
    <w:p>
      <w:pPr>
        <w:pStyle w:val="4"/>
        <w:rPr>
          <w:rFonts w:ascii="微软雅黑" w:hAnsi="微软雅黑"/>
        </w:rPr>
      </w:pPr>
      <w:r>
        <w:rPr>
          <w:rFonts w:ascii="微软雅黑" w:hAnsi="微软雅黑"/>
        </w:rPr>
        <w:t>参加考试（考生-线下）</w:t>
      </w:r>
    </w:p>
    <w:p>
      <w:pPr>
        <w:pStyle w:val="5"/>
        <w:rPr>
          <w:rFonts w:ascii="微软雅黑" w:hAnsi="微软雅黑"/>
        </w:rPr>
      </w:pPr>
      <w:r>
        <w:rPr>
          <w:rFonts w:hint="eastAsia" w:ascii="微软雅黑" w:hAnsi="微软雅黑"/>
        </w:rPr>
        <w:t>准备工作</w:t>
      </w:r>
    </w:p>
    <w:p>
      <w:pPr>
        <w:pStyle w:val="6"/>
        <w:rPr>
          <w:rFonts w:ascii="微软雅黑" w:hAnsi="微软雅黑"/>
        </w:rPr>
      </w:pPr>
      <w:r>
        <w:rPr>
          <w:rFonts w:hint="eastAsia" w:ascii="微软雅黑" w:hAnsi="微软雅黑"/>
        </w:rPr>
        <w:t>试卷命制（命题科）</w:t>
      </w:r>
    </w:p>
    <w:p>
      <w:pPr>
        <w:rPr>
          <w:rFonts w:ascii="微软雅黑" w:hAnsi="微软雅黑"/>
        </w:rPr>
      </w:pPr>
      <w:r>
        <w:rPr>
          <w:rFonts w:hint="eastAsia" w:ascii="微软雅黑" w:hAnsi="微软雅黑"/>
          <w:b/>
        </w:rPr>
        <w:t>功能说明：根据</w:t>
      </w:r>
      <w:r>
        <w:rPr>
          <w:rFonts w:hint="eastAsia" w:ascii="微软雅黑" w:hAnsi="微软雅黑"/>
        </w:rPr>
        <w:t>考试计划的工种类别、工种、级别和细目表进行试卷命制</w:t>
      </w:r>
    </w:p>
    <w:p>
      <w:pPr>
        <w:rPr>
          <w:rFonts w:ascii="微软雅黑" w:hAnsi="微软雅黑"/>
        </w:rPr>
      </w:pPr>
      <w:r>
        <w:rPr>
          <w:rFonts w:hint="eastAsia" w:ascii="微软雅黑" w:hAnsi="微软雅黑"/>
          <w:b/>
        </w:rPr>
        <w:t>具体实施：</w:t>
      </w:r>
      <w:r>
        <w:rPr>
          <w:rFonts w:hint="eastAsia" w:ascii="微软雅黑" w:hAnsi="微软雅黑"/>
        </w:rPr>
        <w:t>试卷命制分为组卷和抽卷两种形式；</w:t>
      </w:r>
    </w:p>
    <w:p>
      <w:pPr>
        <w:rPr>
          <w:rFonts w:ascii="微软雅黑" w:hAnsi="微软雅黑"/>
        </w:rPr>
      </w:pPr>
      <w:r>
        <w:rPr>
          <w:rFonts w:ascii="微软雅黑" w:hAnsi="微软雅黑"/>
          <w:b/>
        </w:rPr>
        <w:t>组卷：</w:t>
      </w:r>
      <w:r>
        <w:rPr>
          <w:rFonts w:hint="eastAsia" w:ascii="微软雅黑" w:hAnsi="微软雅黑"/>
        </w:rPr>
        <w:t>设定试题类型和数量、分值、难易程度后系统自动随机抽取试题组成试卷，组卷后卷子提示是否直接进入卷库，卷库的卷子被</w:t>
      </w:r>
      <w:r>
        <w:rPr>
          <w:rFonts w:hint="eastAsia" w:ascii="微软雅黑" w:hAnsi="微软雅黑"/>
          <w:highlight w:val="yellow"/>
        </w:rPr>
        <w:t>正式使用后不允许修改和删除（问题：以什么操作确定卷子被使用，关联鉴定计划还是打印后？）</w:t>
      </w:r>
      <w:r>
        <w:rPr>
          <w:rFonts w:hint="eastAsia" w:ascii="微软雅黑" w:hAnsi="微软雅黑"/>
        </w:rPr>
        <w:t>；</w:t>
      </w:r>
    </w:p>
    <w:p>
      <w:pPr>
        <w:rPr>
          <w:rFonts w:ascii="微软雅黑" w:hAnsi="微软雅黑"/>
          <w:highlight w:val="yellow"/>
        </w:rPr>
      </w:pPr>
      <w:r>
        <w:rPr>
          <w:rFonts w:ascii="微软雅黑" w:hAnsi="微软雅黑"/>
          <w:b/>
        </w:rPr>
        <w:t>抽卷：</w:t>
      </w:r>
      <w:r>
        <w:rPr>
          <w:rFonts w:hint="eastAsia" w:ascii="微软雅黑" w:hAnsi="微软雅黑"/>
        </w:rPr>
        <w:t>从卷库中选择已编制好的试卷（若有错题</w:t>
      </w:r>
      <w:ins w:id="764" w:author="陈章仁" w:date="2018-09-10T16:56:08Z">
        <w:r>
          <w:rPr>
            <w:rFonts w:hint="eastAsia" w:ascii="微软雅黑" w:hAnsi="微软雅黑"/>
            <w:lang w:eastAsia="zh-CN"/>
          </w:rPr>
          <w:t>，</w:t>
        </w:r>
      </w:ins>
      <w:del w:id="765" w:author="陈章仁" w:date="2018-09-10T16:56:04Z">
        <w:r>
          <w:rPr>
            <w:rFonts w:hint="eastAsia" w:ascii="微软雅黑" w:hAnsi="微软雅黑"/>
          </w:rPr>
          <w:delText>，若有错题，</w:delText>
        </w:r>
      </w:del>
      <w:r>
        <w:rPr>
          <w:rFonts w:hint="eastAsia" w:ascii="微软雅黑" w:hAnsi="微软雅黑"/>
        </w:rPr>
        <w:t>提示错误和修正后试题）。</w:t>
      </w:r>
    </w:p>
    <w:p>
      <w:pPr>
        <w:pStyle w:val="5"/>
        <w:rPr>
          <w:rFonts w:ascii="微软雅黑" w:hAnsi="微软雅黑"/>
        </w:rPr>
      </w:pPr>
      <w:r>
        <w:rPr>
          <w:rFonts w:ascii="微软雅黑" w:hAnsi="微软雅黑"/>
        </w:rPr>
        <w:t>考试过程</w:t>
      </w:r>
    </w:p>
    <w:p>
      <w:pPr>
        <w:rPr>
          <w:rFonts w:ascii="微软雅黑" w:hAnsi="微软雅黑"/>
        </w:rPr>
      </w:pPr>
      <w:r>
        <w:rPr>
          <w:rFonts w:hint="eastAsia" w:ascii="微软雅黑" w:hAnsi="微软雅黑"/>
          <w:b/>
        </w:rPr>
        <w:t>功能说明：</w:t>
      </w:r>
      <w:r>
        <w:rPr>
          <w:rFonts w:hint="eastAsia" w:ascii="微软雅黑" w:hAnsi="微软雅黑"/>
        </w:rPr>
        <w:t>智能化（机考）提供考试客户端进行考试</w:t>
      </w:r>
    </w:p>
    <w:p>
      <w:pPr>
        <w:pStyle w:val="6"/>
        <w:rPr>
          <w:rFonts w:ascii="微软雅黑" w:hAnsi="微软雅黑"/>
        </w:rPr>
      </w:pPr>
      <w:r>
        <w:rPr>
          <w:rFonts w:hint="eastAsia" w:ascii="微软雅黑" w:hAnsi="微软雅黑"/>
        </w:rPr>
        <w:t>1理论考试</w:t>
      </w:r>
    </w:p>
    <w:p>
      <w:pPr>
        <w:rPr>
          <w:rFonts w:ascii="微软雅黑" w:hAnsi="微软雅黑"/>
        </w:rPr>
      </w:pPr>
      <w:r>
        <w:rPr>
          <w:rFonts w:hint="eastAsia" w:ascii="微软雅黑" w:hAnsi="微软雅黑"/>
          <w:b/>
        </w:rPr>
        <w:t>功能说明：</w:t>
      </w:r>
      <w:r>
        <w:rPr>
          <w:rFonts w:hint="eastAsia" w:ascii="微软雅黑" w:hAnsi="微软雅黑"/>
        </w:rPr>
        <w:t>理论考试分智能化（机考）和非智能化（非机考）。</w:t>
      </w:r>
    </w:p>
    <w:p>
      <w:pPr>
        <w:rPr>
          <w:rFonts w:ascii="微软雅黑" w:hAnsi="微软雅黑"/>
        </w:rPr>
      </w:pPr>
      <w:r>
        <w:rPr>
          <w:rFonts w:hint="eastAsia" w:ascii="微软雅黑" w:hAnsi="微软雅黑"/>
        </w:rPr>
        <w:t>智能化（机考）提供考试客户端进行考试。</w:t>
      </w:r>
    </w:p>
    <w:p>
      <w:pPr>
        <w:rPr>
          <w:rFonts w:ascii="微软雅黑" w:hAnsi="微软雅黑"/>
        </w:rPr>
      </w:pPr>
      <w:r>
        <w:rPr>
          <w:rFonts w:hint="eastAsia" w:ascii="微软雅黑" w:hAnsi="微软雅黑"/>
        </w:rPr>
        <w:t>非智能化考试默认按照标准教室30名考生/考场编排（可支持非标准化）。</w:t>
      </w:r>
    </w:p>
    <w:p>
      <w:pPr>
        <w:pStyle w:val="6"/>
        <w:rPr>
          <w:rFonts w:ascii="微软雅黑" w:hAnsi="微软雅黑"/>
        </w:rPr>
      </w:pPr>
      <w:r>
        <w:rPr>
          <w:rFonts w:hint="eastAsia" w:ascii="微软雅黑" w:hAnsi="微软雅黑"/>
        </w:rPr>
        <w:t>2实操考试</w:t>
      </w:r>
    </w:p>
    <w:p>
      <w:pPr>
        <w:rPr>
          <w:rFonts w:ascii="微软雅黑" w:hAnsi="微软雅黑"/>
        </w:rPr>
      </w:pPr>
      <w:r>
        <w:rPr>
          <w:rFonts w:hint="eastAsia" w:ascii="微软雅黑" w:hAnsi="微软雅黑"/>
          <w:b/>
        </w:rPr>
        <w:t>功能说明：</w:t>
      </w:r>
      <w:r>
        <w:rPr>
          <w:rFonts w:hint="eastAsia" w:ascii="微软雅黑" w:hAnsi="微软雅黑"/>
        </w:rPr>
        <w:t>实操考试分智能化、非智能化及现场操作。</w:t>
      </w:r>
    </w:p>
    <w:p>
      <w:pPr>
        <w:rPr>
          <w:rFonts w:ascii="微软雅黑" w:hAnsi="微软雅黑"/>
        </w:rPr>
      </w:pPr>
      <w:r>
        <w:rPr>
          <w:rFonts w:hint="eastAsia" w:ascii="微软雅黑" w:hAnsi="微软雅黑"/>
        </w:rPr>
        <w:t>智能化（机考）提供考试客户端进行考试；</w:t>
      </w:r>
    </w:p>
    <w:p>
      <w:pPr>
        <w:rPr>
          <w:rFonts w:ascii="微软雅黑" w:hAnsi="微软雅黑"/>
        </w:rPr>
      </w:pPr>
      <w:r>
        <w:rPr>
          <w:rFonts w:hint="eastAsia" w:ascii="微软雅黑" w:hAnsi="微软雅黑"/>
        </w:rPr>
        <w:t>非智能化考试和理论考试编排相同；</w:t>
      </w:r>
    </w:p>
    <w:p>
      <w:pPr>
        <w:rPr>
          <w:rFonts w:ascii="微软雅黑" w:hAnsi="微软雅黑"/>
        </w:rPr>
      </w:pPr>
      <w:r>
        <w:rPr>
          <w:rFonts w:hint="eastAsia" w:ascii="微软雅黑" w:hAnsi="微软雅黑"/>
        </w:rPr>
        <w:t>现场操作：</w:t>
      </w:r>
    </w:p>
    <w:p>
      <w:pPr>
        <w:ind w:firstLine="420"/>
        <w:rPr>
          <w:rFonts w:ascii="微软雅黑" w:hAnsi="微软雅黑"/>
        </w:rPr>
      </w:pPr>
      <w:r>
        <w:rPr>
          <w:rFonts w:ascii="微软雅黑" w:hAnsi="微软雅黑"/>
        </w:rPr>
        <w:t>1：</w:t>
      </w:r>
      <w:r>
        <w:rPr>
          <w:rFonts w:hint="eastAsia" w:ascii="微软雅黑" w:hAnsi="微软雅黑"/>
        </w:rPr>
        <w:t>考评人员由考点选择或录入，之后由督导科进行审核或修改;</w:t>
      </w:r>
      <w:r>
        <w:rPr>
          <w:rFonts w:ascii="微软雅黑" w:hAnsi="微软雅黑"/>
        </w:rPr>
        <w:t xml:space="preserve"> </w:t>
      </w:r>
    </w:p>
    <w:p>
      <w:pPr>
        <w:ind w:firstLine="420"/>
        <w:rPr>
          <w:rFonts w:ascii="微软雅黑" w:hAnsi="微软雅黑"/>
        </w:rPr>
      </w:pPr>
      <w:r>
        <w:rPr>
          <w:rFonts w:hint="eastAsia" w:ascii="微软雅黑" w:hAnsi="微软雅黑"/>
        </w:rPr>
        <w:t>2</w:t>
      </w:r>
      <w:r>
        <w:rPr>
          <w:rFonts w:ascii="微软雅黑" w:hAnsi="微软雅黑"/>
        </w:rPr>
        <w:t>：</w:t>
      </w:r>
      <w:r>
        <w:rPr>
          <w:rFonts w:hint="eastAsia" w:ascii="微软雅黑" w:hAnsi="微软雅黑"/>
        </w:rPr>
        <w:t>考试结束后，由考评人员进行评分，再由考点把评分成绩汇总上传到平台（线下需把相关视频刻录成光盘及纸质材料寄送到中心），上传到平台可通过APP或小程序或web，上传后由省中心业务科室审核后提交至信息科进行汇总。</w:t>
      </w:r>
    </w:p>
    <w:p>
      <w:pPr>
        <w:pStyle w:val="6"/>
        <w:rPr>
          <w:rFonts w:ascii="微软雅黑" w:hAnsi="微软雅黑"/>
        </w:rPr>
      </w:pPr>
      <w:r>
        <w:rPr>
          <w:rFonts w:hint="eastAsia" w:ascii="微软雅黑" w:hAnsi="微软雅黑"/>
        </w:rPr>
        <w:t>3综合评审</w:t>
      </w:r>
    </w:p>
    <w:p>
      <w:pPr>
        <w:rPr>
          <w:rFonts w:ascii="微软雅黑" w:hAnsi="微软雅黑"/>
        </w:rPr>
      </w:pPr>
      <w:r>
        <w:rPr>
          <w:rFonts w:hint="eastAsia" w:ascii="微软雅黑" w:hAnsi="微软雅黑"/>
          <w:b/>
        </w:rPr>
        <w:t>功能说明：</w:t>
      </w:r>
      <w:r>
        <w:rPr>
          <w:rFonts w:hint="eastAsia" w:ascii="微软雅黑" w:hAnsi="微软雅黑"/>
        </w:rPr>
        <w:t>综合评审分纸笔作答、论文答辩和智能化考试。</w:t>
      </w:r>
    </w:p>
    <w:p>
      <w:pPr>
        <w:rPr>
          <w:rFonts w:ascii="微软雅黑" w:hAnsi="微软雅黑"/>
        </w:rPr>
      </w:pPr>
      <w:r>
        <w:rPr>
          <w:rFonts w:hint="eastAsia" w:ascii="微软雅黑" w:hAnsi="微软雅黑"/>
        </w:rPr>
        <w:t>纸笔作答和非智能化考试编排一样；</w:t>
      </w:r>
    </w:p>
    <w:p>
      <w:pPr>
        <w:rPr>
          <w:rFonts w:ascii="微软雅黑" w:hAnsi="微软雅黑"/>
        </w:rPr>
      </w:pPr>
      <w:r>
        <w:rPr>
          <w:rFonts w:hint="eastAsia" w:ascii="微软雅黑" w:hAnsi="微软雅黑"/>
        </w:rPr>
        <w:t>论文答辩：</w:t>
      </w:r>
    </w:p>
    <w:p>
      <w:pPr>
        <w:pStyle w:val="20"/>
        <w:numPr>
          <w:ilvl w:val="0"/>
          <w:numId w:val="5"/>
        </w:numPr>
        <w:ind w:firstLineChars="0"/>
        <w:rPr>
          <w:rFonts w:ascii="微软雅黑" w:hAnsi="微软雅黑"/>
        </w:rPr>
      </w:pPr>
      <w:r>
        <w:rPr>
          <w:rFonts w:hint="eastAsia" w:ascii="微软雅黑" w:hAnsi="微软雅黑"/>
        </w:rPr>
        <w:t>系统根据职业随机编排考生顺序分组答辩，可手动编排；</w:t>
      </w:r>
    </w:p>
    <w:p>
      <w:pPr>
        <w:pStyle w:val="20"/>
        <w:numPr>
          <w:ilvl w:val="0"/>
          <w:numId w:val="5"/>
        </w:numPr>
        <w:ind w:firstLineChars="0"/>
        <w:rPr>
          <w:rFonts w:ascii="微软雅黑" w:hAnsi="微软雅黑"/>
        </w:rPr>
      </w:pPr>
      <w:r>
        <w:rPr>
          <w:rFonts w:hint="eastAsia" w:ascii="微软雅黑" w:hAnsi="微软雅黑"/>
        </w:rPr>
        <w:t>系统对考生论文分数和答辩分数进行计算得出总分（对整组成绩生成报表可打印及下载，支持手动调整分数）。</w:t>
      </w:r>
    </w:p>
    <w:p>
      <w:pPr>
        <w:pStyle w:val="20"/>
        <w:numPr>
          <w:ilvl w:val="0"/>
          <w:numId w:val="5"/>
        </w:numPr>
        <w:ind w:firstLineChars="0"/>
        <w:rPr>
          <w:rFonts w:ascii="微软雅黑" w:hAnsi="微软雅黑"/>
        </w:rPr>
      </w:pPr>
      <w:r>
        <w:rPr>
          <w:rFonts w:hint="eastAsia" w:ascii="微软雅黑" w:hAnsi="微软雅黑"/>
        </w:rPr>
        <w:t>论文答辩在论文评审之后进行。</w:t>
      </w:r>
    </w:p>
    <w:p>
      <w:pPr>
        <w:ind w:firstLine="420"/>
        <w:rPr>
          <w:rFonts w:ascii="微软雅黑" w:hAnsi="微软雅黑"/>
          <w:highlight w:val="yellow"/>
        </w:rPr>
      </w:pPr>
    </w:p>
    <w:p>
      <w:pPr>
        <w:pStyle w:val="4"/>
        <w:rPr>
          <w:rFonts w:ascii="微软雅黑" w:hAnsi="微软雅黑"/>
        </w:rPr>
      </w:pPr>
      <w:r>
        <w:rPr>
          <w:rFonts w:hint="eastAsia" w:ascii="微软雅黑" w:hAnsi="微软雅黑"/>
        </w:rPr>
        <w:t>阅卷管理（命题科）</w:t>
      </w:r>
    </w:p>
    <w:p>
      <w:pPr>
        <w:rPr>
          <w:rFonts w:ascii="微软雅黑" w:hAnsi="微软雅黑"/>
        </w:rPr>
      </w:pPr>
      <w:r>
        <w:rPr>
          <w:rFonts w:hint="eastAsia" w:ascii="微软雅黑" w:hAnsi="微软雅黑"/>
          <w:b/>
        </w:rPr>
        <w:t>功能说明：</w:t>
      </w:r>
      <w:r>
        <w:rPr>
          <w:rFonts w:hint="eastAsia" w:ascii="微软雅黑" w:hAnsi="微软雅黑"/>
        </w:rPr>
        <w:t>系统支持根据不同的考试阅卷管理要求，可以自定义多层次、不同职责的阅卷管理操作权限；支持评卷老师、评卷组长与系统管理员的角色定义与权限管理。考试截至后命题科在平台专家库选择阅卷专家，命题科再组织阅卷评分。</w:t>
      </w:r>
    </w:p>
    <w:p>
      <w:pPr>
        <w:rPr>
          <w:rFonts w:ascii="微软雅黑" w:hAnsi="微软雅黑"/>
        </w:rPr>
      </w:pPr>
      <w:r>
        <w:rPr>
          <w:rFonts w:hint="eastAsia" w:ascii="微软雅黑" w:hAnsi="微软雅黑"/>
        </w:rPr>
        <w:t>（阅卷</w:t>
      </w:r>
      <w:r>
        <w:rPr>
          <w:rFonts w:ascii="微软雅黑" w:hAnsi="微软雅黑"/>
        </w:rPr>
        <w:t>试题分配分为两种形式</w:t>
      </w:r>
      <w:r>
        <w:rPr>
          <w:rFonts w:hint="eastAsia" w:ascii="微软雅黑" w:hAnsi="微软雅黑"/>
        </w:rPr>
        <w:t>:</w:t>
      </w:r>
    </w:p>
    <w:p>
      <w:pPr>
        <w:rPr>
          <w:rFonts w:ascii="微软雅黑" w:hAnsi="微软雅黑"/>
        </w:rPr>
      </w:pPr>
      <w:r>
        <w:rPr>
          <w:rFonts w:hint="eastAsia" w:ascii="微软雅黑" w:hAnsi="微软雅黑"/>
        </w:rPr>
        <w:t>1、评卷组长将</w:t>
      </w:r>
      <w:r>
        <w:rPr>
          <w:rFonts w:ascii="微软雅黑" w:hAnsi="微软雅黑"/>
        </w:rPr>
        <w:t>考卷按套卷或试题分给对应的评卷老师；</w:t>
      </w:r>
    </w:p>
    <w:p>
      <w:pPr>
        <w:rPr>
          <w:rFonts w:ascii="微软雅黑" w:hAnsi="微软雅黑"/>
          <w:highlight w:val="yellow"/>
        </w:rPr>
      </w:pPr>
      <w:r>
        <w:rPr>
          <w:rFonts w:hint="eastAsia" w:ascii="微软雅黑" w:hAnsi="微软雅黑"/>
        </w:rPr>
        <w:t>2、</w:t>
      </w:r>
      <w:r>
        <w:rPr>
          <w:rFonts w:ascii="微软雅黑" w:hAnsi="微软雅黑"/>
        </w:rPr>
        <w:t>评卷老师自己申请阅卷</w:t>
      </w:r>
      <w:r>
        <w:rPr>
          <w:rFonts w:hint="eastAsia" w:ascii="微软雅黑" w:hAnsi="微软雅黑"/>
        </w:rPr>
        <w:t>或</w:t>
      </w:r>
      <w:r>
        <w:rPr>
          <w:rFonts w:ascii="微软雅黑" w:hAnsi="微软雅黑"/>
        </w:rPr>
        <w:t>阅题的数量</w:t>
      </w:r>
      <w:r>
        <w:rPr>
          <w:rFonts w:hint="eastAsia" w:ascii="微软雅黑" w:hAnsi="微软雅黑"/>
        </w:rPr>
        <w:t>。同时评卷</w:t>
      </w:r>
      <w:r>
        <w:rPr>
          <w:rFonts w:ascii="微软雅黑" w:hAnsi="微软雅黑"/>
        </w:rPr>
        <w:t>组长和管理员可以</w:t>
      </w:r>
      <w:r>
        <w:rPr>
          <w:rFonts w:hint="eastAsia" w:ascii="微软雅黑" w:hAnsi="微软雅黑"/>
        </w:rPr>
        <w:t>撤销</w:t>
      </w:r>
      <w:r>
        <w:rPr>
          <w:rFonts w:ascii="微软雅黑" w:hAnsi="微软雅黑"/>
        </w:rPr>
        <w:t>评卷老师未评的考题或考卷</w:t>
      </w:r>
      <w:r>
        <w:rPr>
          <w:rFonts w:hint="eastAsia" w:ascii="微软雅黑" w:hAnsi="微软雅黑"/>
        </w:rPr>
        <w:t>，</w:t>
      </w:r>
      <w:r>
        <w:rPr>
          <w:rFonts w:ascii="微软雅黑" w:hAnsi="微软雅黑"/>
        </w:rPr>
        <w:t>分配</w:t>
      </w:r>
      <w:r>
        <w:rPr>
          <w:rFonts w:hint="eastAsia" w:ascii="微软雅黑" w:hAnsi="微软雅黑"/>
        </w:rPr>
        <w:t>给</w:t>
      </w:r>
      <w:r>
        <w:rPr>
          <w:rFonts w:ascii="微软雅黑" w:hAnsi="微软雅黑"/>
        </w:rPr>
        <w:t>他人或</w:t>
      </w:r>
      <w:r>
        <w:rPr>
          <w:rFonts w:hint="eastAsia" w:ascii="微软雅黑" w:hAnsi="微软雅黑"/>
        </w:rPr>
        <w:t>供</w:t>
      </w:r>
      <w:r>
        <w:rPr>
          <w:rFonts w:ascii="微软雅黑" w:hAnsi="微软雅黑"/>
        </w:rPr>
        <w:t>他人申请</w:t>
      </w:r>
      <w:r>
        <w:rPr>
          <w:rFonts w:hint="eastAsia" w:ascii="微软雅黑" w:hAnsi="微软雅黑"/>
        </w:rPr>
        <w:t>）</w:t>
      </w:r>
    </w:p>
    <w:p>
      <w:pPr>
        <w:rPr>
          <w:rFonts w:ascii="微软雅黑" w:hAnsi="微软雅黑"/>
          <w:b/>
        </w:rPr>
      </w:pPr>
      <w:r>
        <w:rPr>
          <w:rFonts w:hint="eastAsia" w:ascii="微软雅黑" w:hAnsi="微软雅黑"/>
          <w:b/>
        </w:rPr>
        <w:t>具体实施：</w:t>
      </w:r>
    </w:p>
    <w:p>
      <w:pPr>
        <w:rPr>
          <w:rFonts w:ascii="微软雅黑" w:hAnsi="微软雅黑"/>
        </w:rPr>
      </w:pPr>
      <w:r>
        <w:rPr>
          <w:rFonts w:hint="eastAsia" w:ascii="微软雅黑" w:hAnsi="微软雅黑"/>
        </w:rPr>
        <w:t>（1）线下考试，专家阅卷评分后，由鉴定中心工作人员拆封，通过阅卷评分客户端将考生成绩录入系统。答题卡部分，由读卡机读出的成绩直接录入到平台。</w:t>
      </w:r>
    </w:p>
    <w:p>
      <w:pPr>
        <w:rPr>
          <w:rFonts w:ascii="微软雅黑" w:hAnsi="微软雅黑"/>
        </w:rPr>
      </w:pPr>
      <w:r>
        <w:rPr>
          <w:rFonts w:hint="eastAsia" w:ascii="微软雅黑" w:hAnsi="微软雅黑"/>
        </w:rPr>
        <w:t>（2）线上考试，客观题（单选、多选、判断）：系统自动算分，主观题（简答题）：专家登录阅卷评分客户端阅卷评分。</w:t>
      </w:r>
    </w:p>
    <w:p>
      <w:pPr>
        <w:rPr>
          <w:rFonts w:ascii="微软雅黑" w:hAnsi="微软雅黑"/>
        </w:rPr>
      </w:pPr>
      <w:r>
        <w:rPr>
          <w:rFonts w:hint="eastAsia" w:ascii="微软雅黑" w:hAnsi="微软雅黑"/>
        </w:rPr>
        <w:t>（3）实操，现场在线登分，现场收集分数，之后导入平台</w:t>
      </w:r>
    </w:p>
    <w:p>
      <w:pPr>
        <w:rPr>
          <w:rFonts w:ascii="微软雅黑" w:hAnsi="微软雅黑"/>
        </w:rPr>
      </w:pPr>
      <w:r>
        <w:rPr>
          <w:rFonts w:hint="eastAsia" w:ascii="微软雅黑" w:hAnsi="微软雅黑"/>
        </w:rPr>
        <w:t>（4）论文，论文评审：将通过阅卷评分客户端对考生论文成绩进行阅卷，录入。论文答辩：考生在指定考场通过现场或视频远程与专家进行答辩，专家对答辩的成绩通过客户端录入平台。</w:t>
      </w:r>
    </w:p>
    <w:p>
      <w:pPr>
        <w:rPr>
          <w:rFonts w:ascii="微软雅黑" w:hAnsi="微软雅黑"/>
        </w:rPr>
      </w:pPr>
      <w:r>
        <w:rPr>
          <w:rFonts w:hint="eastAsia" w:ascii="微软雅黑" w:hAnsi="微软雅黑"/>
        </w:rPr>
        <w:t>（5）竞赛，现场收集分数，之后导入平台</w:t>
      </w:r>
    </w:p>
    <w:p>
      <w:pPr>
        <w:pStyle w:val="5"/>
        <w:rPr>
          <w:rFonts w:ascii="微软雅黑" w:hAnsi="微软雅黑"/>
          <w:highlight w:val="yellow"/>
        </w:rPr>
      </w:pPr>
      <w:r>
        <w:rPr>
          <w:rFonts w:ascii="微软雅黑" w:hAnsi="微软雅黑"/>
          <w:highlight w:val="yellow"/>
        </w:rPr>
        <w:t>对接读卡机</w:t>
      </w:r>
      <w:r>
        <w:rPr>
          <w:rFonts w:hint="eastAsia" w:ascii="微软雅黑" w:hAnsi="微软雅黑"/>
          <w:highlight w:val="yellow"/>
        </w:rPr>
        <w:t>\第三方阅卷平台</w:t>
      </w:r>
    </w:p>
    <w:p>
      <w:pPr>
        <w:rPr>
          <w:rFonts w:ascii="微软雅黑" w:hAnsi="微软雅黑"/>
          <w:szCs w:val="24"/>
          <w:highlight w:val="yellow"/>
        </w:rPr>
      </w:pPr>
      <w:r>
        <w:rPr>
          <w:rFonts w:hint="eastAsia" w:ascii="微软雅黑" w:hAnsi="微软雅黑"/>
          <w:szCs w:val="24"/>
          <w:highlight w:val="yellow"/>
        </w:rPr>
        <w:t>将读卡机阅卷的系统能无缝接到此考务管理子系统评阅考生答题卡并自动判分。</w:t>
      </w:r>
    </w:p>
    <w:p>
      <w:pPr>
        <w:rPr>
          <w:rFonts w:ascii="微软雅黑" w:hAnsi="微软雅黑"/>
          <w:szCs w:val="24"/>
          <w:highlight w:val="yellow"/>
        </w:rPr>
      </w:pPr>
      <w:r>
        <w:rPr>
          <w:rFonts w:ascii="微软雅黑" w:hAnsi="微软雅黑"/>
          <w:szCs w:val="24"/>
          <w:highlight w:val="yellow"/>
        </w:rPr>
        <w:t>南昊软件各个硬件设备对接</w:t>
      </w:r>
    </w:p>
    <w:p>
      <w:pPr>
        <w:pStyle w:val="5"/>
        <w:rPr>
          <w:rFonts w:ascii="微软雅黑" w:hAnsi="微软雅黑"/>
        </w:rPr>
      </w:pPr>
      <w:r>
        <w:rPr>
          <w:rFonts w:ascii="微软雅黑" w:hAnsi="微软雅黑"/>
        </w:rPr>
        <w:t>自动判分</w:t>
      </w:r>
    </w:p>
    <w:p>
      <w:pPr>
        <w:rPr>
          <w:rFonts w:ascii="微软雅黑" w:hAnsi="微软雅黑"/>
        </w:rPr>
      </w:pPr>
      <w:r>
        <w:rPr>
          <w:rFonts w:hint="eastAsia" w:ascii="微软雅黑" w:hAnsi="微软雅黑"/>
          <w:b/>
        </w:rPr>
        <w:t>功能说明：</w:t>
      </w:r>
      <w:r>
        <w:rPr>
          <w:rFonts w:hint="eastAsia" w:ascii="微软雅黑" w:hAnsi="微软雅黑"/>
        </w:rPr>
        <w:t>考生无纸化考试结束后系统要能自动判分，统计出理论成绩，并且能按职业工种导出</w:t>
      </w:r>
      <w:r>
        <w:rPr>
          <w:rFonts w:ascii="微软雅黑" w:hAnsi="微软雅黑"/>
        </w:rPr>
        <w:t>excel</w:t>
      </w:r>
      <w:r>
        <w:rPr>
          <w:rFonts w:hint="eastAsia" w:ascii="微软雅黑" w:hAnsi="微软雅黑"/>
        </w:rPr>
        <w:t>报表，同时也能录入实操成绩。</w:t>
      </w:r>
    </w:p>
    <w:p>
      <w:pPr>
        <w:pStyle w:val="5"/>
        <w:rPr>
          <w:rFonts w:ascii="微软雅黑" w:hAnsi="微软雅黑"/>
        </w:rPr>
      </w:pPr>
      <w:r>
        <w:rPr>
          <w:rFonts w:ascii="微软雅黑" w:hAnsi="微软雅黑"/>
        </w:rPr>
        <w:t>人工录入</w:t>
      </w:r>
      <w:r>
        <w:rPr>
          <w:rFonts w:hint="eastAsia" w:ascii="微软雅黑" w:hAnsi="微软雅黑"/>
        </w:rPr>
        <w:t>（单阅制和多阅制）</w:t>
      </w:r>
    </w:p>
    <w:p>
      <w:pPr>
        <w:rPr>
          <w:rFonts w:ascii="微软雅黑" w:hAnsi="微软雅黑"/>
        </w:rPr>
      </w:pPr>
      <w:r>
        <w:rPr>
          <w:rFonts w:hint="eastAsia" w:ascii="微软雅黑" w:hAnsi="微软雅黑"/>
          <w:b/>
        </w:rPr>
        <w:t>功能说明：</w:t>
      </w:r>
      <w:r>
        <w:rPr>
          <w:rFonts w:hint="eastAsia" w:ascii="微软雅黑" w:hAnsi="微软雅黑"/>
        </w:rPr>
        <w:t>人工阅卷需要与在线考试系统及专家库管理子系统进行无缝对接，接收在线考试主观题考试数据，以及通过扫描纸笔作答的试卷的考试数据，并能按照专家库子系统阅卷专家的分配情况进行阅卷任务分配，阅卷专家可以通过下载阅卷客户端，使用分配的阅卷账号登陆系统进行阅卷工作。同时阅卷系统需要支持单阅制和多阅制，单阅制即每道答题只需要一个阅卷专家进行评分，多阅制即每道答题需要三位阅卷专家进行评分，最后取三者的平均分，若三者评分差异过大，应能做好标记，要请第三方再次复评。同时阅卷平台还需要支持多种文档格式，比如</w:t>
      </w:r>
      <w:r>
        <w:rPr>
          <w:rFonts w:ascii="微软雅黑" w:hAnsi="微软雅黑"/>
        </w:rPr>
        <w:t>word</w:t>
      </w:r>
      <w:r>
        <w:rPr>
          <w:rFonts w:hint="eastAsia" w:ascii="微软雅黑" w:hAnsi="微软雅黑"/>
        </w:rPr>
        <w:t>文档支持、图片支持、音频文件支持等。阅卷分配人员需要实时把控整体阅卷进度，可以通过阅卷平台查看阅卷进度、试题描述、评分标准、参考答案、考生答题、试题给分点项，并提供阅卷备注，以便后续查找。</w:t>
      </w:r>
    </w:p>
    <w:p>
      <w:pPr>
        <w:rPr>
          <w:rFonts w:ascii="微软雅黑" w:hAnsi="微软雅黑"/>
        </w:rPr>
      </w:pPr>
      <w:r>
        <w:rPr>
          <w:rFonts w:hint="eastAsia" w:ascii="微软雅黑" w:hAnsi="微软雅黑"/>
        </w:rPr>
        <w:t>实操附件答案阅卷需要进行</w:t>
      </w:r>
      <w:r>
        <w:rPr>
          <w:rFonts w:ascii="微软雅黑" w:hAnsi="微软雅黑"/>
        </w:rPr>
        <w:t>MD5</w:t>
      </w:r>
      <w:r>
        <w:rPr>
          <w:rFonts w:hint="eastAsia" w:ascii="微软雅黑" w:hAnsi="微软雅黑"/>
        </w:rPr>
        <w:t>校验，如发现答案雷同，或空白卷需要单独列出来，对需要仲裁的试卷进行复评。</w:t>
      </w:r>
    </w:p>
    <w:p>
      <w:pPr>
        <w:pStyle w:val="5"/>
      </w:pPr>
      <w:r>
        <w:rPr>
          <w:rFonts w:hint="eastAsia"/>
        </w:rPr>
        <w:t>实操录分（考点机构）</w:t>
      </w:r>
    </w:p>
    <w:p>
      <w:pPr>
        <w:rPr>
          <w:ins w:id="766" w:author="陈章仁" w:date="2018-09-13T16:38:10Z"/>
          <w:rFonts w:hint="eastAsia"/>
        </w:rPr>
      </w:pPr>
      <w:r>
        <w:rPr>
          <w:rFonts w:hint="eastAsia"/>
          <w:b/>
        </w:rPr>
        <w:t>功能说明：</w:t>
      </w:r>
      <w:r>
        <w:rPr>
          <w:rFonts w:hint="eastAsia"/>
        </w:rPr>
        <w:t>考评人员现场打完分，由机构登录平台录入考生的实操成绩。</w:t>
      </w:r>
    </w:p>
    <w:p>
      <w:pPr>
        <w:rPr>
          <w:rFonts w:hint="eastAsia" w:eastAsia="微软雅黑"/>
          <w:lang w:val="en-US" w:eastAsia="zh-CN"/>
        </w:rPr>
      </w:pPr>
      <w:ins w:id="767" w:author="陈章仁" w:date="2018-09-13T16:38:13Z">
        <w:r>
          <w:rPr>
            <w:rFonts w:hint="eastAsia"/>
            <w:lang w:eastAsia="zh-CN"/>
          </w:rPr>
          <w:t>可</w:t>
        </w:r>
      </w:ins>
      <w:ins w:id="768" w:author="陈章仁" w:date="2018-09-13T16:38:36Z">
        <w:r>
          <w:rPr>
            <w:rFonts w:hint="eastAsia"/>
            <w:lang w:eastAsia="zh-CN"/>
          </w:rPr>
          <w:t>实现</w:t>
        </w:r>
      </w:ins>
      <w:ins w:id="769" w:author="陈章仁" w:date="2018-09-13T16:38:13Z">
        <w:r>
          <w:rPr>
            <w:rFonts w:hint="eastAsia"/>
            <w:lang w:eastAsia="zh-CN"/>
          </w:rPr>
          <w:t>通</w:t>
        </w:r>
      </w:ins>
      <w:ins w:id="770" w:author="陈章仁" w:date="2018-09-13T16:38:14Z">
        <w:r>
          <w:rPr>
            <w:rFonts w:hint="eastAsia"/>
            <w:lang w:eastAsia="zh-CN"/>
          </w:rPr>
          <w:t>过</w:t>
        </w:r>
      </w:ins>
      <w:ins w:id="771" w:author="陈章仁" w:date="2018-09-13T16:38:15Z">
        <w:r>
          <w:rPr>
            <w:rFonts w:hint="eastAsia"/>
            <w:lang w:val="en-US" w:eastAsia="zh-CN"/>
          </w:rPr>
          <w:t>A</w:t>
        </w:r>
      </w:ins>
      <w:ins w:id="772" w:author="陈章仁" w:date="2018-09-13T16:38:16Z">
        <w:r>
          <w:rPr>
            <w:rFonts w:hint="eastAsia"/>
            <w:lang w:val="en-US" w:eastAsia="zh-CN"/>
          </w:rPr>
          <w:t>PP</w:t>
        </w:r>
      </w:ins>
      <w:ins w:id="773" w:author="陈章仁" w:date="2018-09-13T16:38:17Z">
        <w:r>
          <w:rPr>
            <w:rFonts w:hint="eastAsia"/>
            <w:lang w:val="en-US" w:eastAsia="zh-CN"/>
          </w:rPr>
          <w:t>或</w:t>
        </w:r>
      </w:ins>
      <w:ins w:id="774" w:author="陈章仁" w:date="2018-09-13T16:38:22Z">
        <w:r>
          <w:rPr>
            <w:rFonts w:hint="eastAsia"/>
            <w:lang w:val="en-US" w:eastAsia="zh-CN"/>
          </w:rPr>
          <w:t>现</w:t>
        </w:r>
      </w:ins>
      <w:ins w:id="775" w:author="陈章仁" w:date="2018-09-13T16:38:23Z">
        <w:r>
          <w:rPr>
            <w:rFonts w:hint="eastAsia"/>
            <w:lang w:val="en-US" w:eastAsia="zh-CN"/>
          </w:rPr>
          <w:t>场</w:t>
        </w:r>
      </w:ins>
      <w:ins w:id="776" w:author="陈章仁" w:date="2018-09-13T16:38:25Z">
        <w:r>
          <w:rPr>
            <w:rFonts w:hint="eastAsia"/>
            <w:lang w:val="en-US" w:eastAsia="zh-CN"/>
          </w:rPr>
          <w:t>表</w:t>
        </w:r>
      </w:ins>
      <w:ins w:id="777" w:author="陈章仁" w:date="2018-09-13T16:38:26Z">
        <w:r>
          <w:rPr>
            <w:rFonts w:hint="eastAsia"/>
            <w:lang w:val="en-US" w:eastAsia="zh-CN"/>
          </w:rPr>
          <w:t>格</w:t>
        </w:r>
      </w:ins>
      <w:ins w:id="778" w:author="陈章仁" w:date="2018-09-13T16:38:27Z">
        <w:r>
          <w:rPr>
            <w:rFonts w:hint="eastAsia"/>
            <w:lang w:val="en-US" w:eastAsia="zh-CN"/>
          </w:rPr>
          <w:t>方</w:t>
        </w:r>
      </w:ins>
      <w:ins w:id="779" w:author="陈章仁" w:date="2018-09-13T16:38:28Z">
        <w:r>
          <w:rPr>
            <w:rFonts w:hint="eastAsia"/>
            <w:lang w:val="en-US" w:eastAsia="zh-CN"/>
          </w:rPr>
          <w:t>式对</w:t>
        </w:r>
      </w:ins>
      <w:ins w:id="780" w:author="陈章仁" w:date="2018-09-13T16:38:29Z">
        <w:r>
          <w:rPr>
            <w:rFonts w:hint="eastAsia"/>
            <w:lang w:val="en-US" w:eastAsia="zh-CN"/>
          </w:rPr>
          <w:t>考</w:t>
        </w:r>
      </w:ins>
      <w:ins w:id="781" w:author="陈章仁" w:date="2018-09-13T16:38:30Z">
        <w:r>
          <w:rPr>
            <w:rFonts w:hint="eastAsia"/>
            <w:lang w:val="en-US" w:eastAsia="zh-CN"/>
          </w:rPr>
          <w:t>生</w:t>
        </w:r>
      </w:ins>
      <w:ins w:id="782" w:author="陈章仁" w:date="2018-09-13T16:38:31Z">
        <w:r>
          <w:rPr>
            <w:rFonts w:hint="eastAsia"/>
            <w:lang w:val="en-US" w:eastAsia="zh-CN"/>
          </w:rPr>
          <w:t>打</w:t>
        </w:r>
      </w:ins>
      <w:ins w:id="783" w:author="陈章仁" w:date="2018-09-13T16:38:32Z">
        <w:r>
          <w:rPr>
            <w:rFonts w:hint="eastAsia"/>
            <w:lang w:val="en-US" w:eastAsia="zh-CN"/>
          </w:rPr>
          <w:t>分。</w:t>
        </w:r>
      </w:ins>
    </w:p>
    <w:p>
      <w:pPr>
        <w:pStyle w:val="5"/>
        <w:rPr>
          <w:del w:id="784" w:author="陈章仁" w:date="2018-09-10T17:02:10Z"/>
          <w:rFonts w:ascii="微软雅黑" w:hAnsi="微软雅黑"/>
        </w:rPr>
      </w:pPr>
      <w:del w:id="785" w:author="陈章仁" w:date="2018-09-10T17:02:10Z">
        <w:r>
          <w:rPr>
            <w:rFonts w:ascii="微软雅黑" w:hAnsi="微软雅黑"/>
          </w:rPr>
          <w:delText>缺考违纪异常处理</w:delText>
        </w:r>
      </w:del>
    </w:p>
    <w:p>
      <w:pPr>
        <w:rPr>
          <w:del w:id="786" w:author="陈章仁" w:date="2018-09-10T17:02:10Z"/>
          <w:rFonts w:ascii="微软雅黑" w:hAnsi="微软雅黑"/>
        </w:rPr>
      </w:pPr>
      <w:del w:id="787" w:author="陈章仁" w:date="2018-09-10T17:02:10Z">
        <w:r>
          <w:rPr>
            <w:rFonts w:hint="eastAsia" w:ascii="微软雅黑" w:hAnsi="微软雅黑"/>
            <w:b/>
          </w:rPr>
          <w:delText>功能说明：</w:delText>
        </w:r>
      </w:del>
      <w:del w:id="788" w:author="陈章仁" w:date="2018-09-10T17:02:10Z">
        <w:r>
          <w:rPr>
            <w:rFonts w:hint="eastAsia" w:ascii="微软雅黑" w:hAnsi="微软雅黑"/>
          </w:rPr>
          <w:delText>对应试人员考场违纪情况，评卷组汇总后报中心分管领导审核。对阅卷中发现的异常试卷（答题卡），评卷组提出认定意见，报主任办公会讨论，并作出处理决定</w:delText>
        </w:r>
      </w:del>
    </w:p>
    <w:p>
      <w:pPr>
        <w:pStyle w:val="5"/>
        <w:rPr>
          <w:rFonts w:ascii="微软雅黑" w:hAnsi="微软雅黑"/>
        </w:rPr>
      </w:pPr>
      <w:r>
        <w:rPr>
          <w:rFonts w:hint="eastAsia" w:ascii="微软雅黑" w:hAnsi="微软雅黑"/>
        </w:rPr>
        <w:t>论文答辩批改</w:t>
      </w:r>
    </w:p>
    <w:p>
      <w:pPr>
        <w:ind w:firstLine="480"/>
        <w:rPr>
          <w:rFonts w:ascii="微软雅黑" w:hAnsi="微软雅黑"/>
          <w:b/>
        </w:rPr>
      </w:pPr>
      <w:r>
        <w:rPr>
          <w:rFonts w:hint="eastAsia" w:ascii="微软雅黑" w:hAnsi="微软雅黑"/>
          <w:b/>
        </w:rPr>
        <w:t>功能说明：</w:t>
      </w:r>
      <w:r>
        <w:rPr>
          <w:rFonts w:hint="eastAsia"/>
        </w:rPr>
        <w:t>论文答辩分数包含论文分数（4</w:t>
      </w:r>
      <w:r>
        <w:t>0</w:t>
      </w:r>
      <w:r>
        <w:rPr>
          <w:rFonts w:hint="eastAsia"/>
        </w:rPr>
        <w:t>）和答辩分数（6</w:t>
      </w:r>
      <w:r>
        <w:t>0</w:t>
      </w:r>
      <w:r>
        <w:rPr>
          <w:rFonts w:hint="eastAsia"/>
        </w:rPr>
        <w:t>），都</w:t>
      </w:r>
      <w:r>
        <w:rPr>
          <w:rFonts w:hint="eastAsia" w:ascii="微软雅黑" w:hAnsi="微软雅黑"/>
        </w:rPr>
        <w:t>由3个专家批阅，分数取平均值（</w:t>
      </w:r>
      <w:r>
        <w:rPr>
          <w:rFonts w:hint="eastAsia" w:ascii="微软雅黑" w:hAnsi="微软雅黑"/>
          <w:highlight w:val="yellow"/>
        </w:rPr>
        <w:t>最大和最小分数差异多少分需要复审</w:t>
      </w:r>
      <w:r>
        <w:rPr>
          <w:rFonts w:hint="eastAsia" w:ascii="微软雅黑" w:hAnsi="微软雅黑"/>
        </w:rPr>
        <w:t xml:space="preserve"> ），由鉴定一科审核，</w:t>
      </w:r>
      <w:r>
        <w:rPr>
          <w:rFonts w:hint="eastAsia"/>
        </w:rPr>
        <w:t>并上报分管领导审核，审核不通过退回（一步一步退），重新打分。</w:t>
      </w:r>
    </w:p>
    <w:p>
      <w:pPr>
        <w:rPr>
          <w:rFonts w:ascii="微软雅黑" w:hAnsi="微软雅黑"/>
        </w:rPr>
      </w:pPr>
      <w:r>
        <w:rPr>
          <w:rFonts w:hint="eastAsia" w:ascii="微软雅黑" w:hAnsi="微软雅黑"/>
          <w:b/>
        </w:rPr>
        <w:t>1、</w:t>
      </w:r>
      <w:r>
        <w:rPr>
          <w:rFonts w:hint="eastAsia" w:ascii="微软雅黑" w:hAnsi="微软雅黑"/>
        </w:rPr>
        <w:t>鉴定一科在平台专家库选择论文评审、答辩专家，需领导审核，审核通过的短信通知专家。</w:t>
      </w:r>
    </w:p>
    <w:p>
      <w:pPr>
        <w:ind w:firstLine="480"/>
        <w:rPr>
          <w:rFonts w:ascii="微软雅黑" w:hAnsi="微软雅黑"/>
        </w:rPr>
      </w:pPr>
      <w:r>
        <w:rPr>
          <w:rFonts w:hint="eastAsia" w:ascii="微软雅黑" w:hAnsi="微软雅黑"/>
        </w:rPr>
        <w:t>2、在平台中首先抽取专家，然后批改论文专家登录平台批改，在批改论文时，平台可以对论文随机或指定分配到专家电脑上（可批量或单篇论文分配）。支持论文批量下载。</w:t>
      </w:r>
    </w:p>
    <w:p>
      <w:pPr>
        <w:rPr>
          <w:rFonts w:ascii="微软雅黑" w:hAnsi="微软雅黑"/>
        </w:rPr>
      </w:pPr>
      <w:r>
        <w:rPr>
          <w:rFonts w:hint="eastAsia" w:ascii="微软雅黑" w:hAnsi="微软雅黑"/>
        </w:rPr>
        <w:t>3、专家批改完论文支持成绩生成，（如:1号机专家批改了30份论文，最后生成30名考生个人成绩，并要求专家签字（在线签字和打印签字，在线签字在专家本机，并生成表格打印签字），支持市面上手写板或应用及鼠标签名，支持主机批改成绩单打印或附件下载在签字）</w:t>
      </w:r>
    </w:p>
    <w:p>
      <w:pPr>
        <w:rPr>
          <w:rFonts w:ascii="微软雅黑" w:hAnsi="微软雅黑"/>
        </w:rPr>
      </w:pPr>
      <w:r>
        <w:rPr>
          <w:rFonts w:hint="eastAsia" w:ascii="微软雅黑" w:hAnsi="微软雅黑"/>
        </w:rPr>
        <w:t>4、实现远程答辩（考生在指定地点【考点】）。3个专家成一组（专家必须在同一个地方，可进行视频问答），在平台中随机抽取答辩题或提取考生论文，进行远程答辩。答辩过程线下完成，答辩完成，通过客户端录入考生成绩，取平均分，即为考生答辩成绩。</w:t>
      </w:r>
    </w:p>
    <w:p>
      <w:pPr>
        <w:rPr>
          <w:rFonts w:ascii="微软雅黑" w:hAnsi="微软雅黑"/>
        </w:rPr>
      </w:pPr>
      <w:r>
        <w:rPr>
          <w:rFonts w:hint="eastAsia" w:ascii="微软雅黑" w:hAnsi="微软雅黑"/>
        </w:rPr>
        <w:t>5、对参加论文答辩的专家生成工作量（数量、质量（评分））统计，进行线下劳务发放。</w:t>
      </w:r>
    </w:p>
    <w:p>
      <w:pPr>
        <w:pStyle w:val="5"/>
        <w:rPr>
          <w:rFonts w:ascii="微软雅黑" w:hAnsi="微软雅黑"/>
        </w:rPr>
      </w:pPr>
      <w:r>
        <w:rPr>
          <w:rFonts w:hint="eastAsia" w:ascii="微软雅黑" w:hAnsi="微软雅黑"/>
        </w:rPr>
        <w:t>阅卷统计</w:t>
      </w:r>
    </w:p>
    <w:p>
      <w:pPr>
        <w:rPr>
          <w:rFonts w:ascii="微软雅黑" w:hAnsi="微软雅黑"/>
        </w:rPr>
      </w:pPr>
      <w:r>
        <w:rPr>
          <w:rFonts w:hint="eastAsia" w:ascii="微软雅黑" w:hAnsi="微软雅黑"/>
          <w:b/>
        </w:rPr>
        <w:t>功能说明：</w:t>
      </w:r>
      <w:r>
        <w:rPr>
          <w:rFonts w:hint="eastAsia" w:ascii="微软雅黑" w:hAnsi="微软雅黑"/>
        </w:rPr>
        <w:t>支持对阅卷的总体进度、个人进度查看</w:t>
      </w:r>
    </w:p>
    <w:p>
      <w:pPr>
        <w:rPr>
          <w:rFonts w:ascii="微软雅黑" w:hAnsi="微软雅黑"/>
        </w:rPr>
      </w:pPr>
      <w:r>
        <w:rPr>
          <w:rFonts w:hint="eastAsia" w:ascii="微软雅黑" w:hAnsi="微软雅黑"/>
        </w:rPr>
        <w:t>支持对历史评卷管理，包括查询、修改和个人给分统计等功能</w:t>
      </w:r>
    </w:p>
    <w:p>
      <w:pPr>
        <w:rPr>
          <w:rFonts w:ascii="微软雅黑" w:hAnsi="微软雅黑"/>
        </w:rPr>
      </w:pPr>
      <w:r>
        <w:rPr>
          <w:rFonts w:hint="eastAsia" w:ascii="微软雅黑" w:hAnsi="微软雅黑"/>
        </w:rPr>
        <w:t>可以随时查看改卷系统需要对改卷的进度以及各题目、各职业</w:t>
      </w:r>
      <w:r>
        <w:rPr>
          <w:rFonts w:ascii="微软雅黑" w:hAnsi="微软雅黑"/>
        </w:rPr>
        <w:t>、各等级</w:t>
      </w:r>
      <w:r>
        <w:rPr>
          <w:rFonts w:hint="eastAsia" w:ascii="微软雅黑" w:hAnsi="微软雅黑"/>
        </w:rPr>
        <w:t>的及格率等报告</w:t>
      </w:r>
    </w:p>
    <w:p>
      <w:pPr>
        <w:pStyle w:val="4"/>
        <w:rPr>
          <w:rFonts w:ascii="微软雅黑" w:hAnsi="微软雅黑"/>
        </w:rPr>
      </w:pPr>
      <w:r>
        <w:rPr>
          <w:rFonts w:ascii="微软雅黑" w:hAnsi="微软雅黑"/>
        </w:rPr>
        <w:t>成绩管理（信息科）</w:t>
      </w:r>
    </w:p>
    <w:p>
      <w:pPr>
        <w:rPr>
          <w:rFonts w:ascii="微软雅黑" w:hAnsi="微软雅黑"/>
        </w:rPr>
      </w:pPr>
      <w:r>
        <w:rPr>
          <w:rFonts w:hint="eastAsia" w:ascii="微软雅黑" w:hAnsi="微软雅黑"/>
          <w:b/>
        </w:rPr>
        <w:t>功能说明：</w:t>
      </w:r>
      <w:r>
        <w:rPr>
          <w:rFonts w:hint="eastAsia" w:ascii="微软雅黑" w:hAnsi="微软雅黑"/>
        </w:rPr>
        <w:t>考生的分数由信息科汇总分析，根据权重比例进行汇总。</w:t>
      </w:r>
    </w:p>
    <w:p>
      <w:pPr>
        <w:rPr>
          <w:rFonts w:ascii="微软雅黑" w:hAnsi="微软雅黑"/>
        </w:rPr>
      </w:pPr>
      <w:r>
        <w:rPr>
          <w:rFonts w:hint="eastAsia" w:ascii="微软雅黑" w:hAnsi="微软雅黑"/>
        </w:rPr>
        <w:t>考生的分数由信息科汇总分析，根据侧重实操动手能力对理论、实操分数按比例进行调整。进行成绩审核和成绩复查的调整，以及通过领导会议批准的统一调整，暂时同样合并到培训计划管理</w:t>
      </w:r>
    </w:p>
    <w:p>
      <w:pPr>
        <w:rPr>
          <w:rFonts w:ascii="微软雅黑" w:hAnsi="微软雅黑"/>
        </w:rPr>
      </w:pPr>
      <w:r>
        <w:rPr>
          <w:rFonts w:hint="eastAsia" w:ascii="微软雅黑" w:hAnsi="微软雅黑"/>
          <w:b/>
        </w:rPr>
        <w:t>具体实施：</w:t>
      </w:r>
      <w:r>
        <w:rPr>
          <w:rFonts w:hint="eastAsia" w:ascii="微软雅黑" w:hAnsi="微软雅黑"/>
        </w:rPr>
        <w:t>考生的成绩记录分为原始分数和调整分数，在调整操作页面显示2个成绩，其他相关页面皆显示调整后分数，具体功能有暂定为范围调整（例如工种、院校等），单个调整，以及整体调整(</w:t>
      </w:r>
      <w:r>
        <w:rPr>
          <w:rFonts w:ascii="微软雅黑" w:hAnsi="微软雅黑"/>
        </w:rPr>
        <w:t>调整不做记录</w:t>
      </w:r>
      <w:r>
        <w:rPr>
          <w:rFonts w:hint="eastAsia" w:ascii="微软雅黑" w:hAnsi="微软雅黑"/>
        </w:rPr>
        <w:t>)</w:t>
      </w:r>
    </w:p>
    <w:p>
      <w:pPr>
        <w:pStyle w:val="5"/>
        <w:rPr>
          <w:rFonts w:ascii="微软雅黑" w:hAnsi="微软雅黑"/>
        </w:rPr>
      </w:pPr>
      <w:r>
        <w:rPr>
          <w:rFonts w:hint="eastAsia" w:ascii="微软雅黑" w:hAnsi="微软雅黑"/>
        </w:rPr>
        <w:t>成绩分析</w:t>
      </w:r>
    </w:p>
    <w:p>
      <w:pPr>
        <w:rPr>
          <w:rFonts w:ascii="微软雅黑" w:hAnsi="微软雅黑"/>
        </w:rPr>
      </w:pPr>
      <w:r>
        <w:rPr>
          <w:rFonts w:hint="eastAsia" w:ascii="微软雅黑" w:hAnsi="微软雅黑"/>
          <w:b/>
        </w:rPr>
        <w:t>功能说明：</w:t>
      </w:r>
      <w:r>
        <w:rPr>
          <w:rFonts w:hint="eastAsia" w:ascii="微软雅黑" w:hAnsi="微软雅黑"/>
        </w:rPr>
        <w:t>成绩管理员通过平台根据职业（工种）、等级、考试批次、申报单位、试卷难易等情况对原始成绩考核情况进行系统的成绩分析。（统计</w:t>
      </w:r>
      <w:r>
        <w:rPr>
          <w:rFonts w:ascii="微软雅黑" w:hAnsi="微软雅黑"/>
        </w:rPr>
        <w:t>考试的通过率</w:t>
      </w:r>
      <w:r>
        <w:rPr>
          <w:rFonts w:hint="eastAsia" w:ascii="微软雅黑" w:hAnsi="微软雅黑"/>
        </w:rPr>
        <w:t>）</w:t>
      </w:r>
    </w:p>
    <w:p>
      <w:pPr>
        <w:rPr>
          <w:rFonts w:ascii="微软雅黑" w:hAnsi="微软雅黑"/>
        </w:rPr>
      </w:pPr>
      <w:r>
        <w:rPr>
          <w:rFonts w:hint="eastAsia" w:ascii="微软雅黑" w:hAnsi="微软雅黑"/>
        </w:rPr>
        <w:t>　３、系统综合分析统计后生成分析统计报表。（提供</w:t>
      </w:r>
      <w:r>
        <w:rPr>
          <w:rFonts w:ascii="微软雅黑" w:hAnsi="微软雅黑"/>
        </w:rPr>
        <w:t>模板</w:t>
      </w:r>
      <w:r>
        <w:rPr>
          <w:rFonts w:hint="eastAsia" w:ascii="微软雅黑" w:hAnsi="微软雅黑"/>
        </w:rPr>
        <w:t>）</w:t>
      </w:r>
    </w:p>
    <w:p>
      <w:pPr>
        <w:rPr>
          <w:rFonts w:ascii="微软雅黑" w:hAnsi="微软雅黑" w:cs="宋体"/>
        </w:rPr>
      </w:pPr>
      <w:r>
        <w:rPr>
          <w:rFonts w:hint="eastAsia" w:ascii="微软雅黑" w:hAnsi="微软雅黑"/>
        </w:rPr>
        <w:t>　４、成绩管理员下载打印分析统计报表并书写成绩分析报告，报分管</w:t>
      </w:r>
      <w:r>
        <w:rPr>
          <w:rFonts w:hint="eastAsia" w:ascii="微软雅黑" w:hAnsi="微软雅黑" w:cs="宋体"/>
        </w:rPr>
        <w:t>领导审定。（分析</w:t>
      </w:r>
      <w:r>
        <w:rPr>
          <w:rFonts w:ascii="微软雅黑" w:hAnsi="微软雅黑" w:cs="宋体"/>
        </w:rPr>
        <w:t>统计报表支持下载</w:t>
      </w:r>
      <w:r>
        <w:rPr>
          <w:rFonts w:hint="eastAsia" w:ascii="微软雅黑" w:hAnsi="微软雅黑" w:cs="宋体"/>
        </w:rPr>
        <w:t>）</w:t>
      </w:r>
    </w:p>
    <w:p>
      <w:pPr>
        <w:pStyle w:val="5"/>
        <w:rPr>
          <w:rFonts w:ascii="微软雅黑" w:hAnsi="微软雅黑"/>
          <w:highlight w:val="yellow"/>
        </w:rPr>
      </w:pPr>
      <w:r>
        <w:rPr>
          <w:rFonts w:ascii="微软雅黑" w:hAnsi="微软雅黑"/>
          <w:highlight w:val="yellow"/>
        </w:rPr>
        <w:t>成绩汇总</w:t>
      </w:r>
    </w:p>
    <w:p>
      <w:pPr>
        <w:rPr>
          <w:highlight w:val="yellow"/>
        </w:rPr>
      </w:pPr>
      <w:r>
        <w:rPr>
          <w:rFonts w:hint="eastAsia" w:cs="宋体"/>
          <w:highlight w:val="yellow"/>
        </w:rPr>
        <w:t>　</w:t>
      </w:r>
      <w:r>
        <w:rPr>
          <w:rFonts w:hint="eastAsia"/>
          <w:b/>
          <w:highlight w:val="yellow"/>
        </w:rPr>
        <w:t>功能说明：</w:t>
      </w:r>
      <w:r>
        <w:rPr>
          <w:rFonts w:hint="eastAsia" w:cs="宋体"/>
          <w:highlight w:val="yellow"/>
        </w:rPr>
        <w:t>中心领导批准同意后，</w:t>
      </w:r>
      <w:r>
        <w:rPr>
          <w:rFonts w:hint="eastAsia"/>
          <w:highlight w:val="yellow"/>
        </w:rPr>
        <w:t>成绩管理员根据领导意见进行合格人员成绩调整并将合格人员信息上报分管领导审定。（平台</w:t>
      </w:r>
      <w:r>
        <w:rPr>
          <w:highlight w:val="yellow"/>
        </w:rPr>
        <w:t>支持</w:t>
      </w:r>
      <w:r>
        <w:rPr>
          <w:rFonts w:hint="eastAsia"/>
          <w:highlight w:val="yellow"/>
        </w:rPr>
        <w:t>合格</w:t>
      </w:r>
      <w:r>
        <w:rPr>
          <w:highlight w:val="yellow"/>
        </w:rPr>
        <w:t>分数</w:t>
      </w:r>
      <w:r>
        <w:rPr>
          <w:rFonts w:hint="eastAsia"/>
          <w:highlight w:val="yellow"/>
        </w:rPr>
        <w:t>调整，</w:t>
      </w:r>
      <w:r>
        <w:rPr>
          <w:highlight w:val="yellow"/>
        </w:rPr>
        <w:t>可针对某一个职业、某一机构、某一个等级</w:t>
      </w:r>
      <w:r>
        <w:rPr>
          <w:rFonts w:hint="eastAsia"/>
          <w:highlight w:val="yellow"/>
        </w:rPr>
        <w:t>、</w:t>
      </w:r>
      <w:r>
        <w:rPr>
          <w:highlight w:val="yellow"/>
        </w:rPr>
        <w:t>针对个人调整</w:t>
      </w:r>
      <w:r>
        <w:rPr>
          <w:rFonts w:hint="eastAsia"/>
          <w:highlight w:val="yellow"/>
        </w:rPr>
        <w:t>分数）</w:t>
      </w:r>
    </w:p>
    <w:p>
      <w:pPr>
        <w:pStyle w:val="20"/>
        <w:numPr>
          <w:ilvl w:val="0"/>
          <w:numId w:val="6"/>
        </w:numPr>
        <w:ind w:firstLineChars="0"/>
        <w:rPr>
          <w:highlight w:val="yellow"/>
        </w:rPr>
      </w:pPr>
      <w:r>
        <w:rPr>
          <w:rFonts w:hint="eastAsia"/>
          <w:highlight w:val="yellow"/>
        </w:rPr>
        <w:t>中心领导审定通过后合格人员信息自动派送至相关业务科室。</w:t>
      </w:r>
    </w:p>
    <w:p>
      <w:pPr>
        <w:pStyle w:val="20"/>
        <w:numPr>
          <w:ilvl w:val="0"/>
          <w:numId w:val="6"/>
        </w:numPr>
        <w:ind w:firstLineChars="0"/>
        <w:rPr>
          <w:highlight w:val="yellow"/>
        </w:rPr>
      </w:pPr>
      <w:r>
        <w:rPr>
          <w:rFonts w:hint="eastAsia"/>
          <w:highlight w:val="yellow"/>
        </w:rPr>
        <w:t>业务科室接收合格人员信息后，起草合格人员文件并报上级主管部门会签。（完成</w:t>
      </w:r>
      <w:r>
        <w:rPr>
          <w:highlight w:val="yellow"/>
        </w:rPr>
        <w:t>成绩上报会签后，成绩管理人员一键公布鉴定</w:t>
      </w:r>
      <w:r>
        <w:rPr>
          <w:rFonts w:hint="eastAsia"/>
          <w:highlight w:val="yellow"/>
        </w:rPr>
        <w:t>结果）</w:t>
      </w:r>
    </w:p>
    <w:p>
      <w:pPr>
        <w:pStyle w:val="20"/>
        <w:numPr>
          <w:ilvl w:val="0"/>
          <w:numId w:val="6"/>
        </w:numPr>
        <w:ind w:firstLineChars="0"/>
        <w:rPr>
          <w:highlight w:val="yellow"/>
        </w:rPr>
      </w:pPr>
      <w:r>
        <w:rPr>
          <w:rFonts w:hint="eastAsia"/>
        </w:rPr>
        <w:t>在成绩分析过程中，增加一个加分项，针对某个所站可上传加分数，并能自动汇总到平台中。(加分数的意义就是对那些平时表现好的考生，比如培训积极的、按时完成学习的等，可以加平时表现分)。这个只是针对提出申请的所站，不是对所有所站。</w:t>
      </w:r>
    </w:p>
    <w:p>
      <w:pPr>
        <w:pStyle w:val="4"/>
        <w:rPr>
          <w:rFonts w:ascii="微软雅黑" w:hAnsi="微软雅黑"/>
        </w:rPr>
      </w:pPr>
      <w:r>
        <w:rPr>
          <w:rFonts w:ascii="微软雅黑" w:hAnsi="微软雅黑"/>
        </w:rPr>
        <w:t>成绩查询（考生）</w:t>
      </w:r>
    </w:p>
    <w:p>
      <w:pPr>
        <w:rPr>
          <w:rFonts w:ascii="微软雅黑" w:hAnsi="微软雅黑"/>
        </w:rPr>
      </w:pPr>
      <w:r>
        <w:rPr>
          <w:rFonts w:hint="eastAsia" w:ascii="微软雅黑" w:hAnsi="微软雅黑"/>
          <w:b/>
        </w:rPr>
        <w:t>功能说明：</w:t>
      </w:r>
      <w:r>
        <w:rPr>
          <w:rFonts w:hint="eastAsia" w:ascii="微软雅黑" w:hAnsi="微软雅黑"/>
        </w:rPr>
        <w:t>查询本次鉴定考试是否通过（不显示成绩）。</w:t>
      </w:r>
    </w:p>
    <w:p>
      <w:pPr>
        <w:rPr>
          <w:rFonts w:ascii="微软雅黑" w:hAnsi="微软雅黑"/>
        </w:rPr>
      </w:pPr>
      <w:r>
        <w:rPr>
          <w:rFonts w:hint="eastAsia" w:ascii="微软雅黑" w:hAnsi="微软雅黑"/>
        </w:rPr>
        <w:t>信息科将审核后的成绩导入成绩查询系统，提供给考生查询，通过的考生需要确认证书的邮寄地址信息，可开放修改时间。</w:t>
      </w:r>
    </w:p>
    <w:p>
      <w:pPr>
        <w:pStyle w:val="4"/>
        <w:rPr>
          <w:rFonts w:ascii="微软雅黑" w:hAnsi="微软雅黑"/>
        </w:rPr>
      </w:pPr>
      <w:r>
        <w:rPr>
          <w:rFonts w:ascii="微软雅黑" w:hAnsi="微软雅黑"/>
        </w:rPr>
        <w:t>发放证书（证书科）</w:t>
      </w:r>
    </w:p>
    <w:p>
      <w:r>
        <w:t>信息科</w:t>
      </w:r>
      <w:del w:id="789" w:author="陈章仁" w:date="2018-09-10T17:07:29Z">
        <w:r>
          <w:rPr/>
          <w:delText>提供考试</w:delText>
        </w:r>
      </w:del>
      <w:ins w:id="790" w:author="陈章仁" w:date="2018-09-10T17:07:29Z">
        <w:r>
          <w:rPr>
            <w:rFonts w:hint="eastAsia"/>
            <w:lang w:eastAsia="zh-CN"/>
          </w:rPr>
          <w:t>对</w:t>
        </w:r>
      </w:ins>
      <w:ins w:id="791" w:author="陈章仁" w:date="2018-09-10T17:08:11Z">
        <w:r>
          <w:rPr>
            <w:rFonts w:hint="eastAsia"/>
            <w:lang w:eastAsia="zh-CN"/>
          </w:rPr>
          <w:t>成绩</w:t>
        </w:r>
      </w:ins>
      <w:del w:id="792" w:author="陈章仁" w:date="2018-09-10T17:07:33Z">
        <w:r>
          <w:rPr/>
          <w:delText>通过</w:delText>
        </w:r>
      </w:del>
      <w:ins w:id="793" w:author="陈章仁" w:date="2018-09-10T17:07:35Z">
        <w:r>
          <w:rPr>
            <w:rFonts w:hint="eastAsia"/>
            <w:lang w:eastAsia="zh-CN"/>
          </w:rPr>
          <w:t>合</w:t>
        </w:r>
      </w:ins>
      <w:ins w:id="794" w:author="陈章仁" w:date="2018-09-10T17:07:36Z">
        <w:r>
          <w:rPr>
            <w:rFonts w:hint="eastAsia"/>
            <w:lang w:eastAsia="zh-CN"/>
          </w:rPr>
          <w:t>格的</w:t>
        </w:r>
      </w:ins>
      <w:r>
        <w:t>考生</w:t>
      </w:r>
      <w:del w:id="795" w:author="陈章仁" w:date="2018-09-10T17:07:50Z">
        <w:r>
          <w:rPr/>
          <w:delText>数据，由证书科（或者信息科</w:delText>
        </w:r>
      </w:del>
      <w:del w:id="796" w:author="陈章仁" w:date="2018-09-10T17:07:20Z">
        <w:r>
          <w:rPr/>
          <w:delText>）</w:delText>
        </w:r>
      </w:del>
      <w:r>
        <w:t>生成证书编号，编号需录入平台记录。</w:t>
      </w:r>
    </w:p>
    <w:p>
      <w:pPr>
        <w:rPr>
          <w:rFonts w:ascii="微软雅黑" w:hAnsi="微软雅黑"/>
        </w:rPr>
      </w:pPr>
      <w:r>
        <w:rPr>
          <w:rFonts w:hint="eastAsia" w:ascii="微软雅黑" w:hAnsi="微软雅黑"/>
        </w:rPr>
        <w:t>证书科登录打证平台根据通过考生数据打印证书（专项能力，预备技师，A类，B类），专项能力证书需要在证书上有显示考生信息的二维码。</w:t>
      </w:r>
    </w:p>
    <w:p>
      <w:pPr>
        <w:rPr>
          <w:rFonts w:ascii="微软雅黑" w:hAnsi="微软雅黑"/>
        </w:rPr>
      </w:pPr>
      <w:r>
        <w:rPr>
          <w:rFonts w:hint="eastAsia" w:ascii="微软雅黑" w:hAnsi="微软雅黑"/>
        </w:rPr>
        <w:t>与中教高科对接可将证书信息推送给证书打印平台（A类B类）</w:t>
      </w:r>
    </w:p>
    <w:p>
      <w:pPr>
        <w:rPr>
          <w:rFonts w:ascii="微软雅黑" w:hAnsi="微软雅黑"/>
        </w:rPr>
      </w:pPr>
      <w:r>
        <w:rPr>
          <w:rFonts w:hint="eastAsia" w:ascii="微软雅黑" w:hAnsi="微软雅黑"/>
        </w:rPr>
        <w:t>考评人员证由信息科提供数据由证书科办理</w:t>
      </w:r>
    </w:p>
    <w:p>
      <w:pPr>
        <w:pStyle w:val="5"/>
        <w:rPr>
          <w:rFonts w:ascii="微软雅黑" w:hAnsi="微软雅黑"/>
        </w:rPr>
      </w:pPr>
      <w:r>
        <w:rPr>
          <w:rFonts w:hint="eastAsia" w:ascii="微软雅黑" w:hAnsi="微软雅黑"/>
        </w:rPr>
        <w:t>职业资格证书</w:t>
      </w:r>
    </w:p>
    <w:p>
      <w:pPr>
        <w:rPr>
          <w:rFonts w:ascii="微软雅黑" w:hAnsi="微软雅黑"/>
        </w:rPr>
      </w:pPr>
      <w:r>
        <w:rPr>
          <w:rFonts w:hint="eastAsia" w:ascii="微软雅黑" w:hAnsi="微软雅黑"/>
          <w:b/>
        </w:rPr>
        <w:t>功能说明：</w:t>
      </w:r>
      <w:ins w:id="797" w:author="陈章仁" w:date="2018-09-10T17:12:16Z">
        <w:r>
          <w:rPr>
            <w:rFonts w:hint="eastAsia" w:ascii="微软雅黑" w:hAnsi="微软雅黑"/>
            <w:b/>
            <w:lang w:eastAsia="zh-CN"/>
          </w:rPr>
          <w:t>信息</w:t>
        </w:r>
      </w:ins>
      <w:ins w:id="798" w:author="陈章仁" w:date="2018-09-10T17:12:17Z">
        <w:r>
          <w:rPr>
            <w:rFonts w:hint="eastAsia" w:ascii="微软雅黑" w:hAnsi="微软雅黑"/>
            <w:b/>
            <w:lang w:eastAsia="zh-CN"/>
          </w:rPr>
          <w:t>科</w:t>
        </w:r>
      </w:ins>
      <w:ins w:id="799" w:author="陈章仁" w:date="2018-09-10T17:12:18Z">
        <w:r>
          <w:rPr>
            <w:rFonts w:hint="eastAsia" w:ascii="微软雅黑" w:hAnsi="微软雅黑"/>
            <w:b/>
            <w:lang w:eastAsia="zh-CN"/>
          </w:rPr>
          <w:t>将</w:t>
        </w:r>
      </w:ins>
      <w:r>
        <w:rPr>
          <w:rFonts w:hint="eastAsia" w:ascii="微软雅黑" w:hAnsi="微软雅黑"/>
        </w:rPr>
        <w:t>职业（工种）鉴定合格的证书信息</w:t>
      </w:r>
      <w:ins w:id="800" w:author="陈章仁" w:date="2018-09-10T17:12:23Z">
        <w:r>
          <w:rPr>
            <w:rFonts w:hint="eastAsia" w:ascii="微软雅黑" w:hAnsi="微软雅黑"/>
            <w:lang w:eastAsia="zh-CN"/>
          </w:rPr>
          <w:t>给证</w:t>
        </w:r>
      </w:ins>
      <w:ins w:id="801" w:author="陈章仁" w:date="2018-09-10T17:12:24Z">
        <w:r>
          <w:rPr>
            <w:rFonts w:hint="eastAsia" w:ascii="微软雅黑" w:hAnsi="微软雅黑"/>
            <w:lang w:eastAsia="zh-CN"/>
          </w:rPr>
          <w:t>书科</w:t>
        </w:r>
      </w:ins>
      <w:ins w:id="802" w:author="陈章仁" w:date="2018-09-10T17:12:25Z">
        <w:r>
          <w:rPr>
            <w:rFonts w:hint="eastAsia" w:ascii="微软雅黑" w:hAnsi="微软雅黑"/>
            <w:lang w:eastAsia="zh-CN"/>
          </w:rPr>
          <w:t>，</w:t>
        </w:r>
      </w:ins>
      <w:ins w:id="803" w:author="陈章仁" w:date="2018-09-10T17:12:26Z">
        <w:r>
          <w:rPr>
            <w:rFonts w:hint="eastAsia" w:ascii="微软雅黑" w:hAnsi="微软雅黑"/>
            <w:lang w:eastAsia="zh-CN"/>
          </w:rPr>
          <w:t>然</w:t>
        </w:r>
      </w:ins>
      <w:ins w:id="804" w:author="陈章仁" w:date="2018-09-10T17:12:27Z">
        <w:r>
          <w:rPr>
            <w:rFonts w:hint="eastAsia" w:ascii="微软雅黑" w:hAnsi="微软雅黑"/>
            <w:lang w:eastAsia="zh-CN"/>
          </w:rPr>
          <w:t>后</w:t>
        </w:r>
      </w:ins>
      <w:r>
        <w:rPr>
          <w:rFonts w:hint="eastAsia" w:ascii="微软雅黑" w:hAnsi="微软雅黑"/>
        </w:rPr>
        <w:t>导入到系统（</w:t>
      </w:r>
      <w:del w:id="805" w:author="陈章仁" w:date="2018-09-10T17:12:32Z">
        <w:r>
          <w:rPr>
            <w:rFonts w:hint="eastAsia" w:ascii="微软雅黑" w:hAnsi="微软雅黑"/>
          </w:rPr>
          <w:delText>信息</w:delText>
        </w:r>
      </w:del>
      <w:ins w:id="806" w:author="陈章仁" w:date="2018-09-10T17:12:34Z">
        <w:r>
          <w:rPr>
            <w:rFonts w:hint="eastAsia" w:ascii="微软雅黑" w:hAnsi="微软雅黑"/>
            <w:lang w:eastAsia="zh-CN"/>
          </w:rPr>
          <w:t>证</w:t>
        </w:r>
      </w:ins>
      <w:ins w:id="807" w:author="陈章仁" w:date="2018-09-10T17:12:36Z">
        <w:r>
          <w:rPr>
            <w:rFonts w:hint="eastAsia" w:ascii="微软雅黑" w:hAnsi="微软雅黑"/>
            <w:lang w:eastAsia="zh-CN"/>
          </w:rPr>
          <w:t>书</w:t>
        </w:r>
      </w:ins>
      <w:r>
        <w:rPr>
          <w:rFonts w:hint="eastAsia" w:ascii="微软雅黑" w:hAnsi="微软雅黑"/>
        </w:rPr>
        <w:t>科），提供考生在线查询。</w:t>
      </w:r>
    </w:p>
    <w:p>
      <w:pPr>
        <w:pStyle w:val="5"/>
        <w:rPr>
          <w:rFonts w:ascii="微软雅黑" w:hAnsi="微软雅黑"/>
        </w:rPr>
      </w:pPr>
      <w:r>
        <w:rPr>
          <w:rFonts w:hint="eastAsia" w:ascii="微软雅黑" w:hAnsi="微软雅黑"/>
        </w:rPr>
        <w:t>考评员证书</w:t>
      </w:r>
    </w:p>
    <w:p>
      <w:pPr>
        <w:rPr>
          <w:rFonts w:ascii="微软雅黑" w:hAnsi="微软雅黑"/>
        </w:rPr>
      </w:pPr>
      <w:r>
        <w:rPr>
          <w:rFonts w:hint="eastAsia" w:ascii="微软雅黑" w:hAnsi="微软雅黑"/>
          <w:b/>
        </w:rPr>
        <w:t>功能说明：</w:t>
      </w:r>
      <w:r>
        <w:rPr>
          <w:rFonts w:hint="eastAsia" w:ascii="微软雅黑" w:hAnsi="微软雅黑"/>
        </w:rPr>
        <w:t>考评员合格的证书信息导入到系统，提供考生在线查询。</w:t>
      </w:r>
    </w:p>
    <w:p>
      <w:pPr>
        <w:pStyle w:val="5"/>
        <w:rPr>
          <w:rFonts w:ascii="微软雅黑" w:hAnsi="微软雅黑"/>
        </w:rPr>
      </w:pPr>
      <w:r>
        <w:rPr>
          <w:rFonts w:ascii="微软雅黑" w:hAnsi="微软雅黑"/>
        </w:rPr>
        <w:t>竞赛证书</w:t>
      </w:r>
    </w:p>
    <w:p>
      <w:pPr>
        <w:rPr>
          <w:rFonts w:ascii="微软雅黑" w:hAnsi="微软雅黑"/>
        </w:rPr>
      </w:pPr>
      <w:r>
        <w:rPr>
          <w:rFonts w:hint="eastAsia" w:ascii="微软雅黑" w:hAnsi="微软雅黑"/>
        </w:rPr>
        <w:t>4附件-竞赛考试流程.docx</w:t>
      </w:r>
    </w:p>
    <w:p>
      <w:pPr>
        <w:pStyle w:val="5"/>
        <w:rPr>
          <w:rFonts w:ascii="微软雅黑" w:hAnsi="微软雅黑"/>
        </w:rPr>
      </w:pPr>
      <w:r>
        <w:rPr>
          <w:rFonts w:hint="eastAsia" w:ascii="微软雅黑" w:hAnsi="微软雅黑"/>
        </w:rPr>
        <w:t>证书发放</w:t>
      </w:r>
    </w:p>
    <w:p>
      <w:pPr>
        <w:rPr>
          <w:rFonts w:ascii="微软雅黑" w:hAnsi="微软雅黑"/>
        </w:rPr>
      </w:pPr>
      <w:r>
        <w:rPr>
          <w:rFonts w:hint="eastAsia" w:ascii="微软雅黑" w:hAnsi="微软雅黑"/>
          <w:b/>
        </w:rPr>
        <w:t>功能说明：</w:t>
      </w:r>
      <w:r>
        <w:rPr>
          <w:rFonts w:hint="eastAsia" w:ascii="微软雅黑" w:hAnsi="微软雅黑"/>
        </w:rPr>
        <w:t>通过技术手段简化线下证书发放流程</w:t>
      </w:r>
    </w:p>
    <w:p>
      <w:pPr>
        <w:rPr>
          <w:rFonts w:hint="eastAsia" w:ascii="微软雅黑" w:hAnsi="微软雅黑" w:eastAsia="微软雅黑"/>
          <w:lang w:val="en-US" w:eastAsia="zh-CN"/>
        </w:rPr>
      </w:pPr>
      <w:r>
        <w:rPr>
          <w:rFonts w:ascii="微软雅黑" w:hAnsi="微软雅黑"/>
        </w:rPr>
        <w:t>（1</w:t>
      </w:r>
      <w:r>
        <w:rPr>
          <w:rFonts w:hint="eastAsia" w:ascii="微软雅黑" w:hAnsi="微软雅黑"/>
        </w:rPr>
        <w:t>）考生可以现场领取</w:t>
      </w:r>
      <w:ins w:id="808" w:author="陈章仁" w:date="2018-09-10T17:14:15Z">
        <w:r>
          <w:rPr>
            <w:rFonts w:hint="eastAsia" w:ascii="微软雅黑" w:hAnsi="微软雅黑"/>
            <w:lang w:val="en-US" w:eastAsia="zh-CN"/>
          </w:rPr>
          <w:t>(</w:t>
        </w:r>
      </w:ins>
      <w:ins w:id="809" w:author="陈章仁" w:date="2018-09-10T17:14:19Z">
        <w:r>
          <w:rPr>
            <w:rFonts w:hint="eastAsia" w:ascii="微软雅黑" w:hAnsi="微软雅黑"/>
            <w:lang w:val="en-US" w:eastAsia="zh-CN"/>
          </w:rPr>
          <w:t>在</w:t>
        </w:r>
      </w:ins>
      <w:ins w:id="810" w:author="陈章仁" w:date="2018-09-10T17:14:21Z">
        <w:r>
          <w:rPr>
            <w:rFonts w:hint="eastAsia" w:ascii="微软雅黑" w:hAnsi="微软雅黑"/>
            <w:lang w:val="en-US" w:eastAsia="zh-CN"/>
          </w:rPr>
          <w:t>证</w:t>
        </w:r>
      </w:ins>
      <w:ins w:id="811" w:author="陈章仁" w:date="2018-09-10T17:14:22Z">
        <w:r>
          <w:rPr>
            <w:rFonts w:hint="eastAsia" w:ascii="微软雅黑" w:hAnsi="微软雅黑"/>
            <w:lang w:val="en-US" w:eastAsia="zh-CN"/>
          </w:rPr>
          <w:t>书</w:t>
        </w:r>
      </w:ins>
      <w:ins w:id="812" w:author="陈章仁" w:date="2018-09-10T17:14:23Z">
        <w:r>
          <w:rPr>
            <w:rFonts w:hint="eastAsia" w:ascii="微软雅黑" w:hAnsi="微软雅黑"/>
            <w:lang w:val="en-US" w:eastAsia="zh-CN"/>
          </w:rPr>
          <w:t>发</w:t>
        </w:r>
      </w:ins>
      <w:ins w:id="813" w:author="陈章仁" w:date="2018-09-10T17:14:24Z">
        <w:r>
          <w:rPr>
            <w:rFonts w:hint="eastAsia" w:ascii="微软雅黑" w:hAnsi="微软雅黑"/>
            <w:lang w:val="en-US" w:eastAsia="zh-CN"/>
          </w:rPr>
          <w:t>放</w:t>
        </w:r>
      </w:ins>
      <w:ins w:id="814" w:author="陈章仁" w:date="2018-09-10T17:14:25Z">
        <w:r>
          <w:rPr>
            <w:rFonts w:hint="eastAsia" w:ascii="微软雅黑" w:hAnsi="微软雅黑"/>
            <w:lang w:val="en-US" w:eastAsia="zh-CN"/>
          </w:rPr>
          <w:t>表的</w:t>
        </w:r>
      </w:ins>
      <w:ins w:id="815" w:author="陈章仁" w:date="2018-09-10T17:14:27Z">
        <w:r>
          <w:rPr>
            <w:rFonts w:hint="eastAsia" w:ascii="微软雅黑" w:hAnsi="微软雅黑"/>
            <w:lang w:val="en-US" w:eastAsia="zh-CN"/>
          </w:rPr>
          <w:t>签名</w:t>
        </w:r>
      </w:ins>
      <w:ins w:id="816" w:author="陈章仁" w:date="2018-09-10T17:14:29Z">
        <w:r>
          <w:rPr>
            <w:rFonts w:hint="eastAsia" w:ascii="微软雅黑" w:hAnsi="微软雅黑"/>
            <w:lang w:val="en-US" w:eastAsia="zh-CN"/>
          </w:rPr>
          <w:t>中，</w:t>
        </w:r>
      </w:ins>
      <w:ins w:id="817" w:author="陈章仁" w:date="2018-09-10T17:14:43Z">
        <w:r>
          <w:rPr>
            <w:rFonts w:hint="eastAsia" w:ascii="微软雅黑" w:hAnsi="微软雅黑"/>
            <w:lang w:val="en-US" w:eastAsia="zh-CN"/>
          </w:rPr>
          <w:t>考生</w:t>
        </w:r>
      </w:ins>
      <w:ins w:id="818" w:author="陈章仁" w:date="2018-09-10T17:14:44Z">
        <w:r>
          <w:rPr>
            <w:rFonts w:hint="eastAsia" w:ascii="微软雅黑" w:hAnsi="微软雅黑"/>
            <w:lang w:val="en-US" w:eastAsia="zh-CN"/>
          </w:rPr>
          <w:t>签</w:t>
        </w:r>
      </w:ins>
      <w:ins w:id="819" w:author="陈章仁" w:date="2018-09-10T17:14:45Z">
        <w:r>
          <w:rPr>
            <w:rFonts w:hint="eastAsia" w:ascii="微软雅黑" w:hAnsi="微软雅黑"/>
            <w:lang w:val="en-US" w:eastAsia="zh-CN"/>
          </w:rPr>
          <w:t>字</w:t>
        </w:r>
      </w:ins>
      <w:ins w:id="820" w:author="陈章仁" w:date="2018-09-10T17:14:51Z">
        <w:r>
          <w:rPr>
            <w:rFonts w:hint="eastAsia" w:ascii="微软雅黑" w:hAnsi="微软雅黑"/>
            <w:lang w:val="en-US" w:eastAsia="zh-CN"/>
          </w:rPr>
          <w:t>领</w:t>
        </w:r>
      </w:ins>
      <w:ins w:id="821" w:author="陈章仁" w:date="2018-09-10T17:14:52Z">
        <w:r>
          <w:rPr>
            <w:rFonts w:hint="eastAsia" w:ascii="微软雅黑" w:hAnsi="微软雅黑"/>
            <w:lang w:val="en-US" w:eastAsia="zh-CN"/>
          </w:rPr>
          <w:t>取</w:t>
        </w:r>
      </w:ins>
      <w:ins w:id="822" w:author="陈章仁" w:date="2018-09-10T17:14:16Z">
        <w:r>
          <w:rPr>
            <w:rFonts w:hint="eastAsia" w:ascii="微软雅黑" w:hAnsi="微软雅黑"/>
            <w:lang w:val="en-US" w:eastAsia="zh-CN"/>
          </w:rPr>
          <w:t>)</w:t>
        </w:r>
      </w:ins>
    </w:p>
    <w:p>
      <w:pPr>
        <w:rPr>
          <w:rFonts w:ascii="微软雅黑" w:hAnsi="微软雅黑"/>
        </w:rPr>
      </w:pPr>
      <w:r>
        <w:rPr>
          <w:rFonts w:hint="eastAsia" w:ascii="微软雅黑" w:hAnsi="微软雅黑"/>
        </w:rPr>
        <w:t>（2）考生可登陆平台申请邮寄并填写邮寄信息，市（县）鉴定中心负责邮寄证书</w:t>
      </w:r>
    </w:p>
    <w:p>
      <w:pPr>
        <w:rPr>
          <w:rFonts w:ascii="微软雅黑" w:hAnsi="微软雅黑"/>
        </w:rPr>
      </w:pPr>
    </w:p>
    <w:p>
      <w:pPr>
        <w:pStyle w:val="5"/>
        <w:rPr>
          <w:rFonts w:ascii="微软雅黑" w:hAnsi="微软雅黑"/>
        </w:rPr>
      </w:pPr>
      <w:r>
        <w:rPr>
          <w:rFonts w:hint="eastAsia" w:ascii="微软雅黑" w:hAnsi="微软雅黑"/>
        </w:rPr>
        <w:t>证书上网</w:t>
      </w:r>
    </w:p>
    <w:p>
      <w:pPr>
        <w:rPr>
          <w:rFonts w:ascii="微软雅黑" w:hAnsi="微软雅黑"/>
        </w:rPr>
      </w:pPr>
      <w:ins w:id="823" w:author="陈章仁" w:date="2018-09-10T17:15:21Z">
        <w:r>
          <w:rPr>
            <w:rFonts w:hint="eastAsia" w:ascii="微软雅黑" w:hAnsi="微软雅黑"/>
            <w:lang w:eastAsia="zh-CN"/>
          </w:rPr>
          <w:t>证</w:t>
        </w:r>
      </w:ins>
      <w:ins w:id="824" w:author="陈章仁" w:date="2018-09-10T17:15:22Z">
        <w:r>
          <w:rPr>
            <w:rFonts w:hint="eastAsia" w:ascii="微软雅黑" w:hAnsi="微软雅黑"/>
            <w:lang w:eastAsia="zh-CN"/>
          </w:rPr>
          <w:t>书科</w:t>
        </w:r>
      </w:ins>
      <w:r>
        <w:rPr>
          <w:rFonts w:hint="eastAsia" w:ascii="微软雅黑" w:hAnsi="微软雅黑"/>
        </w:rPr>
        <w:t>将证书信息推送到部中心（人社部）网站、厅门户（人社厅）网站、省中心（鉴定中心）网站</w:t>
      </w:r>
    </w:p>
    <w:p>
      <w:pPr>
        <w:rPr>
          <w:rFonts w:ascii="微软雅黑" w:hAnsi="微软雅黑"/>
        </w:rPr>
      </w:pPr>
      <w:r>
        <w:rPr>
          <w:rFonts w:hint="eastAsia" w:ascii="微软雅黑" w:hAnsi="微软雅黑"/>
        </w:rPr>
        <w:t>与普天合力对接上网事宜？？？</w:t>
      </w:r>
    </w:p>
    <w:p>
      <w:pPr>
        <w:pStyle w:val="5"/>
        <w:rPr>
          <w:rFonts w:ascii="微软雅黑" w:hAnsi="微软雅黑"/>
        </w:rPr>
      </w:pPr>
      <w:r>
        <w:rPr>
          <w:rFonts w:hint="eastAsia" w:ascii="微软雅黑" w:hAnsi="微软雅黑"/>
        </w:rPr>
        <w:t>证书的统计分析</w:t>
      </w:r>
    </w:p>
    <w:p>
      <w:pPr>
        <w:rPr>
          <w:rFonts w:ascii="微软雅黑" w:hAnsi="微软雅黑"/>
        </w:rPr>
      </w:pPr>
      <w:r>
        <w:rPr>
          <w:rFonts w:hint="eastAsia" w:ascii="微软雅黑" w:hAnsi="微软雅黑"/>
          <w:b/>
        </w:rPr>
        <w:t>功能说明：</w:t>
      </w:r>
      <w:r>
        <w:rPr>
          <w:rFonts w:hint="eastAsia" w:ascii="微软雅黑" w:hAnsi="微软雅黑"/>
        </w:rPr>
        <w:t>对证书数据进行统计和分析</w:t>
      </w:r>
    </w:p>
    <w:p>
      <w:pPr>
        <w:pStyle w:val="6"/>
      </w:pPr>
      <w:r>
        <w:rPr>
          <w:rFonts w:hint="eastAsia"/>
        </w:rPr>
        <w:t>一人多证统计</w:t>
      </w:r>
    </w:p>
    <w:p>
      <w:pPr>
        <w:rPr>
          <w:rFonts w:ascii="微软雅黑" w:hAnsi="微软雅黑"/>
        </w:rPr>
      </w:pPr>
      <w:r>
        <w:rPr>
          <w:rFonts w:hint="eastAsia" w:ascii="微软雅黑" w:hAnsi="微软雅黑"/>
          <w:b/>
        </w:rPr>
        <w:t>筛选项：</w:t>
      </w:r>
      <w:r>
        <w:rPr>
          <w:rFonts w:hint="eastAsia" w:ascii="微软雅黑" w:hAnsi="微软雅黑"/>
        </w:rPr>
        <w:t>时间范围、职业（工种）、级别</w:t>
      </w:r>
    </w:p>
    <w:p>
      <w:pPr>
        <w:rPr>
          <w:rFonts w:ascii="微软雅黑" w:hAnsi="微软雅黑"/>
        </w:rPr>
      </w:pPr>
      <w:r>
        <w:rPr>
          <w:rFonts w:hint="eastAsia" w:ascii="微软雅黑" w:hAnsi="微软雅黑"/>
          <w:b/>
        </w:rPr>
        <w:t>展示项：</w:t>
      </w:r>
      <w:r>
        <w:rPr>
          <w:rFonts w:hint="eastAsia" w:ascii="微软雅黑" w:hAnsi="微软雅黑"/>
        </w:rPr>
        <w:t>姓名、身份证号、证书数量、职业（工种）、级别、发证单位、发证时间、考生报名机构</w:t>
      </w:r>
    </w:p>
    <w:p>
      <w:pPr>
        <w:pStyle w:val="4"/>
        <w:rPr>
          <w:rFonts w:ascii="微软雅黑" w:hAnsi="微软雅黑"/>
        </w:rPr>
      </w:pPr>
      <w:r>
        <w:rPr>
          <w:rFonts w:ascii="微软雅黑" w:hAnsi="微软雅黑"/>
        </w:rPr>
        <w:t>数据统计分析（信息科）</w:t>
      </w:r>
    </w:p>
    <w:p>
      <w:pPr>
        <w:rPr>
          <w:rFonts w:ascii="微软雅黑" w:hAnsi="微软雅黑"/>
        </w:rPr>
      </w:pPr>
      <w:r>
        <w:rPr>
          <w:rFonts w:hint="eastAsia" w:ascii="微软雅黑" w:hAnsi="微软雅黑"/>
          <w:b/>
        </w:rPr>
        <w:t>功能说明：</w:t>
      </w:r>
      <w:r>
        <w:rPr>
          <w:rFonts w:hint="eastAsia" w:ascii="微软雅黑" w:hAnsi="微软雅黑"/>
        </w:rPr>
        <w:t>对鉴定数据进行统计以及分析功能，展示项尽量细化，统计项尽量全面</w:t>
      </w:r>
    </w:p>
    <w:p>
      <w:pPr>
        <w:pStyle w:val="5"/>
        <w:rPr>
          <w:rFonts w:ascii="微软雅黑" w:hAnsi="微软雅黑"/>
        </w:rPr>
      </w:pPr>
      <w:r>
        <w:rPr>
          <w:rFonts w:hint="eastAsia" w:ascii="微软雅黑" w:hAnsi="微软雅黑"/>
        </w:rPr>
        <w:t>鉴定人数统计：</w:t>
      </w:r>
    </w:p>
    <w:p>
      <w:pPr>
        <w:rPr>
          <w:rFonts w:ascii="微软雅黑" w:hAnsi="微软雅黑"/>
        </w:rPr>
      </w:pPr>
      <w:r>
        <w:rPr>
          <w:rFonts w:hint="eastAsia" w:ascii="微软雅黑" w:hAnsi="微软雅黑"/>
          <w:b/>
        </w:rPr>
        <w:t>筛选项：</w:t>
      </w:r>
      <w:r>
        <w:rPr>
          <w:rFonts w:hint="eastAsia" w:ascii="微软雅黑" w:hAnsi="微软雅黑"/>
        </w:rPr>
        <w:t>筛选主体（市、县鉴定中心、鉴定所站、工种），工种，年份、半年（1-6月，依次）、季度（第一季度1-3月，依次），月，日，时间段（开始时间例如2017-01-01、结束时间例如2018-01-01）、考试类型（正考、补考）、鉴定等级（一级到三级、四级到五级）、</w:t>
      </w:r>
    </w:p>
    <w:p>
      <w:pPr>
        <w:rPr>
          <w:rFonts w:ascii="微软雅黑" w:hAnsi="微软雅黑"/>
        </w:rPr>
      </w:pPr>
      <w:r>
        <w:rPr>
          <w:rFonts w:hint="eastAsia" w:ascii="微软雅黑" w:hAnsi="微软雅黑"/>
          <w:b/>
        </w:rPr>
        <w:t>倒序：</w:t>
      </w:r>
      <w:r>
        <w:rPr>
          <w:rFonts w:hint="eastAsia" w:ascii="微软雅黑" w:hAnsi="微软雅黑"/>
        </w:rPr>
        <w:t>鉴定人数、合格人数、合格率、</w:t>
      </w:r>
    </w:p>
    <w:p>
      <w:pPr>
        <w:rPr>
          <w:rFonts w:ascii="微软雅黑" w:hAnsi="微软雅黑"/>
        </w:rPr>
      </w:pPr>
      <w:r>
        <w:rPr>
          <w:rFonts w:hint="eastAsia" w:ascii="微软雅黑" w:hAnsi="微软雅黑"/>
          <w:b/>
        </w:rPr>
        <w:t>展示项：</w:t>
      </w:r>
      <w:r>
        <w:rPr>
          <w:rFonts w:hint="eastAsia" w:ascii="微软雅黑" w:hAnsi="微软雅黑"/>
        </w:rPr>
        <w:t>鉴定人次（参加考试包括缺考和舞弊）、获证人次、合格率、考生来源</w:t>
      </w:r>
    </w:p>
    <w:p>
      <w:pPr>
        <w:pStyle w:val="5"/>
        <w:rPr>
          <w:rFonts w:ascii="微软雅黑" w:hAnsi="微软雅黑"/>
        </w:rPr>
      </w:pPr>
      <w:r>
        <w:rPr>
          <w:rFonts w:hint="eastAsia" w:ascii="微软雅黑" w:hAnsi="微软雅黑"/>
        </w:rPr>
        <w:t>鉴定人数分析：</w:t>
      </w:r>
    </w:p>
    <w:p>
      <w:pPr>
        <w:rPr>
          <w:rFonts w:ascii="微软雅黑" w:hAnsi="微软雅黑"/>
        </w:rPr>
      </w:pPr>
      <w:r>
        <w:rPr>
          <w:rFonts w:hint="eastAsia" w:ascii="微软雅黑" w:hAnsi="微软雅黑"/>
          <w:b/>
        </w:rPr>
        <w:t>筛选项：</w:t>
      </w:r>
      <w:r>
        <w:rPr>
          <w:rFonts w:hint="eastAsia" w:ascii="微软雅黑" w:hAnsi="微软雅黑"/>
        </w:rPr>
        <w:t>筛选主体（市、县鉴定中心、鉴定所站、工种），工种，年份，分析类型（同比、环比），半年（1-6月，依次）、季度（第一季度1-3月，依次）、月、日，鉴定等级（一级到三级、四级到五级），五年开始时间（2013-01-01），考试类型（正考、补考），</w:t>
      </w:r>
    </w:p>
    <w:p>
      <w:pPr>
        <w:rPr>
          <w:rFonts w:ascii="微软雅黑" w:hAnsi="微软雅黑"/>
        </w:rPr>
      </w:pPr>
      <w:r>
        <w:rPr>
          <w:rFonts w:hint="eastAsia" w:ascii="微软雅黑" w:hAnsi="微软雅黑"/>
          <w:b/>
        </w:rPr>
        <w:t>倒序：</w:t>
      </w:r>
      <w:r>
        <w:rPr>
          <w:rFonts w:hint="eastAsia" w:ascii="微软雅黑" w:hAnsi="微软雅黑"/>
        </w:rPr>
        <w:t>增长率、增长数、鉴定人数、合格人数、合格率、</w:t>
      </w:r>
    </w:p>
    <w:p>
      <w:pPr>
        <w:rPr>
          <w:rFonts w:ascii="微软雅黑" w:hAnsi="微软雅黑"/>
        </w:rPr>
      </w:pPr>
      <w:r>
        <w:rPr>
          <w:rFonts w:hint="eastAsia" w:ascii="微软雅黑" w:hAnsi="微软雅黑"/>
        </w:rPr>
        <w:t>展示项：（环比或同比有右侧相同）、鉴定人次（参加考试包括缺考和舞弊）、获证人次、合格率、增长率、考生来源</w:t>
      </w:r>
    </w:p>
    <w:p>
      <w:pPr>
        <w:pStyle w:val="5"/>
        <w:rPr>
          <w:rFonts w:ascii="微软雅黑" w:hAnsi="微软雅黑"/>
        </w:rPr>
      </w:pPr>
      <w:r>
        <w:rPr>
          <w:rFonts w:hint="eastAsia" w:ascii="微软雅黑" w:hAnsi="微软雅黑"/>
        </w:rPr>
        <w:t>鉴定人数图形统计：</w:t>
      </w:r>
    </w:p>
    <w:p>
      <w:pPr>
        <w:rPr>
          <w:rFonts w:ascii="微软雅黑" w:hAnsi="微软雅黑"/>
        </w:rPr>
      </w:pPr>
      <w:r>
        <w:rPr>
          <w:rFonts w:hint="eastAsia" w:ascii="微软雅黑" w:hAnsi="微软雅黑"/>
          <w:b/>
        </w:rPr>
        <w:t>筛选项：</w:t>
      </w:r>
      <w:r>
        <w:rPr>
          <w:rFonts w:hint="eastAsia" w:ascii="微软雅黑" w:hAnsi="微软雅黑"/>
        </w:rPr>
        <w:t>市、县鉴定中心、鉴定所站、工种，年份、季度（第一季度1-3月，依次），五年走势（选择年份）、鉴定等级（一级到三级、四级到五级）、</w:t>
      </w:r>
    </w:p>
    <w:p>
      <w:pPr>
        <w:rPr>
          <w:ins w:id="825" w:author="陈章仁" w:date="2018-09-12T15:33:17Z"/>
          <w:rFonts w:ascii="微软雅黑" w:hAnsi="微软雅黑"/>
        </w:rPr>
      </w:pPr>
      <w:r>
        <w:rPr>
          <w:rFonts w:hint="eastAsia" w:ascii="微软雅黑" w:hAnsi="微软雅黑"/>
          <w:b/>
        </w:rPr>
        <w:t>展示项：</w:t>
      </w:r>
      <w:r>
        <w:rPr>
          <w:rFonts w:hint="eastAsia" w:ascii="微软雅黑" w:hAnsi="微软雅黑"/>
        </w:rPr>
        <w:t>鉴定人次（参加考试包括缺考和舞弊）、获证人次、合格率</w:t>
      </w:r>
      <w:r>
        <w:rPr>
          <w:rFonts w:ascii="微软雅黑" w:hAnsi="微软雅黑"/>
        </w:rPr>
        <w:tab/>
      </w:r>
    </w:p>
    <w:p>
      <w:pPr>
        <w:rPr>
          <w:ins w:id="826" w:author="陈章仁" w:date="2018-09-13T10:39:07Z"/>
          <w:rFonts w:hint="eastAsia" w:ascii="仿宋_GB2312" w:hAnsi="仿宋_GB2312" w:eastAsia="仿宋_GB2312" w:cs="仿宋_GB2312"/>
          <w:color w:val="auto"/>
          <w:sz w:val="21"/>
          <w:szCs w:val="21"/>
          <w:highlight w:val="none"/>
          <w:shd w:val="clear" w:color="auto" w:fill="auto"/>
          <w:lang w:eastAsia="zh-CN"/>
        </w:rPr>
      </w:pPr>
      <w:ins w:id="827" w:author="陈章仁" w:date="2018-09-12T17:36:40Z">
        <w:r>
          <w:rPr>
            <w:rFonts w:hint="eastAsia" w:ascii="仿宋_GB2312" w:hAnsi="仿宋_GB2312" w:eastAsia="仿宋_GB2312" w:cs="仿宋_GB2312"/>
            <w:color w:val="auto"/>
            <w:sz w:val="21"/>
            <w:szCs w:val="21"/>
            <w:highlight w:val="none"/>
            <w:shd w:val="clear" w:color="auto" w:fill="auto"/>
            <w:lang w:eastAsia="zh-CN"/>
          </w:rPr>
          <w:t>预</w:t>
        </w:r>
      </w:ins>
      <w:ins w:id="828" w:author="陈章仁" w:date="2018-09-12T17:36:14Z">
        <w:r>
          <w:rPr>
            <w:rFonts w:hint="eastAsia" w:ascii="仿宋_GB2312" w:hAnsi="仿宋_GB2312" w:eastAsia="仿宋_GB2312" w:cs="仿宋_GB2312"/>
            <w:color w:val="auto"/>
            <w:sz w:val="21"/>
            <w:szCs w:val="21"/>
            <w:highlight w:val="none"/>
            <w:shd w:val="clear" w:color="auto" w:fill="auto"/>
            <w:lang w:eastAsia="zh-CN"/>
          </w:rPr>
          <w:t>留</w:t>
        </w:r>
      </w:ins>
      <w:ins w:id="829" w:author="陈章仁" w:date="2018-09-12T15:41:50Z">
        <w:r>
          <w:rPr>
            <w:rFonts w:hint="eastAsia" w:ascii="仿宋_GB2312" w:hAnsi="仿宋_GB2312" w:eastAsia="仿宋_GB2312" w:cs="仿宋_GB2312"/>
            <w:color w:val="auto"/>
            <w:sz w:val="21"/>
            <w:szCs w:val="21"/>
            <w:highlight w:val="none"/>
            <w:shd w:val="clear" w:color="auto" w:fill="auto"/>
            <w:lang w:eastAsia="zh-CN"/>
          </w:rPr>
          <w:t>技能等级评价、</w:t>
        </w:r>
      </w:ins>
      <w:ins w:id="830" w:author="陈章仁" w:date="2018-09-12T15:41:50Z">
        <w:r>
          <w:rPr>
            <w:rFonts w:hint="eastAsia" w:ascii="仿宋_GB2312" w:hAnsi="仿宋_GB2312" w:eastAsia="仿宋_GB2312" w:cs="仿宋_GB2312"/>
            <w:color w:val="auto"/>
            <w:sz w:val="21"/>
            <w:szCs w:val="21"/>
            <w:highlight w:val="none"/>
            <w:shd w:val="clear" w:color="auto" w:fill="auto"/>
          </w:rPr>
          <w:t>企业自主评价</w:t>
        </w:r>
      </w:ins>
      <w:ins w:id="831" w:author="陈章仁" w:date="2018-09-12T17:36:27Z">
        <w:r>
          <w:rPr>
            <w:rFonts w:hint="eastAsia" w:ascii="仿宋_GB2312" w:hAnsi="仿宋_GB2312" w:eastAsia="仿宋_GB2312" w:cs="仿宋_GB2312"/>
            <w:color w:val="auto"/>
            <w:sz w:val="21"/>
            <w:szCs w:val="21"/>
            <w:highlight w:val="none"/>
            <w:shd w:val="clear" w:color="auto" w:fill="auto"/>
            <w:lang w:eastAsia="zh-CN"/>
          </w:rPr>
          <w:t>等</w:t>
        </w:r>
      </w:ins>
      <w:ins w:id="832" w:author="陈章仁" w:date="2018-09-13T10:36:49Z">
        <w:r>
          <w:rPr>
            <w:rFonts w:hint="eastAsia" w:ascii="仿宋_GB2312" w:hAnsi="仿宋_GB2312" w:eastAsia="仿宋_GB2312" w:cs="仿宋_GB2312"/>
            <w:color w:val="auto"/>
            <w:sz w:val="21"/>
            <w:szCs w:val="21"/>
            <w:highlight w:val="none"/>
            <w:shd w:val="clear" w:color="auto" w:fill="auto"/>
            <w:lang w:eastAsia="zh-CN"/>
          </w:rPr>
          <w:t>其他</w:t>
        </w:r>
      </w:ins>
      <w:ins w:id="833" w:author="陈章仁" w:date="2018-09-12T17:36:33Z">
        <w:r>
          <w:rPr>
            <w:rFonts w:hint="eastAsia" w:ascii="仿宋_GB2312" w:hAnsi="仿宋_GB2312" w:eastAsia="仿宋_GB2312" w:cs="仿宋_GB2312"/>
            <w:color w:val="auto"/>
            <w:sz w:val="21"/>
            <w:szCs w:val="21"/>
            <w:highlight w:val="none"/>
            <w:shd w:val="clear" w:color="auto" w:fill="auto"/>
            <w:lang w:eastAsia="zh-CN"/>
          </w:rPr>
          <w:t>接</w:t>
        </w:r>
      </w:ins>
      <w:ins w:id="834" w:author="陈章仁" w:date="2018-09-12T17:36:35Z">
        <w:r>
          <w:rPr>
            <w:rFonts w:hint="eastAsia" w:ascii="仿宋_GB2312" w:hAnsi="仿宋_GB2312" w:eastAsia="仿宋_GB2312" w:cs="仿宋_GB2312"/>
            <w:color w:val="auto"/>
            <w:sz w:val="21"/>
            <w:szCs w:val="21"/>
            <w:highlight w:val="none"/>
            <w:shd w:val="clear" w:color="auto" w:fill="auto"/>
            <w:lang w:eastAsia="zh-CN"/>
          </w:rPr>
          <w:t>口</w:t>
        </w:r>
      </w:ins>
      <w:ins w:id="835" w:author="陈章仁" w:date="2018-09-13T10:39:04Z">
        <w:r>
          <w:rPr>
            <w:rFonts w:hint="eastAsia" w:ascii="仿宋_GB2312" w:hAnsi="仿宋_GB2312" w:eastAsia="仿宋_GB2312" w:cs="仿宋_GB2312"/>
            <w:color w:val="auto"/>
            <w:sz w:val="21"/>
            <w:szCs w:val="21"/>
            <w:highlight w:val="none"/>
            <w:shd w:val="clear" w:color="auto" w:fill="auto"/>
            <w:lang w:eastAsia="zh-CN"/>
          </w:rPr>
          <w:t>。</w:t>
        </w:r>
      </w:ins>
    </w:p>
    <w:p>
      <w:pPr>
        <w:rPr>
          <w:ins w:id="836" w:author="陈章仁" w:date="2018-09-13T16:38:51Z"/>
          <w:rFonts w:hint="eastAsia" w:ascii="仿宋_GB2312" w:hAnsi="仿宋_GB2312" w:eastAsia="仿宋_GB2312" w:cs="仿宋_GB2312"/>
          <w:color w:val="auto"/>
          <w:sz w:val="21"/>
          <w:szCs w:val="21"/>
          <w:highlight w:val="none"/>
          <w:shd w:val="clear" w:color="auto" w:fill="auto"/>
          <w:lang w:eastAsia="zh-CN"/>
        </w:rPr>
      </w:pPr>
      <w:ins w:id="837" w:author="陈章仁" w:date="2018-09-12T17:36:54Z">
        <w:r>
          <w:rPr>
            <w:rFonts w:hint="eastAsia" w:ascii="仿宋_GB2312" w:hAnsi="仿宋_GB2312" w:eastAsia="仿宋_GB2312" w:cs="仿宋_GB2312"/>
            <w:color w:val="auto"/>
            <w:sz w:val="21"/>
            <w:szCs w:val="21"/>
            <w:highlight w:val="none"/>
            <w:shd w:val="clear" w:color="auto" w:fill="auto"/>
            <w:lang w:eastAsia="zh-CN"/>
          </w:rPr>
          <w:t>以上功</w:t>
        </w:r>
      </w:ins>
      <w:ins w:id="838" w:author="陈章仁" w:date="2018-09-12T17:36:55Z">
        <w:r>
          <w:rPr>
            <w:rFonts w:hint="eastAsia" w:ascii="仿宋_GB2312" w:hAnsi="仿宋_GB2312" w:eastAsia="仿宋_GB2312" w:cs="仿宋_GB2312"/>
            <w:color w:val="auto"/>
            <w:sz w:val="21"/>
            <w:szCs w:val="21"/>
            <w:highlight w:val="none"/>
            <w:shd w:val="clear" w:color="auto" w:fill="auto"/>
            <w:lang w:eastAsia="zh-CN"/>
          </w:rPr>
          <w:t>能</w:t>
        </w:r>
      </w:ins>
      <w:ins w:id="839" w:author="陈章仁" w:date="2018-09-12T17:37:17Z">
        <w:r>
          <w:rPr>
            <w:rFonts w:hint="eastAsia" w:ascii="仿宋_GB2312" w:hAnsi="仿宋_GB2312" w:eastAsia="仿宋_GB2312" w:cs="仿宋_GB2312"/>
            <w:color w:val="auto"/>
            <w:sz w:val="21"/>
            <w:szCs w:val="21"/>
            <w:highlight w:val="none"/>
            <w:shd w:val="clear" w:color="auto" w:fill="auto"/>
            <w:lang w:eastAsia="zh-CN"/>
          </w:rPr>
          <w:t>是</w:t>
        </w:r>
      </w:ins>
      <w:ins w:id="840" w:author="陈章仁" w:date="2018-09-12T17:37:21Z">
        <w:r>
          <w:rPr>
            <w:rFonts w:hint="eastAsia" w:ascii="仿宋_GB2312" w:hAnsi="仿宋_GB2312" w:eastAsia="仿宋_GB2312" w:cs="仿宋_GB2312"/>
            <w:color w:val="auto"/>
            <w:sz w:val="21"/>
            <w:szCs w:val="21"/>
            <w:highlight w:val="none"/>
            <w:shd w:val="clear" w:color="auto" w:fill="auto"/>
            <w:lang w:eastAsia="zh-CN"/>
          </w:rPr>
          <w:t>鉴定服务</w:t>
        </w:r>
      </w:ins>
      <w:ins w:id="841" w:author="陈章仁" w:date="2018-09-12T17:37:22Z">
        <w:r>
          <w:rPr>
            <w:rFonts w:hint="eastAsia" w:ascii="仿宋_GB2312" w:hAnsi="仿宋_GB2312" w:eastAsia="仿宋_GB2312" w:cs="仿宋_GB2312"/>
            <w:color w:val="auto"/>
            <w:sz w:val="21"/>
            <w:szCs w:val="21"/>
            <w:highlight w:val="none"/>
            <w:shd w:val="clear" w:color="auto" w:fill="auto"/>
            <w:lang w:eastAsia="zh-CN"/>
          </w:rPr>
          <w:t>管理</w:t>
        </w:r>
      </w:ins>
      <w:ins w:id="842" w:author="陈章仁" w:date="2018-09-12T17:37:23Z">
        <w:r>
          <w:rPr>
            <w:rFonts w:hint="eastAsia" w:ascii="仿宋_GB2312" w:hAnsi="仿宋_GB2312" w:eastAsia="仿宋_GB2312" w:cs="仿宋_GB2312"/>
            <w:color w:val="auto"/>
            <w:sz w:val="21"/>
            <w:szCs w:val="21"/>
            <w:highlight w:val="none"/>
            <w:shd w:val="clear" w:color="auto" w:fill="auto"/>
            <w:lang w:eastAsia="zh-CN"/>
          </w:rPr>
          <w:t>平台</w:t>
        </w:r>
      </w:ins>
      <w:ins w:id="843" w:author="陈章仁" w:date="2018-09-12T17:37:24Z">
        <w:r>
          <w:rPr>
            <w:rFonts w:hint="eastAsia" w:ascii="仿宋_GB2312" w:hAnsi="仿宋_GB2312" w:eastAsia="仿宋_GB2312" w:cs="仿宋_GB2312"/>
            <w:color w:val="auto"/>
            <w:sz w:val="21"/>
            <w:szCs w:val="21"/>
            <w:highlight w:val="none"/>
            <w:shd w:val="clear" w:color="auto" w:fill="auto"/>
            <w:lang w:eastAsia="zh-CN"/>
          </w:rPr>
          <w:t>的</w:t>
        </w:r>
      </w:ins>
      <w:ins w:id="844" w:author="陈章仁" w:date="2018-09-12T17:37:25Z">
        <w:r>
          <w:rPr>
            <w:rFonts w:hint="eastAsia" w:ascii="仿宋_GB2312" w:hAnsi="仿宋_GB2312" w:eastAsia="仿宋_GB2312" w:cs="仿宋_GB2312"/>
            <w:color w:val="auto"/>
            <w:sz w:val="21"/>
            <w:szCs w:val="21"/>
            <w:highlight w:val="none"/>
            <w:shd w:val="clear" w:color="auto" w:fill="auto"/>
            <w:lang w:eastAsia="zh-CN"/>
          </w:rPr>
          <w:t>主要</w:t>
        </w:r>
      </w:ins>
      <w:ins w:id="845" w:author="陈章仁" w:date="2018-09-12T17:37:26Z">
        <w:r>
          <w:rPr>
            <w:rFonts w:hint="eastAsia" w:ascii="仿宋_GB2312" w:hAnsi="仿宋_GB2312" w:eastAsia="仿宋_GB2312" w:cs="仿宋_GB2312"/>
            <w:color w:val="auto"/>
            <w:sz w:val="21"/>
            <w:szCs w:val="21"/>
            <w:highlight w:val="none"/>
            <w:shd w:val="clear" w:color="auto" w:fill="auto"/>
            <w:lang w:eastAsia="zh-CN"/>
          </w:rPr>
          <w:t>功能，</w:t>
        </w:r>
      </w:ins>
      <w:ins w:id="846" w:author="陈章仁" w:date="2018-09-13T10:40:36Z">
        <w:r>
          <w:rPr>
            <w:rFonts w:hint="eastAsia" w:ascii="仿宋_GB2312" w:hAnsi="仿宋_GB2312" w:eastAsia="仿宋_GB2312" w:cs="仿宋_GB2312"/>
            <w:color w:val="auto"/>
            <w:sz w:val="21"/>
            <w:szCs w:val="21"/>
            <w:highlight w:val="none"/>
            <w:shd w:val="clear" w:color="auto" w:fill="auto"/>
            <w:lang w:eastAsia="zh-CN"/>
          </w:rPr>
          <w:t>在</w:t>
        </w:r>
      </w:ins>
      <w:ins w:id="847" w:author="陈章仁" w:date="2018-09-12T17:37:33Z">
        <w:r>
          <w:rPr>
            <w:rFonts w:hint="eastAsia" w:ascii="仿宋_GB2312" w:hAnsi="仿宋_GB2312" w:eastAsia="仿宋_GB2312" w:cs="仿宋_GB2312"/>
            <w:color w:val="auto"/>
            <w:sz w:val="21"/>
            <w:szCs w:val="21"/>
            <w:highlight w:val="none"/>
            <w:shd w:val="clear" w:color="auto" w:fill="auto"/>
            <w:lang w:eastAsia="zh-CN"/>
          </w:rPr>
          <w:t>后期</w:t>
        </w:r>
      </w:ins>
      <w:ins w:id="848" w:author="陈章仁" w:date="2018-09-12T17:38:26Z">
        <w:r>
          <w:rPr>
            <w:rFonts w:hint="eastAsia" w:ascii="仿宋_GB2312" w:hAnsi="仿宋_GB2312" w:eastAsia="仿宋_GB2312" w:cs="仿宋_GB2312"/>
            <w:color w:val="auto"/>
            <w:sz w:val="21"/>
            <w:szCs w:val="21"/>
            <w:highlight w:val="none"/>
            <w:shd w:val="clear" w:color="auto" w:fill="auto"/>
            <w:lang w:eastAsia="zh-CN"/>
          </w:rPr>
          <w:t>开发</w:t>
        </w:r>
      </w:ins>
      <w:ins w:id="849" w:author="陈章仁" w:date="2018-09-13T10:39:20Z">
        <w:r>
          <w:rPr>
            <w:rFonts w:hint="eastAsia" w:ascii="仿宋_GB2312" w:hAnsi="仿宋_GB2312" w:eastAsia="仿宋_GB2312" w:cs="仿宋_GB2312"/>
            <w:color w:val="auto"/>
            <w:sz w:val="21"/>
            <w:szCs w:val="21"/>
            <w:highlight w:val="none"/>
            <w:shd w:val="clear" w:color="auto" w:fill="auto"/>
            <w:lang w:eastAsia="zh-CN"/>
          </w:rPr>
          <w:t>或</w:t>
        </w:r>
      </w:ins>
      <w:ins w:id="850" w:author="陈章仁" w:date="2018-09-13T10:39:27Z">
        <w:r>
          <w:rPr>
            <w:rFonts w:hint="eastAsia" w:ascii="仿宋_GB2312" w:hAnsi="仿宋_GB2312" w:eastAsia="仿宋_GB2312" w:cs="仿宋_GB2312"/>
            <w:color w:val="auto"/>
            <w:sz w:val="21"/>
            <w:szCs w:val="21"/>
            <w:highlight w:val="none"/>
            <w:shd w:val="clear" w:color="auto" w:fill="auto"/>
            <w:lang w:eastAsia="zh-CN"/>
          </w:rPr>
          <w:t>使用</w:t>
        </w:r>
      </w:ins>
      <w:ins w:id="851" w:author="陈章仁" w:date="2018-09-13T10:39:28Z">
        <w:r>
          <w:rPr>
            <w:rFonts w:hint="eastAsia" w:ascii="仿宋_GB2312" w:hAnsi="仿宋_GB2312" w:eastAsia="仿宋_GB2312" w:cs="仿宋_GB2312"/>
            <w:color w:val="auto"/>
            <w:sz w:val="21"/>
            <w:szCs w:val="21"/>
            <w:highlight w:val="none"/>
            <w:shd w:val="clear" w:color="auto" w:fill="auto"/>
            <w:lang w:eastAsia="zh-CN"/>
          </w:rPr>
          <w:t>过</w:t>
        </w:r>
      </w:ins>
      <w:ins w:id="852" w:author="陈章仁" w:date="2018-09-13T10:39:38Z">
        <w:r>
          <w:rPr>
            <w:rFonts w:hint="eastAsia" w:ascii="仿宋_GB2312" w:hAnsi="仿宋_GB2312" w:eastAsia="仿宋_GB2312" w:cs="仿宋_GB2312"/>
            <w:color w:val="auto"/>
            <w:sz w:val="21"/>
            <w:szCs w:val="21"/>
            <w:highlight w:val="none"/>
            <w:shd w:val="clear" w:color="auto" w:fill="auto"/>
            <w:lang w:eastAsia="zh-CN"/>
          </w:rPr>
          <w:t>程</w:t>
        </w:r>
      </w:ins>
      <w:ins w:id="853" w:author="陈章仁" w:date="2018-09-12T17:38:39Z">
        <w:r>
          <w:rPr>
            <w:rFonts w:hint="eastAsia" w:ascii="仿宋_GB2312" w:hAnsi="仿宋_GB2312" w:eastAsia="仿宋_GB2312" w:cs="仿宋_GB2312"/>
            <w:color w:val="auto"/>
            <w:sz w:val="21"/>
            <w:szCs w:val="21"/>
            <w:highlight w:val="none"/>
            <w:shd w:val="clear" w:color="auto" w:fill="auto"/>
            <w:lang w:eastAsia="zh-CN"/>
          </w:rPr>
          <w:t>中，</w:t>
        </w:r>
      </w:ins>
      <w:ins w:id="854" w:author="陈章仁" w:date="2018-09-13T10:40:48Z">
        <w:r>
          <w:rPr>
            <w:rFonts w:hint="eastAsia" w:ascii="仿宋_GB2312" w:hAnsi="仿宋_GB2312" w:eastAsia="仿宋_GB2312" w:cs="仿宋_GB2312"/>
            <w:color w:val="auto"/>
            <w:sz w:val="21"/>
            <w:szCs w:val="21"/>
            <w:highlight w:val="none"/>
            <w:shd w:val="clear" w:color="auto" w:fill="auto"/>
            <w:lang w:eastAsia="zh-CN"/>
          </w:rPr>
          <w:t>有</w:t>
        </w:r>
      </w:ins>
      <w:ins w:id="855" w:author="陈章仁" w:date="2018-09-13T10:40:49Z">
        <w:r>
          <w:rPr>
            <w:rFonts w:hint="eastAsia" w:ascii="仿宋_GB2312" w:hAnsi="仿宋_GB2312" w:eastAsia="仿宋_GB2312" w:cs="仿宋_GB2312"/>
            <w:color w:val="auto"/>
            <w:sz w:val="21"/>
            <w:szCs w:val="21"/>
            <w:highlight w:val="none"/>
            <w:shd w:val="clear" w:color="auto" w:fill="auto"/>
            <w:lang w:eastAsia="zh-CN"/>
          </w:rPr>
          <w:t>些</w:t>
        </w:r>
      </w:ins>
      <w:ins w:id="856" w:author="陈章仁" w:date="2018-09-12T17:39:04Z">
        <w:r>
          <w:rPr>
            <w:rFonts w:hint="eastAsia" w:ascii="仿宋_GB2312" w:hAnsi="仿宋_GB2312" w:eastAsia="仿宋_GB2312" w:cs="仿宋_GB2312"/>
            <w:color w:val="auto"/>
            <w:sz w:val="21"/>
            <w:szCs w:val="21"/>
            <w:highlight w:val="none"/>
            <w:shd w:val="clear" w:color="auto" w:fill="auto"/>
            <w:lang w:eastAsia="zh-CN"/>
          </w:rPr>
          <w:t>功</w:t>
        </w:r>
      </w:ins>
      <w:ins w:id="857" w:author="陈章仁" w:date="2018-09-12T17:39:05Z">
        <w:r>
          <w:rPr>
            <w:rFonts w:hint="eastAsia" w:ascii="仿宋_GB2312" w:hAnsi="仿宋_GB2312" w:eastAsia="仿宋_GB2312" w:cs="仿宋_GB2312"/>
            <w:color w:val="auto"/>
            <w:sz w:val="21"/>
            <w:szCs w:val="21"/>
            <w:highlight w:val="none"/>
            <w:shd w:val="clear" w:color="auto" w:fill="auto"/>
            <w:lang w:eastAsia="zh-CN"/>
          </w:rPr>
          <w:t>能</w:t>
        </w:r>
      </w:ins>
      <w:ins w:id="858" w:author="陈章仁" w:date="2018-09-13T10:37:28Z">
        <w:r>
          <w:rPr>
            <w:rFonts w:hint="eastAsia" w:ascii="仿宋_GB2312" w:hAnsi="仿宋_GB2312" w:eastAsia="仿宋_GB2312" w:cs="仿宋_GB2312"/>
            <w:color w:val="auto"/>
            <w:sz w:val="21"/>
            <w:szCs w:val="21"/>
            <w:highlight w:val="none"/>
            <w:shd w:val="clear" w:color="auto" w:fill="auto"/>
            <w:lang w:eastAsia="zh-CN"/>
          </w:rPr>
          <w:t>或</w:t>
        </w:r>
      </w:ins>
      <w:ins w:id="859" w:author="陈章仁" w:date="2018-09-13T10:37:29Z">
        <w:r>
          <w:rPr>
            <w:rFonts w:hint="eastAsia" w:ascii="仿宋_GB2312" w:hAnsi="仿宋_GB2312" w:eastAsia="仿宋_GB2312" w:cs="仿宋_GB2312"/>
            <w:color w:val="auto"/>
            <w:sz w:val="21"/>
            <w:szCs w:val="21"/>
            <w:highlight w:val="none"/>
            <w:shd w:val="clear" w:color="auto" w:fill="auto"/>
            <w:lang w:eastAsia="zh-CN"/>
          </w:rPr>
          <w:t>与</w:t>
        </w:r>
      </w:ins>
      <w:ins w:id="860" w:author="陈章仁" w:date="2018-09-13T10:37:44Z">
        <w:r>
          <w:rPr>
            <w:rFonts w:hint="eastAsia" w:ascii="仿宋_GB2312" w:hAnsi="仿宋_GB2312" w:eastAsia="仿宋_GB2312" w:cs="仿宋_GB2312"/>
            <w:color w:val="auto"/>
            <w:sz w:val="21"/>
            <w:szCs w:val="21"/>
            <w:highlight w:val="none"/>
            <w:shd w:val="clear" w:color="auto" w:fill="auto"/>
            <w:lang w:eastAsia="zh-CN"/>
          </w:rPr>
          <w:t>其他</w:t>
        </w:r>
      </w:ins>
      <w:ins w:id="861" w:author="陈章仁" w:date="2018-09-13T10:37:47Z">
        <w:r>
          <w:rPr>
            <w:rFonts w:hint="eastAsia" w:ascii="仿宋_GB2312" w:hAnsi="仿宋_GB2312" w:eastAsia="仿宋_GB2312" w:cs="仿宋_GB2312"/>
            <w:color w:val="auto"/>
            <w:sz w:val="21"/>
            <w:szCs w:val="21"/>
            <w:highlight w:val="none"/>
            <w:shd w:val="clear" w:color="auto" w:fill="auto"/>
            <w:lang w:eastAsia="zh-CN"/>
          </w:rPr>
          <w:t>系统</w:t>
        </w:r>
      </w:ins>
      <w:ins w:id="862" w:author="陈章仁" w:date="2018-09-13T10:38:10Z">
        <w:r>
          <w:rPr>
            <w:rFonts w:hint="eastAsia" w:ascii="仿宋_GB2312" w:hAnsi="仿宋_GB2312" w:eastAsia="仿宋_GB2312" w:cs="仿宋_GB2312"/>
            <w:color w:val="auto"/>
            <w:sz w:val="21"/>
            <w:szCs w:val="21"/>
            <w:highlight w:val="none"/>
            <w:shd w:val="clear" w:color="auto" w:fill="auto"/>
            <w:lang w:eastAsia="zh-CN"/>
          </w:rPr>
          <w:t>的对</w:t>
        </w:r>
      </w:ins>
      <w:ins w:id="863" w:author="陈章仁" w:date="2018-09-13T10:38:13Z">
        <w:r>
          <w:rPr>
            <w:rFonts w:hint="eastAsia" w:ascii="仿宋_GB2312" w:hAnsi="仿宋_GB2312" w:eastAsia="仿宋_GB2312" w:cs="仿宋_GB2312"/>
            <w:color w:val="auto"/>
            <w:sz w:val="21"/>
            <w:szCs w:val="21"/>
            <w:highlight w:val="none"/>
            <w:shd w:val="clear" w:color="auto" w:fill="auto"/>
            <w:lang w:eastAsia="zh-CN"/>
          </w:rPr>
          <w:t>接</w:t>
        </w:r>
      </w:ins>
      <w:ins w:id="864" w:author="陈章仁" w:date="2018-09-13T10:38:03Z">
        <w:r>
          <w:rPr>
            <w:rFonts w:hint="eastAsia" w:ascii="仿宋_GB2312" w:hAnsi="仿宋_GB2312" w:eastAsia="仿宋_GB2312" w:cs="仿宋_GB2312"/>
            <w:color w:val="auto"/>
            <w:sz w:val="21"/>
            <w:szCs w:val="21"/>
            <w:highlight w:val="none"/>
            <w:shd w:val="clear" w:color="auto" w:fill="auto"/>
            <w:lang w:eastAsia="zh-CN"/>
          </w:rPr>
          <w:t>方</w:t>
        </w:r>
      </w:ins>
      <w:ins w:id="865" w:author="陈章仁" w:date="2018-09-13T10:38:04Z">
        <w:r>
          <w:rPr>
            <w:rFonts w:hint="eastAsia" w:ascii="仿宋_GB2312" w:hAnsi="仿宋_GB2312" w:eastAsia="仿宋_GB2312" w:cs="仿宋_GB2312"/>
            <w:color w:val="auto"/>
            <w:sz w:val="21"/>
            <w:szCs w:val="21"/>
            <w:highlight w:val="none"/>
            <w:shd w:val="clear" w:color="auto" w:fill="auto"/>
            <w:lang w:eastAsia="zh-CN"/>
          </w:rPr>
          <w:t>面</w:t>
        </w:r>
      </w:ins>
      <w:ins w:id="866" w:author="陈章仁" w:date="2018-09-12T17:38:43Z">
        <w:r>
          <w:rPr>
            <w:rFonts w:hint="eastAsia" w:ascii="仿宋_GB2312" w:hAnsi="仿宋_GB2312" w:eastAsia="仿宋_GB2312" w:cs="仿宋_GB2312"/>
            <w:color w:val="auto"/>
            <w:sz w:val="21"/>
            <w:szCs w:val="21"/>
            <w:highlight w:val="none"/>
            <w:shd w:val="clear" w:color="auto" w:fill="auto"/>
            <w:lang w:eastAsia="zh-CN"/>
          </w:rPr>
          <w:t>还</w:t>
        </w:r>
      </w:ins>
      <w:ins w:id="867" w:author="陈章仁" w:date="2018-09-12T17:38:13Z">
        <w:r>
          <w:rPr>
            <w:rFonts w:hint="eastAsia" w:ascii="仿宋_GB2312" w:hAnsi="仿宋_GB2312" w:eastAsia="仿宋_GB2312" w:cs="仿宋_GB2312"/>
            <w:color w:val="auto"/>
            <w:sz w:val="21"/>
            <w:szCs w:val="21"/>
            <w:highlight w:val="none"/>
            <w:shd w:val="clear" w:color="auto" w:fill="auto"/>
            <w:lang w:eastAsia="zh-CN"/>
          </w:rPr>
          <w:t>会</w:t>
        </w:r>
      </w:ins>
      <w:ins w:id="868" w:author="陈章仁" w:date="2018-09-12T17:38:14Z">
        <w:r>
          <w:rPr>
            <w:rFonts w:hint="eastAsia" w:ascii="仿宋_GB2312" w:hAnsi="仿宋_GB2312" w:eastAsia="仿宋_GB2312" w:cs="仿宋_GB2312"/>
            <w:color w:val="auto"/>
            <w:sz w:val="21"/>
            <w:szCs w:val="21"/>
            <w:highlight w:val="none"/>
            <w:shd w:val="clear" w:color="auto" w:fill="auto"/>
            <w:lang w:eastAsia="zh-CN"/>
          </w:rPr>
          <w:t>有</w:t>
        </w:r>
      </w:ins>
      <w:ins w:id="869" w:author="陈章仁" w:date="2018-09-13T10:37:12Z">
        <w:r>
          <w:rPr>
            <w:rFonts w:hint="eastAsia" w:ascii="仿宋_GB2312" w:hAnsi="仿宋_GB2312" w:eastAsia="仿宋_GB2312" w:cs="仿宋_GB2312"/>
            <w:color w:val="auto"/>
            <w:sz w:val="21"/>
            <w:szCs w:val="21"/>
            <w:highlight w:val="none"/>
            <w:shd w:val="clear" w:color="auto" w:fill="auto"/>
            <w:lang w:eastAsia="zh-CN"/>
          </w:rPr>
          <w:t>增</w:t>
        </w:r>
      </w:ins>
      <w:ins w:id="870" w:author="陈章仁" w:date="2018-09-13T10:37:18Z">
        <w:r>
          <w:rPr>
            <w:rFonts w:hint="eastAsia" w:ascii="仿宋_GB2312" w:hAnsi="仿宋_GB2312" w:eastAsia="仿宋_GB2312" w:cs="仿宋_GB2312"/>
            <w:color w:val="auto"/>
            <w:sz w:val="21"/>
            <w:szCs w:val="21"/>
            <w:highlight w:val="none"/>
            <w:shd w:val="clear" w:color="auto" w:fill="auto"/>
            <w:lang w:eastAsia="zh-CN"/>
          </w:rPr>
          <w:t>加</w:t>
        </w:r>
      </w:ins>
      <w:ins w:id="871" w:author="陈章仁" w:date="2018-09-12T17:38:18Z">
        <w:r>
          <w:rPr>
            <w:rFonts w:hint="eastAsia" w:ascii="仿宋_GB2312" w:hAnsi="仿宋_GB2312" w:eastAsia="仿宋_GB2312" w:cs="仿宋_GB2312"/>
            <w:color w:val="auto"/>
            <w:sz w:val="21"/>
            <w:szCs w:val="21"/>
            <w:highlight w:val="none"/>
            <w:shd w:val="clear" w:color="auto" w:fill="auto"/>
            <w:lang w:eastAsia="zh-CN"/>
          </w:rPr>
          <w:t>及修</w:t>
        </w:r>
      </w:ins>
      <w:ins w:id="872" w:author="陈章仁" w:date="2018-09-12T17:38:19Z">
        <w:r>
          <w:rPr>
            <w:rFonts w:hint="eastAsia" w:ascii="仿宋_GB2312" w:hAnsi="仿宋_GB2312" w:eastAsia="仿宋_GB2312" w:cs="仿宋_GB2312"/>
            <w:color w:val="auto"/>
            <w:sz w:val="21"/>
            <w:szCs w:val="21"/>
            <w:highlight w:val="none"/>
            <w:shd w:val="clear" w:color="auto" w:fill="auto"/>
            <w:lang w:eastAsia="zh-CN"/>
          </w:rPr>
          <w:t>改</w:t>
        </w:r>
      </w:ins>
      <w:ins w:id="873" w:author="陈章仁" w:date="2018-09-13T10:38:53Z">
        <w:r>
          <w:rPr>
            <w:rFonts w:hint="eastAsia" w:ascii="仿宋_GB2312" w:hAnsi="仿宋_GB2312" w:eastAsia="仿宋_GB2312" w:cs="仿宋_GB2312"/>
            <w:color w:val="auto"/>
            <w:sz w:val="21"/>
            <w:szCs w:val="21"/>
            <w:highlight w:val="none"/>
            <w:shd w:val="clear" w:color="auto" w:fill="auto"/>
            <w:lang w:eastAsia="zh-CN"/>
          </w:rPr>
          <w:t>，需</w:t>
        </w:r>
      </w:ins>
      <w:ins w:id="874" w:author="陈章仁" w:date="2018-09-13T10:38:23Z">
        <w:r>
          <w:rPr>
            <w:rFonts w:hint="eastAsia" w:ascii="仿宋_GB2312" w:hAnsi="仿宋_GB2312" w:eastAsia="仿宋_GB2312" w:cs="仿宋_GB2312"/>
            <w:color w:val="auto"/>
            <w:sz w:val="21"/>
            <w:szCs w:val="21"/>
            <w:highlight w:val="none"/>
            <w:shd w:val="clear" w:color="auto" w:fill="auto"/>
            <w:lang w:eastAsia="zh-CN"/>
          </w:rPr>
          <w:t>后续</w:t>
        </w:r>
      </w:ins>
      <w:ins w:id="875" w:author="陈章仁" w:date="2018-09-13T10:38:27Z">
        <w:r>
          <w:rPr>
            <w:rFonts w:hint="eastAsia" w:ascii="仿宋_GB2312" w:hAnsi="仿宋_GB2312" w:eastAsia="仿宋_GB2312" w:cs="仿宋_GB2312"/>
            <w:color w:val="auto"/>
            <w:sz w:val="21"/>
            <w:szCs w:val="21"/>
            <w:highlight w:val="none"/>
            <w:shd w:val="clear" w:color="auto" w:fill="auto"/>
            <w:lang w:eastAsia="zh-CN"/>
          </w:rPr>
          <w:t>再</w:t>
        </w:r>
      </w:ins>
      <w:ins w:id="876" w:author="陈章仁" w:date="2018-09-13T10:38:28Z">
        <w:r>
          <w:rPr>
            <w:rFonts w:hint="eastAsia" w:ascii="仿宋_GB2312" w:hAnsi="仿宋_GB2312" w:eastAsia="仿宋_GB2312" w:cs="仿宋_GB2312"/>
            <w:color w:val="auto"/>
            <w:sz w:val="21"/>
            <w:szCs w:val="21"/>
            <w:highlight w:val="none"/>
            <w:shd w:val="clear" w:color="auto" w:fill="auto"/>
            <w:lang w:eastAsia="zh-CN"/>
          </w:rPr>
          <w:t>完</w:t>
        </w:r>
      </w:ins>
      <w:ins w:id="877" w:author="陈章仁" w:date="2018-09-13T10:38:30Z">
        <w:r>
          <w:rPr>
            <w:rFonts w:hint="eastAsia" w:ascii="仿宋_GB2312" w:hAnsi="仿宋_GB2312" w:eastAsia="仿宋_GB2312" w:cs="仿宋_GB2312"/>
            <w:color w:val="auto"/>
            <w:sz w:val="21"/>
            <w:szCs w:val="21"/>
            <w:highlight w:val="none"/>
            <w:shd w:val="clear" w:color="auto" w:fill="auto"/>
            <w:lang w:eastAsia="zh-CN"/>
          </w:rPr>
          <w:t>善</w:t>
        </w:r>
      </w:ins>
      <w:ins w:id="878" w:author="陈章仁" w:date="2018-09-13T10:38:36Z">
        <w:r>
          <w:rPr>
            <w:rFonts w:hint="eastAsia" w:ascii="仿宋_GB2312" w:hAnsi="仿宋_GB2312" w:eastAsia="仿宋_GB2312" w:cs="仿宋_GB2312"/>
            <w:color w:val="auto"/>
            <w:sz w:val="21"/>
            <w:szCs w:val="21"/>
            <w:highlight w:val="none"/>
            <w:shd w:val="clear" w:color="auto" w:fill="auto"/>
            <w:lang w:eastAsia="zh-CN"/>
          </w:rPr>
          <w:t>及</w:t>
        </w:r>
      </w:ins>
      <w:ins w:id="879" w:author="陈章仁" w:date="2018-09-13T10:38:37Z">
        <w:r>
          <w:rPr>
            <w:rFonts w:hint="eastAsia" w:ascii="仿宋_GB2312" w:hAnsi="仿宋_GB2312" w:eastAsia="仿宋_GB2312" w:cs="仿宋_GB2312"/>
            <w:color w:val="auto"/>
            <w:sz w:val="21"/>
            <w:szCs w:val="21"/>
            <w:highlight w:val="none"/>
            <w:shd w:val="clear" w:color="auto" w:fill="auto"/>
            <w:lang w:eastAsia="zh-CN"/>
          </w:rPr>
          <w:t>优</w:t>
        </w:r>
      </w:ins>
      <w:ins w:id="880" w:author="陈章仁" w:date="2018-09-13T10:38:38Z">
        <w:r>
          <w:rPr>
            <w:rFonts w:hint="eastAsia" w:ascii="仿宋_GB2312" w:hAnsi="仿宋_GB2312" w:eastAsia="仿宋_GB2312" w:cs="仿宋_GB2312"/>
            <w:color w:val="auto"/>
            <w:sz w:val="21"/>
            <w:szCs w:val="21"/>
            <w:highlight w:val="none"/>
            <w:shd w:val="clear" w:color="auto" w:fill="auto"/>
            <w:lang w:eastAsia="zh-CN"/>
          </w:rPr>
          <w:t>化。</w:t>
        </w:r>
      </w:ins>
    </w:p>
    <w:p>
      <w:pPr>
        <w:rPr>
          <w:rFonts w:hint="eastAsia" w:ascii="仿宋_GB2312" w:hAnsi="仿宋_GB2312" w:eastAsia="仿宋_GB2312" w:cs="仿宋_GB2312"/>
          <w:color w:val="auto"/>
          <w:sz w:val="21"/>
          <w:szCs w:val="21"/>
          <w:highlight w:val="none"/>
          <w:shd w:val="clear" w:color="auto" w:fill="auto"/>
          <w:lang w:val="en-US" w:eastAsia="zh-CN"/>
        </w:rPr>
      </w:pPr>
      <w:ins w:id="881" w:author="陈章仁" w:date="2018-09-13T16:38:54Z">
        <w:r>
          <w:rPr>
            <w:rFonts w:hint="eastAsia" w:ascii="仿宋_GB2312" w:hAnsi="仿宋_GB2312" w:eastAsia="仿宋_GB2312" w:cs="仿宋_GB2312"/>
            <w:color w:val="auto"/>
            <w:sz w:val="21"/>
            <w:szCs w:val="21"/>
            <w:highlight w:val="none"/>
            <w:shd w:val="clear" w:color="auto" w:fill="auto"/>
            <w:lang w:eastAsia="zh-CN"/>
          </w:rPr>
          <w:t>所</w:t>
        </w:r>
      </w:ins>
      <w:ins w:id="882" w:author="陈章仁" w:date="2018-09-13T16:38:55Z">
        <w:r>
          <w:rPr>
            <w:rFonts w:hint="eastAsia" w:ascii="仿宋_GB2312" w:hAnsi="仿宋_GB2312" w:eastAsia="仿宋_GB2312" w:cs="仿宋_GB2312"/>
            <w:color w:val="auto"/>
            <w:sz w:val="21"/>
            <w:szCs w:val="21"/>
            <w:highlight w:val="none"/>
            <w:shd w:val="clear" w:color="auto" w:fill="auto"/>
            <w:lang w:eastAsia="zh-CN"/>
          </w:rPr>
          <w:t>有</w:t>
        </w:r>
      </w:ins>
      <w:ins w:id="883" w:author="陈章仁" w:date="2018-09-13T16:38:56Z">
        <w:r>
          <w:rPr>
            <w:rFonts w:hint="eastAsia" w:ascii="仿宋_GB2312" w:hAnsi="仿宋_GB2312" w:eastAsia="仿宋_GB2312" w:cs="仿宋_GB2312"/>
            <w:color w:val="auto"/>
            <w:sz w:val="21"/>
            <w:szCs w:val="21"/>
            <w:highlight w:val="none"/>
            <w:shd w:val="clear" w:color="auto" w:fill="auto"/>
            <w:lang w:eastAsia="zh-CN"/>
          </w:rPr>
          <w:t>数据</w:t>
        </w:r>
      </w:ins>
      <w:ins w:id="884" w:author="陈章仁" w:date="2018-09-13T16:38:57Z">
        <w:r>
          <w:rPr>
            <w:rFonts w:hint="eastAsia" w:ascii="仿宋_GB2312" w:hAnsi="仿宋_GB2312" w:eastAsia="仿宋_GB2312" w:cs="仿宋_GB2312"/>
            <w:color w:val="auto"/>
            <w:sz w:val="21"/>
            <w:szCs w:val="21"/>
            <w:highlight w:val="none"/>
            <w:shd w:val="clear" w:color="auto" w:fill="auto"/>
            <w:lang w:eastAsia="zh-CN"/>
          </w:rPr>
          <w:t>的</w:t>
        </w:r>
      </w:ins>
      <w:ins w:id="885" w:author="陈章仁" w:date="2018-09-13T16:39:00Z">
        <w:r>
          <w:rPr>
            <w:rFonts w:hint="eastAsia" w:ascii="仿宋_GB2312" w:hAnsi="仿宋_GB2312" w:eastAsia="仿宋_GB2312" w:cs="仿宋_GB2312"/>
            <w:color w:val="auto"/>
            <w:sz w:val="21"/>
            <w:szCs w:val="21"/>
            <w:highlight w:val="none"/>
            <w:shd w:val="clear" w:color="auto" w:fill="auto"/>
            <w:lang w:eastAsia="zh-CN"/>
          </w:rPr>
          <w:t>修改</w:t>
        </w:r>
      </w:ins>
      <w:ins w:id="886" w:author="陈章仁" w:date="2018-09-13T16:39:01Z">
        <w:r>
          <w:rPr>
            <w:rFonts w:hint="eastAsia" w:ascii="仿宋_GB2312" w:hAnsi="仿宋_GB2312" w:eastAsia="仿宋_GB2312" w:cs="仿宋_GB2312"/>
            <w:color w:val="auto"/>
            <w:sz w:val="21"/>
            <w:szCs w:val="21"/>
            <w:highlight w:val="none"/>
            <w:shd w:val="clear" w:color="auto" w:fill="auto"/>
            <w:lang w:eastAsia="zh-CN"/>
          </w:rPr>
          <w:t>或</w:t>
        </w:r>
      </w:ins>
      <w:ins w:id="887" w:author="陈章仁" w:date="2018-09-13T16:39:08Z">
        <w:r>
          <w:rPr>
            <w:rFonts w:hint="eastAsia" w:ascii="仿宋_GB2312" w:hAnsi="仿宋_GB2312" w:eastAsia="仿宋_GB2312" w:cs="仿宋_GB2312"/>
            <w:color w:val="auto"/>
            <w:sz w:val="21"/>
            <w:szCs w:val="21"/>
            <w:highlight w:val="none"/>
            <w:shd w:val="clear" w:color="auto" w:fill="auto"/>
            <w:lang w:eastAsia="zh-CN"/>
          </w:rPr>
          <w:t>操作</w:t>
        </w:r>
      </w:ins>
      <w:ins w:id="888" w:author="陈章仁" w:date="2018-09-13T16:39:09Z">
        <w:r>
          <w:rPr>
            <w:rFonts w:hint="eastAsia" w:ascii="仿宋_GB2312" w:hAnsi="仿宋_GB2312" w:eastAsia="仿宋_GB2312" w:cs="仿宋_GB2312"/>
            <w:color w:val="auto"/>
            <w:sz w:val="21"/>
            <w:szCs w:val="21"/>
            <w:highlight w:val="none"/>
            <w:shd w:val="clear" w:color="auto" w:fill="auto"/>
            <w:lang w:eastAsia="zh-CN"/>
          </w:rPr>
          <w:t>都</w:t>
        </w:r>
      </w:ins>
      <w:ins w:id="889" w:author="陈章仁" w:date="2018-09-13T16:39:14Z">
        <w:r>
          <w:rPr>
            <w:rFonts w:hint="eastAsia" w:ascii="仿宋_GB2312" w:hAnsi="仿宋_GB2312" w:eastAsia="仿宋_GB2312" w:cs="仿宋_GB2312"/>
            <w:color w:val="auto"/>
            <w:sz w:val="21"/>
            <w:szCs w:val="21"/>
            <w:highlight w:val="none"/>
            <w:shd w:val="clear" w:color="auto" w:fill="auto"/>
            <w:lang w:eastAsia="zh-CN"/>
          </w:rPr>
          <w:t>要有</w:t>
        </w:r>
      </w:ins>
      <w:ins w:id="890" w:author="陈章仁" w:date="2018-09-13T16:39:16Z">
        <w:r>
          <w:rPr>
            <w:rFonts w:hint="eastAsia" w:ascii="仿宋_GB2312" w:hAnsi="仿宋_GB2312" w:eastAsia="仿宋_GB2312" w:cs="仿宋_GB2312"/>
            <w:color w:val="auto"/>
            <w:sz w:val="21"/>
            <w:szCs w:val="21"/>
            <w:highlight w:val="none"/>
            <w:shd w:val="clear" w:color="auto" w:fill="auto"/>
            <w:lang w:eastAsia="zh-CN"/>
          </w:rPr>
          <w:t>记录</w:t>
        </w:r>
      </w:ins>
      <w:ins w:id="891" w:author="陈章仁" w:date="2018-09-13T16:39:18Z">
        <w:r>
          <w:rPr>
            <w:rFonts w:hint="eastAsia" w:ascii="仿宋_GB2312" w:hAnsi="仿宋_GB2312" w:eastAsia="仿宋_GB2312" w:cs="仿宋_GB2312"/>
            <w:color w:val="auto"/>
            <w:sz w:val="21"/>
            <w:szCs w:val="21"/>
            <w:highlight w:val="none"/>
            <w:shd w:val="clear" w:color="auto" w:fill="auto"/>
            <w:lang w:eastAsia="zh-CN"/>
          </w:rPr>
          <w:t>，</w:t>
        </w:r>
      </w:ins>
      <w:ins w:id="892" w:author="陈章仁" w:date="2018-09-13T16:39:30Z">
        <w:r>
          <w:rPr>
            <w:rFonts w:hint="eastAsia" w:ascii="仿宋_GB2312" w:hAnsi="仿宋_GB2312" w:eastAsia="仿宋_GB2312" w:cs="仿宋_GB2312"/>
            <w:color w:val="auto"/>
            <w:sz w:val="21"/>
            <w:szCs w:val="21"/>
            <w:highlight w:val="none"/>
            <w:shd w:val="clear" w:color="auto" w:fill="auto"/>
            <w:lang w:eastAsia="zh-CN"/>
          </w:rPr>
          <w:t>并</w:t>
        </w:r>
      </w:ins>
      <w:ins w:id="893" w:author="陈章仁" w:date="2018-09-13T16:39:32Z">
        <w:r>
          <w:rPr>
            <w:rFonts w:hint="eastAsia" w:ascii="仿宋_GB2312" w:hAnsi="仿宋_GB2312" w:eastAsia="仿宋_GB2312" w:cs="仿宋_GB2312"/>
            <w:color w:val="auto"/>
            <w:sz w:val="21"/>
            <w:szCs w:val="21"/>
            <w:highlight w:val="none"/>
            <w:shd w:val="clear" w:color="auto" w:fill="auto"/>
            <w:lang w:eastAsia="zh-CN"/>
          </w:rPr>
          <w:t>做好</w:t>
        </w:r>
      </w:ins>
      <w:ins w:id="894" w:author="陈章仁" w:date="2018-09-13T16:39:40Z">
        <w:r>
          <w:rPr>
            <w:rFonts w:hint="eastAsia" w:ascii="仿宋_GB2312" w:hAnsi="仿宋_GB2312" w:eastAsia="仿宋_GB2312" w:cs="仿宋_GB2312"/>
            <w:color w:val="auto"/>
            <w:sz w:val="21"/>
            <w:szCs w:val="21"/>
            <w:highlight w:val="none"/>
            <w:shd w:val="clear" w:color="auto" w:fill="auto"/>
            <w:lang w:eastAsia="zh-CN"/>
          </w:rPr>
          <w:t>各类</w:t>
        </w:r>
      </w:ins>
      <w:ins w:id="895" w:author="陈章仁" w:date="2018-09-13T16:39:34Z">
        <w:r>
          <w:rPr>
            <w:rFonts w:hint="eastAsia" w:ascii="仿宋_GB2312" w:hAnsi="仿宋_GB2312" w:eastAsia="仿宋_GB2312" w:cs="仿宋_GB2312"/>
            <w:color w:val="auto"/>
            <w:sz w:val="21"/>
            <w:szCs w:val="21"/>
            <w:highlight w:val="none"/>
            <w:shd w:val="clear" w:color="auto" w:fill="auto"/>
            <w:lang w:eastAsia="zh-CN"/>
          </w:rPr>
          <w:t>日</w:t>
        </w:r>
      </w:ins>
      <w:ins w:id="896" w:author="陈章仁" w:date="2018-09-13T16:39:35Z">
        <w:r>
          <w:rPr>
            <w:rFonts w:hint="eastAsia" w:ascii="仿宋_GB2312" w:hAnsi="仿宋_GB2312" w:eastAsia="仿宋_GB2312" w:cs="仿宋_GB2312"/>
            <w:color w:val="auto"/>
            <w:sz w:val="21"/>
            <w:szCs w:val="21"/>
            <w:highlight w:val="none"/>
            <w:shd w:val="clear" w:color="auto" w:fill="auto"/>
            <w:lang w:eastAsia="zh-CN"/>
          </w:rPr>
          <w:t>志</w:t>
        </w:r>
      </w:ins>
      <w:ins w:id="897" w:author="陈章仁" w:date="2018-09-13T16:39:42Z">
        <w:r>
          <w:rPr>
            <w:rFonts w:hint="eastAsia" w:ascii="仿宋_GB2312" w:hAnsi="仿宋_GB2312" w:eastAsia="仿宋_GB2312" w:cs="仿宋_GB2312"/>
            <w:color w:val="auto"/>
            <w:sz w:val="21"/>
            <w:szCs w:val="21"/>
            <w:highlight w:val="none"/>
            <w:shd w:val="clear" w:color="auto" w:fill="auto"/>
            <w:lang w:eastAsia="zh-CN"/>
          </w:rPr>
          <w:t>，</w:t>
        </w:r>
      </w:ins>
      <w:ins w:id="898" w:author="陈章仁" w:date="2018-09-13T16:39:43Z">
        <w:r>
          <w:rPr>
            <w:rFonts w:hint="eastAsia" w:ascii="仿宋_GB2312" w:hAnsi="仿宋_GB2312" w:eastAsia="仿宋_GB2312" w:cs="仿宋_GB2312"/>
            <w:color w:val="auto"/>
            <w:sz w:val="21"/>
            <w:szCs w:val="21"/>
            <w:highlight w:val="none"/>
            <w:shd w:val="clear" w:color="auto" w:fill="auto"/>
            <w:lang w:eastAsia="zh-CN"/>
          </w:rPr>
          <w:t>以</w:t>
        </w:r>
      </w:ins>
      <w:ins w:id="899" w:author="陈章仁" w:date="2018-09-13T16:39:44Z">
        <w:r>
          <w:rPr>
            <w:rFonts w:hint="eastAsia" w:ascii="仿宋_GB2312" w:hAnsi="仿宋_GB2312" w:eastAsia="仿宋_GB2312" w:cs="仿宋_GB2312"/>
            <w:color w:val="auto"/>
            <w:sz w:val="21"/>
            <w:szCs w:val="21"/>
            <w:highlight w:val="none"/>
            <w:shd w:val="clear" w:color="auto" w:fill="auto"/>
            <w:lang w:eastAsia="zh-CN"/>
          </w:rPr>
          <w:t>便</w:t>
        </w:r>
      </w:ins>
      <w:ins w:id="900" w:author="陈章仁" w:date="2018-09-13T16:40:00Z">
        <w:r>
          <w:rPr>
            <w:rFonts w:hint="eastAsia" w:ascii="仿宋_GB2312" w:hAnsi="仿宋_GB2312" w:eastAsia="仿宋_GB2312" w:cs="仿宋_GB2312"/>
            <w:color w:val="auto"/>
            <w:sz w:val="21"/>
            <w:szCs w:val="21"/>
            <w:highlight w:val="none"/>
            <w:shd w:val="clear" w:color="auto" w:fill="auto"/>
            <w:lang w:eastAsia="zh-CN"/>
          </w:rPr>
          <w:t>能</w:t>
        </w:r>
      </w:ins>
      <w:ins w:id="901" w:author="陈章仁" w:date="2018-09-13T16:39:45Z">
        <w:r>
          <w:rPr>
            <w:rFonts w:hint="eastAsia" w:ascii="仿宋_GB2312" w:hAnsi="仿宋_GB2312" w:eastAsia="仿宋_GB2312" w:cs="仿宋_GB2312"/>
            <w:color w:val="auto"/>
            <w:sz w:val="21"/>
            <w:szCs w:val="21"/>
            <w:highlight w:val="none"/>
            <w:shd w:val="clear" w:color="auto" w:fill="auto"/>
            <w:lang w:eastAsia="zh-CN"/>
          </w:rPr>
          <w:t>查看。</w:t>
        </w:r>
      </w:ins>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3DB8E"/>
    <w:multiLevelType w:val="singleLevel"/>
    <w:tmpl w:val="2903DB8E"/>
    <w:lvl w:ilvl="0" w:tentative="0">
      <w:start w:val="3"/>
      <w:numFmt w:val="decimal"/>
      <w:suff w:val="nothing"/>
      <w:lvlText w:val="%1）"/>
      <w:lvlJc w:val="left"/>
    </w:lvl>
  </w:abstractNum>
  <w:abstractNum w:abstractNumId="1">
    <w:nsid w:val="41AF1E19"/>
    <w:multiLevelType w:val="multilevel"/>
    <w:tmpl w:val="41AF1E19"/>
    <w:lvl w:ilvl="0" w:tentative="0">
      <w:start w:val="1"/>
      <w:numFmt w:val="decimal"/>
      <w:lvlText w:val="%1、"/>
      <w:lvlJc w:val="left"/>
      <w:pPr>
        <w:ind w:left="96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76B76E8"/>
    <w:multiLevelType w:val="multilevel"/>
    <w:tmpl w:val="576B76E8"/>
    <w:lvl w:ilvl="0" w:tentative="0">
      <w:start w:val="1"/>
      <w:numFmt w:val="decimal"/>
      <w:lvlText w:val="%1、"/>
      <w:lvlJc w:val="left"/>
      <w:pPr>
        <w:ind w:left="96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E0A372D"/>
    <w:multiLevelType w:val="multilevel"/>
    <w:tmpl w:val="6E0A372D"/>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271268"/>
    <w:multiLevelType w:val="multilevel"/>
    <w:tmpl w:val="72271268"/>
    <w:lvl w:ilvl="0" w:tentative="0">
      <w:start w:val="1"/>
      <w:numFmt w:val="decimal"/>
      <w:lvlText w:val="%1."/>
      <w:lvlJc w:val="left"/>
      <w:pPr>
        <w:ind w:left="1260" w:hanging="420"/>
      </w:p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74F35F67"/>
    <w:multiLevelType w:val="multilevel"/>
    <w:tmpl w:val="74F35F6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章仁">
    <w15:presenceInfo w15:providerId="None" w15:userId="陈章仁"/>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8C6"/>
    <w:rsid w:val="00000BE9"/>
    <w:rsid w:val="00007BC1"/>
    <w:rsid w:val="00030D22"/>
    <w:rsid w:val="00034A09"/>
    <w:rsid w:val="00046B31"/>
    <w:rsid w:val="000540A6"/>
    <w:rsid w:val="00054A57"/>
    <w:rsid w:val="00065EE9"/>
    <w:rsid w:val="00077678"/>
    <w:rsid w:val="000B32BB"/>
    <w:rsid w:val="000B40CD"/>
    <w:rsid w:val="000D0A0A"/>
    <w:rsid w:val="000D4345"/>
    <w:rsid w:val="000F3B3A"/>
    <w:rsid w:val="000F4AF9"/>
    <w:rsid w:val="000F52CA"/>
    <w:rsid w:val="00103E97"/>
    <w:rsid w:val="00120FAA"/>
    <w:rsid w:val="001240BF"/>
    <w:rsid w:val="00134C18"/>
    <w:rsid w:val="00136B12"/>
    <w:rsid w:val="00152002"/>
    <w:rsid w:val="001625DB"/>
    <w:rsid w:val="001706E7"/>
    <w:rsid w:val="00173FE2"/>
    <w:rsid w:val="001947CB"/>
    <w:rsid w:val="00196D35"/>
    <w:rsid w:val="001977AE"/>
    <w:rsid w:val="001C2BF9"/>
    <w:rsid w:val="001C3A65"/>
    <w:rsid w:val="001C670C"/>
    <w:rsid w:val="001D2784"/>
    <w:rsid w:val="001E2CE4"/>
    <w:rsid w:val="002244A1"/>
    <w:rsid w:val="002436C8"/>
    <w:rsid w:val="002579F5"/>
    <w:rsid w:val="00261E37"/>
    <w:rsid w:val="00276987"/>
    <w:rsid w:val="00276AF0"/>
    <w:rsid w:val="0029054F"/>
    <w:rsid w:val="00291F9D"/>
    <w:rsid w:val="002A0FC8"/>
    <w:rsid w:val="002D05B4"/>
    <w:rsid w:val="002D4D59"/>
    <w:rsid w:val="002D5C6C"/>
    <w:rsid w:val="002E0F78"/>
    <w:rsid w:val="002E5495"/>
    <w:rsid w:val="002F3026"/>
    <w:rsid w:val="00303A99"/>
    <w:rsid w:val="00306F16"/>
    <w:rsid w:val="00312205"/>
    <w:rsid w:val="00325E3B"/>
    <w:rsid w:val="003425C4"/>
    <w:rsid w:val="00351F0B"/>
    <w:rsid w:val="003556E0"/>
    <w:rsid w:val="00362B73"/>
    <w:rsid w:val="003670D1"/>
    <w:rsid w:val="003765D0"/>
    <w:rsid w:val="00381674"/>
    <w:rsid w:val="00381B93"/>
    <w:rsid w:val="00386B2D"/>
    <w:rsid w:val="00386E40"/>
    <w:rsid w:val="00387131"/>
    <w:rsid w:val="003915AA"/>
    <w:rsid w:val="0039311F"/>
    <w:rsid w:val="0039491A"/>
    <w:rsid w:val="003956DB"/>
    <w:rsid w:val="003A6652"/>
    <w:rsid w:val="003B208E"/>
    <w:rsid w:val="003C505D"/>
    <w:rsid w:val="003E3800"/>
    <w:rsid w:val="003E44AD"/>
    <w:rsid w:val="003E4BBD"/>
    <w:rsid w:val="00402FCC"/>
    <w:rsid w:val="004156FA"/>
    <w:rsid w:val="0042362F"/>
    <w:rsid w:val="00432121"/>
    <w:rsid w:val="00433BE9"/>
    <w:rsid w:val="00434484"/>
    <w:rsid w:val="00470D7C"/>
    <w:rsid w:val="00476E0A"/>
    <w:rsid w:val="0048011B"/>
    <w:rsid w:val="004A7C3F"/>
    <w:rsid w:val="004B3167"/>
    <w:rsid w:val="004D4119"/>
    <w:rsid w:val="004D631F"/>
    <w:rsid w:val="004E1C4E"/>
    <w:rsid w:val="004F5768"/>
    <w:rsid w:val="00502CCD"/>
    <w:rsid w:val="00515B2D"/>
    <w:rsid w:val="00515D5B"/>
    <w:rsid w:val="0053699C"/>
    <w:rsid w:val="005374DB"/>
    <w:rsid w:val="00545862"/>
    <w:rsid w:val="0054586B"/>
    <w:rsid w:val="00545EA5"/>
    <w:rsid w:val="005467C6"/>
    <w:rsid w:val="00561D5D"/>
    <w:rsid w:val="00563FAA"/>
    <w:rsid w:val="00574FBC"/>
    <w:rsid w:val="00580615"/>
    <w:rsid w:val="0059527C"/>
    <w:rsid w:val="005B102A"/>
    <w:rsid w:val="005B18C6"/>
    <w:rsid w:val="005B3FF5"/>
    <w:rsid w:val="005C3E1B"/>
    <w:rsid w:val="005C7694"/>
    <w:rsid w:val="005D2F0C"/>
    <w:rsid w:val="005D420A"/>
    <w:rsid w:val="00603DE0"/>
    <w:rsid w:val="006054FF"/>
    <w:rsid w:val="006057C5"/>
    <w:rsid w:val="006066BA"/>
    <w:rsid w:val="006145DA"/>
    <w:rsid w:val="00633135"/>
    <w:rsid w:val="00641461"/>
    <w:rsid w:val="00663BD5"/>
    <w:rsid w:val="00665698"/>
    <w:rsid w:val="006774C1"/>
    <w:rsid w:val="006829DF"/>
    <w:rsid w:val="00682A6D"/>
    <w:rsid w:val="00685B85"/>
    <w:rsid w:val="006941BA"/>
    <w:rsid w:val="00697A79"/>
    <w:rsid w:val="006A295B"/>
    <w:rsid w:val="006A2DF8"/>
    <w:rsid w:val="006B195B"/>
    <w:rsid w:val="006C1484"/>
    <w:rsid w:val="006D2821"/>
    <w:rsid w:val="006D2936"/>
    <w:rsid w:val="006D494F"/>
    <w:rsid w:val="006F3CFA"/>
    <w:rsid w:val="00711EAF"/>
    <w:rsid w:val="00714B69"/>
    <w:rsid w:val="007160C4"/>
    <w:rsid w:val="00730971"/>
    <w:rsid w:val="0074155E"/>
    <w:rsid w:val="00742948"/>
    <w:rsid w:val="00754ADB"/>
    <w:rsid w:val="007555C3"/>
    <w:rsid w:val="00764A03"/>
    <w:rsid w:val="0077341B"/>
    <w:rsid w:val="007767A7"/>
    <w:rsid w:val="0079235D"/>
    <w:rsid w:val="007A271C"/>
    <w:rsid w:val="007A4CE1"/>
    <w:rsid w:val="007B0137"/>
    <w:rsid w:val="007B609E"/>
    <w:rsid w:val="007D0A1C"/>
    <w:rsid w:val="007D3A30"/>
    <w:rsid w:val="007E2955"/>
    <w:rsid w:val="007E3291"/>
    <w:rsid w:val="007F5DAB"/>
    <w:rsid w:val="008001A0"/>
    <w:rsid w:val="00801A13"/>
    <w:rsid w:val="00806785"/>
    <w:rsid w:val="0081668E"/>
    <w:rsid w:val="00830DA5"/>
    <w:rsid w:val="00831AE5"/>
    <w:rsid w:val="00832AE0"/>
    <w:rsid w:val="00847901"/>
    <w:rsid w:val="00850140"/>
    <w:rsid w:val="00852E32"/>
    <w:rsid w:val="00854B68"/>
    <w:rsid w:val="00856BB0"/>
    <w:rsid w:val="00860F4F"/>
    <w:rsid w:val="00861434"/>
    <w:rsid w:val="00862369"/>
    <w:rsid w:val="008629FC"/>
    <w:rsid w:val="008A0795"/>
    <w:rsid w:val="008B1D52"/>
    <w:rsid w:val="008B1F70"/>
    <w:rsid w:val="008B2476"/>
    <w:rsid w:val="008B5B33"/>
    <w:rsid w:val="008C3324"/>
    <w:rsid w:val="008D2B73"/>
    <w:rsid w:val="008D4705"/>
    <w:rsid w:val="008E1351"/>
    <w:rsid w:val="008E4DAC"/>
    <w:rsid w:val="008F25A6"/>
    <w:rsid w:val="00901F5C"/>
    <w:rsid w:val="0090301B"/>
    <w:rsid w:val="00904371"/>
    <w:rsid w:val="009055AF"/>
    <w:rsid w:val="00905C26"/>
    <w:rsid w:val="00906B9F"/>
    <w:rsid w:val="00906D31"/>
    <w:rsid w:val="00914FBC"/>
    <w:rsid w:val="009243D6"/>
    <w:rsid w:val="00924D03"/>
    <w:rsid w:val="00927A1B"/>
    <w:rsid w:val="00931E48"/>
    <w:rsid w:val="00954FFC"/>
    <w:rsid w:val="00964873"/>
    <w:rsid w:val="00967791"/>
    <w:rsid w:val="00982A5A"/>
    <w:rsid w:val="00985AF3"/>
    <w:rsid w:val="009933FC"/>
    <w:rsid w:val="009944D2"/>
    <w:rsid w:val="00994F39"/>
    <w:rsid w:val="009973F5"/>
    <w:rsid w:val="009A5A05"/>
    <w:rsid w:val="009B0C9E"/>
    <w:rsid w:val="009B6917"/>
    <w:rsid w:val="009D3130"/>
    <w:rsid w:val="009D5F41"/>
    <w:rsid w:val="009E3EF8"/>
    <w:rsid w:val="009E695B"/>
    <w:rsid w:val="009F643C"/>
    <w:rsid w:val="00A006FD"/>
    <w:rsid w:val="00A10E9B"/>
    <w:rsid w:val="00A1563A"/>
    <w:rsid w:val="00A200D1"/>
    <w:rsid w:val="00A30F0D"/>
    <w:rsid w:val="00A535DE"/>
    <w:rsid w:val="00A53C0D"/>
    <w:rsid w:val="00A76886"/>
    <w:rsid w:val="00A9439B"/>
    <w:rsid w:val="00A94586"/>
    <w:rsid w:val="00AA19EE"/>
    <w:rsid w:val="00AA4C08"/>
    <w:rsid w:val="00AB0A72"/>
    <w:rsid w:val="00AB5BBD"/>
    <w:rsid w:val="00AC0634"/>
    <w:rsid w:val="00AC5334"/>
    <w:rsid w:val="00AD51E8"/>
    <w:rsid w:val="00AE0D68"/>
    <w:rsid w:val="00AE32D9"/>
    <w:rsid w:val="00AF6E9D"/>
    <w:rsid w:val="00B03214"/>
    <w:rsid w:val="00B03336"/>
    <w:rsid w:val="00B05298"/>
    <w:rsid w:val="00B16896"/>
    <w:rsid w:val="00B31935"/>
    <w:rsid w:val="00B34C94"/>
    <w:rsid w:val="00B36E95"/>
    <w:rsid w:val="00B53C6B"/>
    <w:rsid w:val="00B55DDA"/>
    <w:rsid w:val="00B55F5A"/>
    <w:rsid w:val="00B61377"/>
    <w:rsid w:val="00B6175B"/>
    <w:rsid w:val="00B66F68"/>
    <w:rsid w:val="00B809D9"/>
    <w:rsid w:val="00B86414"/>
    <w:rsid w:val="00B91AFF"/>
    <w:rsid w:val="00BA3EAA"/>
    <w:rsid w:val="00BB3BC7"/>
    <w:rsid w:val="00BC5CB6"/>
    <w:rsid w:val="00BD5DB0"/>
    <w:rsid w:val="00BF7EF5"/>
    <w:rsid w:val="00C072F3"/>
    <w:rsid w:val="00C13929"/>
    <w:rsid w:val="00C269D2"/>
    <w:rsid w:val="00C32CAF"/>
    <w:rsid w:val="00C43D07"/>
    <w:rsid w:val="00C576E2"/>
    <w:rsid w:val="00C77370"/>
    <w:rsid w:val="00C8581F"/>
    <w:rsid w:val="00C86646"/>
    <w:rsid w:val="00C94130"/>
    <w:rsid w:val="00C9655B"/>
    <w:rsid w:val="00CA04BC"/>
    <w:rsid w:val="00CA5B67"/>
    <w:rsid w:val="00CB0011"/>
    <w:rsid w:val="00CC371E"/>
    <w:rsid w:val="00CC3942"/>
    <w:rsid w:val="00CC722B"/>
    <w:rsid w:val="00CD46EB"/>
    <w:rsid w:val="00CF32BE"/>
    <w:rsid w:val="00D04AA4"/>
    <w:rsid w:val="00D06273"/>
    <w:rsid w:val="00D154CE"/>
    <w:rsid w:val="00D17A5C"/>
    <w:rsid w:val="00D20FA1"/>
    <w:rsid w:val="00D4043B"/>
    <w:rsid w:val="00D42900"/>
    <w:rsid w:val="00D472F5"/>
    <w:rsid w:val="00D54A09"/>
    <w:rsid w:val="00D55A66"/>
    <w:rsid w:val="00D57C9F"/>
    <w:rsid w:val="00D671F1"/>
    <w:rsid w:val="00D71DAD"/>
    <w:rsid w:val="00D778BD"/>
    <w:rsid w:val="00D779AF"/>
    <w:rsid w:val="00D83A4B"/>
    <w:rsid w:val="00D843C3"/>
    <w:rsid w:val="00D856E5"/>
    <w:rsid w:val="00D8661A"/>
    <w:rsid w:val="00D914C9"/>
    <w:rsid w:val="00D93CD1"/>
    <w:rsid w:val="00DA2C91"/>
    <w:rsid w:val="00DA543B"/>
    <w:rsid w:val="00DB529B"/>
    <w:rsid w:val="00DD3294"/>
    <w:rsid w:val="00DD43C4"/>
    <w:rsid w:val="00DD790B"/>
    <w:rsid w:val="00E011C2"/>
    <w:rsid w:val="00E20237"/>
    <w:rsid w:val="00E34627"/>
    <w:rsid w:val="00E46BCD"/>
    <w:rsid w:val="00E473FA"/>
    <w:rsid w:val="00E514B9"/>
    <w:rsid w:val="00E64B5C"/>
    <w:rsid w:val="00E65EED"/>
    <w:rsid w:val="00E8365F"/>
    <w:rsid w:val="00E9552E"/>
    <w:rsid w:val="00E95AC4"/>
    <w:rsid w:val="00EA05E8"/>
    <w:rsid w:val="00EC10DE"/>
    <w:rsid w:val="00EC4C15"/>
    <w:rsid w:val="00EC7654"/>
    <w:rsid w:val="00EC7B0A"/>
    <w:rsid w:val="00ED1787"/>
    <w:rsid w:val="00EE156B"/>
    <w:rsid w:val="00EF496A"/>
    <w:rsid w:val="00EF793F"/>
    <w:rsid w:val="00F10396"/>
    <w:rsid w:val="00F1068B"/>
    <w:rsid w:val="00F1176C"/>
    <w:rsid w:val="00F15141"/>
    <w:rsid w:val="00F47E4C"/>
    <w:rsid w:val="00F709B0"/>
    <w:rsid w:val="00F830D2"/>
    <w:rsid w:val="00F841D0"/>
    <w:rsid w:val="00FA502C"/>
    <w:rsid w:val="00FB4D3F"/>
    <w:rsid w:val="00FF0541"/>
    <w:rsid w:val="00FF7DF1"/>
    <w:rsid w:val="025B1C02"/>
    <w:rsid w:val="0A4E1192"/>
    <w:rsid w:val="0A7D50DF"/>
    <w:rsid w:val="16031377"/>
    <w:rsid w:val="19B0402D"/>
    <w:rsid w:val="1E0356A4"/>
    <w:rsid w:val="217C6AE4"/>
    <w:rsid w:val="23C6652E"/>
    <w:rsid w:val="23DA74AC"/>
    <w:rsid w:val="267C4161"/>
    <w:rsid w:val="2F21111F"/>
    <w:rsid w:val="30A06707"/>
    <w:rsid w:val="32945BC0"/>
    <w:rsid w:val="32DD1C38"/>
    <w:rsid w:val="32F30DEF"/>
    <w:rsid w:val="36DD50F3"/>
    <w:rsid w:val="3A242C02"/>
    <w:rsid w:val="41891428"/>
    <w:rsid w:val="440F559A"/>
    <w:rsid w:val="44B10875"/>
    <w:rsid w:val="52393E19"/>
    <w:rsid w:val="52F332D3"/>
    <w:rsid w:val="532B4BEF"/>
    <w:rsid w:val="537F5DD6"/>
    <w:rsid w:val="55640BB6"/>
    <w:rsid w:val="5DEF2960"/>
    <w:rsid w:val="5EA7153B"/>
    <w:rsid w:val="5F6754BD"/>
    <w:rsid w:val="60833E52"/>
    <w:rsid w:val="632D38C5"/>
    <w:rsid w:val="636262A6"/>
    <w:rsid w:val="640C295D"/>
    <w:rsid w:val="68102D1F"/>
    <w:rsid w:val="71F37542"/>
    <w:rsid w:val="75B03CBB"/>
    <w:rsid w:val="76F84D64"/>
    <w:rsid w:val="7CF14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HAnsi" w:hAnsiTheme="minorHAnsi" w:cstheme="minorBidi"/>
      <w:kern w:val="2"/>
      <w:sz w:val="24"/>
      <w:szCs w:val="22"/>
      <w:lang w:val="en-US" w:eastAsia="zh-CN" w:bidi="ar-SA"/>
    </w:rPr>
  </w:style>
  <w:style w:type="paragraph" w:styleId="2">
    <w:name w:val="heading 1"/>
    <w:basedOn w:val="1"/>
    <w:next w:val="3"/>
    <w:link w:val="15"/>
    <w:qFormat/>
    <w:uiPriority w:val="9"/>
    <w:pPr>
      <w:keepNext/>
      <w:keepLines/>
      <w:spacing w:before="340" w:after="330" w:line="578" w:lineRule="auto"/>
      <w:outlineLvl w:val="0"/>
    </w:pPr>
    <w:rPr>
      <w:b/>
      <w:bCs/>
      <w:kern w:val="44"/>
      <w:sz w:val="52"/>
      <w:szCs w:val="44"/>
    </w:rPr>
  </w:style>
  <w:style w:type="paragraph" w:styleId="4">
    <w:name w:val="heading 2"/>
    <w:basedOn w:val="1"/>
    <w:next w:val="1"/>
    <w:link w:val="16"/>
    <w:unhideWhenUsed/>
    <w:qFormat/>
    <w:uiPriority w:val="9"/>
    <w:pPr>
      <w:keepNext/>
      <w:keepLines/>
      <w:spacing w:before="260" w:after="260" w:line="416" w:lineRule="auto"/>
      <w:outlineLvl w:val="1"/>
    </w:pPr>
    <w:rPr>
      <w:rFonts w:asciiTheme="majorHAnsi" w:hAnsiTheme="majorHAnsi" w:cstheme="majorBidi"/>
      <w:b/>
      <w:bCs/>
      <w:sz w:val="44"/>
      <w:szCs w:val="32"/>
    </w:rPr>
  </w:style>
  <w:style w:type="paragraph" w:styleId="5">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18"/>
    <w:unhideWhenUsed/>
    <w:qFormat/>
    <w:uiPriority w:val="9"/>
    <w:pPr>
      <w:keepNext/>
      <w:keepLines/>
      <w:spacing w:before="280" w:after="290" w:line="376" w:lineRule="auto"/>
      <w:outlineLvl w:val="3"/>
    </w:pPr>
    <w:rPr>
      <w:rFonts w:asciiTheme="majorHAnsi" w:hAnsiTheme="majorHAnsi" w:cstheme="majorBidi"/>
      <w:b/>
      <w:bCs/>
      <w:sz w:val="28"/>
      <w:szCs w:val="28"/>
    </w:rPr>
  </w:style>
  <w:style w:type="paragraph" w:styleId="7">
    <w:name w:val="heading 5"/>
    <w:basedOn w:val="1"/>
    <w:next w:val="1"/>
    <w:link w:val="19"/>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3">
    <w:name w:val="No Spacing"/>
    <w:qFormat/>
    <w:uiPriority w:val="1"/>
    <w:pPr>
      <w:widowControl w:val="0"/>
      <w:jc w:val="both"/>
    </w:pPr>
    <w:rPr>
      <w:rFonts w:eastAsia="微软雅黑" w:asciiTheme="minorHAnsi" w:hAnsiTheme="minorHAnsi" w:cstheme="minorBidi"/>
      <w:kern w:val="2"/>
      <w:sz w:val="24"/>
      <w:szCs w:val="22"/>
      <w:lang w:val="en-US" w:eastAsia="zh-CN" w:bidi="ar-SA"/>
    </w:r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paragraph" w:styleId="9">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1">
    <w:name w:val="Strong"/>
    <w:basedOn w:val="10"/>
    <w:qFormat/>
    <w:uiPriority w:val="0"/>
    <w:rPr>
      <w:b/>
      <w:bCs/>
      <w:color w:val="385723" w:themeColor="accent6" w:themeShade="80"/>
      <w:u w:color="FFC000"/>
    </w:rPr>
  </w:style>
  <w:style w:type="character" w:customStyle="1" w:styleId="13">
    <w:name w:val="页眉 Char"/>
    <w:basedOn w:val="10"/>
    <w:link w:val="9"/>
    <w:qFormat/>
    <w:uiPriority w:val="99"/>
    <w:rPr>
      <w:sz w:val="18"/>
      <w:szCs w:val="18"/>
    </w:rPr>
  </w:style>
  <w:style w:type="character" w:customStyle="1" w:styleId="14">
    <w:name w:val="页脚 Char"/>
    <w:basedOn w:val="10"/>
    <w:link w:val="8"/>
    <w:qFormat/>
    <w:uiPriority w:val="99"/>
    <w:rPr>
      <w:sz w:val="18"/>
      <w:szCs w:val="18"/>
    </w:rPr>
  </w:style>
  <w:style w:type="character" w:customStyle="1" w:styleId="15">
    <w:name w:val="标题 1 Char"/>
    <w:basedOn w:val="10"/>
    <w:link w:val="2"/>
    <w:qFormat/>
    <w:uiPriority w:val="9"/>
    <w:rPr>
      <w:rFonts w:eastAsia="微软雅黑"/>
      <w:b/>
      <w:bCs/>
      <w:kern w:val="44"/>
      <w:sz w:val="52"/>
      <w:szCs w:val="44"/>
    </w:rPr>
  </w:style>
  <w:style w:type="character" w:customStyle="1" w:styleId="16">
    <w:name w:val="标题 2 Char"/>
    <w:basedOn w:val="10"/>
    <w:link w:val="4"/>
    <w:qFormat/>
    <w:uiPriority w:val="9"/>
    <w:rPr>
      <w:rFonts w:eastAsia="微软雅黑" w:asciiTheme="majorHAnsi" w:hAnsiTheme="majorHAnsi" w:cstheme="majorBidi"/>
      <w:b/>
      <w:bCs/>
      <w:sz w:val="44"/>
      <w:szCs w:val="32"/>
    </w:rPr>
  </w:style>
  <w:style w:type="character" w:customStyle="1" w:styleId="17">
    <w:name w:val="标题 3 Char"/>
    <w:basedOn w:val="10"/>
    <w:link w:val="5"/>
    <w:qFormat/>
    <w:uiPriority w:val="9"/>
    <w:rPr>
      <w:rFonts w:eastAsia="微软雅黑"/>
      <w:b/>
      <w:bCs/>
      <w:sz w:val="32"/>
      <w:szCs w:val="32"/>
    </w:rPr>
  </w:style>
  <w:style w:type="character" w:customStyle="1" w:styleId="18">
    <w:name w:val="标题 4 Char"/>
    <w:basedOn w:val="10"/>
    <w:link w:val="6"/>
    <w:qFormat/>
    <w:uiPriority w:val="9"/>
    <w:rPr>
      <w:rFonts w:eastAsia="微软雅黑" w:asciiTheme="majorHAnsi" w:hAnsiTheme="majorHAnsi" w:cstheme="majorBidi"/>
      <w:b/>
      <w:bCs/>
      <w:sz w:val="28"/>
      <w:szCs w:val="28"/>
    </w:rPr>
  </w:style>
  <w:style w:type="character" w:customStyle="1" w:styleId="19">
    <w:name w:val="标题 5 Char"/>
    <w:basedOn w:val="10"/>
    <w:link w:val="7"/>
    <w:qFormat/>
    <w:uiPriority w:val="9"/>
    <w:rPr>
      <w:rFonts w:eastAsia="微软雅黑"/>
      <w:b/>
      <w:bCs/>
      <w:sz w:val="28"/>
      <w:szCs w:val="2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1368</Words>
  <Characters>7801</Characters>
  <Lines>65</Lines>
  <Paragraphs>18</Paragraphs>
  <TotalTime>3</TotalTime>
  <ScaleCrop>false</ScaleCrop>
  <LinksUpToDate>false</LinksUpToDate>
  <CharactersWithSpaces>9151</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2018-08-07T01:52:00Z</dcterms:created>
  <dc:creator>WQ</dc:creator>
  <cp:lastModifiedBy>陈章仁</cp:lastModifiedBy>
  <dcterms:modified xsi:type="dcterms:W3CDTF">2018-09-20T03:36:17Z</dcterms:modified>
  <cp:revision>385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