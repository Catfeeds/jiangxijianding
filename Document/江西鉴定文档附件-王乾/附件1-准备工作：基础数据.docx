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基础信息管理</w:t>
      </w:r>
    </w:p>
    <w:p>
      <w:pPr>
        <w:pStyle w:val="3"/>
      </w:pPr>
      <w:r>
        <w:rPr>
          <w:rFonts w:hint="eastAsia"/>
        </w:rPr>
        <w:t>职业工种管理（信息科）</w:t>
      </w:r>
    </w:p>
    <w:p>
      <w:pPr>
        <w:rPr>
          <w:rFonts w:ascii="微软雅黑" w:hAnsi="微软雅黑"/>
        </w:rPr>
      </w:pPr>
      <w:r>
        <w:rPr>
          <w:rFonts w:hint="eastAsia" w:ascii="微软雅黑" w:hAnsi="微软雅黑"/>
          <w:b/>
        </w:rPr>
        <w:t>功能说明：</w:t>
      </w:r>
      <w:r>
        <w:rPr>
          <w:rFonts w:hint="eastAsia" w:ascii="微软雅黑" w:hAnsi="微软雅黑"/>
        </w:rPr>
        <w:t>对鉴定的职业资格的职业名称、类别（A类、B类）、方向、职业代码、职业级别、考试科目、报考条件等信息的新增、编辑、查询、删除等操作</w:t>
      </w:r>
    </w:p>
    <w:p>
      <w:pPr>
        <w:rPr>
          <w:rFonts w:ascii="微软雅黑" w:hAnsi="微软雅黑"/>
        </w:rPr>
      </w:pPr>
      <w:r>
        <w:rPr>
          <w:rFonts w:ascii="微软雅黑" w:hAnsi="微软雅黑"/>
        </w:rPr>
        <w:t>表：</w:t>
      </w:r>
    </w:p>
    <w:p>
      <w:pPr>
        <w:pStyle w:val="18"/>
        <w:numPr>
          <w:ilvl w:val="0"/>
          <w:numId w:val="1"/>
        </w:numPr>
        <w:ind w:firstLineChars="0"/>
        <w:rPr>
          <w:rFonts w:ascii="微软雅黑" w:hAnsi="微软雅黑"/>
          <w:highlight w:val="green"/>
        </w:rPr>
      </w:pPr>
      <w:r>
        <w:rPr>
          <w:rFonts w:ascii="微软雅黑" w:hAnsi="微软雅黑"/>
          <w:highlight w:val="green"/>
        </w:rPr>
        <w:t>职业表、</w:t>
      </w:r>
    </w:p>
    <w:p>
      <w:pPr>
        <w:pStyle w:val="18"/>
        <w:numPr>
          <w:ilvl w:val="0"/>
          <w:numId w:val="1"/>
        </w:numPr>
        <w:ind w:firstLineChars="0"/>
        <w:rPr>
          <w:rFonts w:ascii="微软雅黑" w:hAnsi="微软雅黑"/>
          <w:highlight w:val="green"/>
        </w:rPr>
      </w:pPr>
      <w:r>
        <w:rPr>
          <w:rFonts w:hint="eastAsia" w:ascii="微软雅黑" w:hAnsi="微软雅黑"/>
          <w:highlight w:val="green"/>
        </w:rPr>
        <w:t>职业方向</w:t>
      </w:r>
      <w:r>
        <w:rPr>
          <w:rFonts w:ascii="微软雅黑" w:hAnsi="微软雅黑"/>
          <w:highlight w:val="green"/>
        </w:rPr>
        <w:t>表（方向信息+所属职业）、</w:t>
      </w:r>
    </w:p>
    <w:p>
      <w:pPr>
        <w:pStyle w:val="18"/>
        <w:numPr>
          <w:ilvl w:val="0"/>
          <w:numId w:val="1"/>
        </w:numPr>
        <w:ind w:firstLineChars="0"/>
        <w:rPr>
          <w:rFonts w:ascii="微软雅黑" w:hAnsi="微软雅黑"/>
          <w:highlight w:val="green"/>
        </w:rPr>
      </w:pPr>
      <w:r>
        <w:rPr>
          <w:rFonts w:ascii="微软雅黑" w:hAnsi="微软雅黑"/>
          <w:highlight w:val="green"/>
        </w:rPr>
        <w:t>职业级别表（级别+所属职业）、</w:t>
      </w:r>
    </w:p>
    <w:p>
      <w:pPr>
        <w:pStyle w:val="18"/>
        <w:numPr>
          <w:ilvl w:val="0"/>
          <w:numId w:val="1"/>
        </w:numPr>
        <w:ind w:firstLineChars="0"/>
        <w:rPr>
          <w:rFonts w:hint="eastAsia" w:ascii="微软雅黑" w:hAnsi="微软雅黑"/>
          <w:b/>
          <w:highlight w:val="green"/>
        </w:rPr>
      </w:pPr>
      <w:r>
        <w:rPr>
          <w:rFonts w:ascii="微软雅黑" w:hAnsi="微软雅黑"/>
          <w:highlight w:val="green"/>
        </w:rPr>
        <w:t>科目表</w:t>
      </w:r>
    </w:p>
    <w:p>
      <w:pPr>
        <w:pStyle w:val="3"/>
      </w:pPr>
      <w:r>
        <w:rPr>
          <w:rFonts w:hint="eastAsia"/>
        </w:rPr>
        <w:t>收费管理（信息科）</w:t>
      </w:r>
    </w:p>
    <w:p>
      <w:pPr>
        <w:rPr>
          <w:rFonts w:ascii="微软雅黑" w:hAnsi="微软雅黑"/>
          <w:b/>
        </w:rPr>
      </w:pPr>
      <w:r>
        <w:rPr>
          <w:rFonts w:hint="eastAsia" w:ascii="微软雅黑" w:hAnsi="微软雅黑"/>
          <w:b/>
        </w:rPr>
        <w:t>功能说明：</w:t>
      </w:r>
    </w:p>
    <w:p>
      <w:pPr>
        <w:ind w:firstLine="420"/>
        <w:rPr>
          <w:rFonts w:ascii="微软雅黑" w:hAnsi="微软雅黑"/>
        </w:rPr>
      </w:pPr>
      <w:r>
        <w:rPr>
          <w:rFonts w:hint="eastAsia" w:ascii="微软雅黑" w:hAnsi="微软雅黑"/>
        </w:rPr>
        <w:t>考生收费：对鉴定的职业资格的职业</w:t>
      </w:r>
      <w:r>
        <w:rPr>
          <w:rFonts w:hint="eastAsia" w:ascii="微软雅黑" w:hAnsi="微软雅黑"/>
          <w:color w:val="0000FF"/>
        </w:rPr>
        <w:t>科目</w:t>
      </w:r>
      <w:r>
        <w:rPr>
          <w:rFonts w:hint="eastAsia" w:ascii="微软雅黑" w:hAnsi="微软雅黑"/>
        </w:rPr>
        <w:t>名称和分级别、科目的收费标准进行修改。</w:t>
      </w:r>
    </w:p>
    <w:p>
      <w:pPr>
        <w:ind w:firstLine="420"/>
        <w:rPr>
          <w:rFonts w:ascii="微软雅黑" w:hAnsi="微软雅黑"/>
        </w:rPr>
      </w:pPr>
      <w:r>
        <w:rPr>
          <w:rFonts w:ascii="微软雅黑" w:hAnsi="微软雅黑"/>
        </w:rPr>
        <w:t>机构收费：</w:t>
      </w:r>
      <w:r>
        <w:rPr>
          <w:rFonts w:hint="eastAsia" w:ascii="微软雅黑" w:hAnsi="微软雅黑"/>
        </w:rPr>
        <w:t>考试费用根据考试级别、科目数量计算。</w:t>
      </w:r>
    </w:p>
    <w:p>
      <w:pPr>
        <w:ind w:firstLine="420"/>
        <w:rPr>
          <w:rFonts w:ascii="微软雅黑" w:hAnsi="微软雅黑"/>
        </w:rPr>
      </w:pPr>
      <w:r>
        <w:rPr>
          <w:rFonts w:ascii="微软雅黑" w:hAnsi="微软雅黑"/>
        </w:rPr>
        <w:t>（事业单位：</w:t>
      </w:r>
      <w:r>
        <w:rPr>
          <w:rFonts w:hint="eastAsia" w:ascii="微软雅黑" w:hAnsi="微软雅黑"/>
        </w:rPr>
        <w:t>按比例上缴同级中心，在线支付需上缴的比例金额）</w:t>
      </w:r>
    </w:p>
    <w:p>
      <w:pPr>
        <w:ind w:firstLine="420"/>
        <w:rPr>
          <w:rFonts w:ascii="微软雅黑" w:hAnsi="微软雅黑"/>
        </w:rPr>
      </w:pPr>
      <w:r>
        <w:rPr>
          <w:rFonts w:ascii="微软雅黑" w:hAnsi="微软雅黑"/>
        </w:rPr>
        <w:t>（非事业单位：全部上缴</w:t>
      </w:r>
      <w:r>
        <w:rPr>
          <w:rFonts w:hint="eastAsia" w:ascii="微软雅黑" w:hAnsi="微软雅黑"/>
        </w:rPr>
        <w:t>同级中心</w:t>
      </w:r>
      <w:r>
        <w:rPr>
          <w:rFonts w:ascii="微软雅黑" w:hAnsi="微软雅黑"/>
        </w:rPr>
        <w:t>，线下返现）</w:t>
      </w:r>
    </w:p>
    <w:p>
      <w:pPr>
        <w:ind w:firstLine="240" w:firstLineChars="100"/>
        <w:rPr>
          <w:rFonts w:hint="eastAsia" w:ascii="微软雅黑" w:hAnsi="微软雅黑" w:eastAsia="微软雅黑"/>
          <w:lang w:val="en-US" w:eastAsia="zh-CN"/>
        </w:rPr>
        <w:pPrChange w:id="0" w:author="陈章仁" w:date="2018-09-11T11:07:04Z">
          <w:pPr/>
        </w:pPrChange>
      </w:pPr>
      <w:ins w:id="1" w:author="陈章仁" w:date="2018-09-11T11:06:22Z">
        <w:r>
          <w:rPr>
            <w:rFonts w:hint="eastAsia" w:ascii="微软雅黑" w:hAnsi="微软雅黑"/>
            <w:lang w:val="en-US" w:eastAsia="zh-CN"/>
          </w:rPr>
          <w:t>这</w:t>
        </w:r>
      </w:ins>
      <w:ins w:id="2" w:author="陈章仁" w:date="2018-09-11T11:06:23Z">
        <w:r>
          <w:rPr>
            <w:rFonts w:hint="eastAsia" w:ascii="微软雅黑" w:hAnsi="微软雅黑"/>
            <w:lang w:val="en-US" w:eastAsia="zh-CN"/>
          </w:rPr>
          <w:t>里</w:t>
        </w:r>
      </w:ins>
      <w:ins w:id="3" w:author="陈章仁" w:date="2018-09-11T11:06:26Z">
        <w:r>
          <w:rPr>
            <w:rFonts w:hint="eastAsia" w:ascii="微软雅黑" w:hAnsi="微软雅黑"/>
            <w:lang w:val="en-US" w:eastAsia="zh-CN"/>
          </w:rPr>
          <w:t>可能</w:t>
        </w:r>
      </w:ins>
      <w:ins w:id="4" w:author="陈章仁" w:date="2018-09-11T11:06:29Z">
        <w:r>
          <w:rPr>
            <w:rFonts w:hint="eastAsia" w:ascii="微软雅黑" w:hAnsi="微软雅黑"/>
            <w:lang w:val="en-US" w:eastAsia="zh-CN"/>
          </w:rPr>
          <w:t>要</w:t>
        </w:r>
      </w:ins>
      <w:ins w:id="5" w:author="陈章仁" w:date="2018-09-11T11:06:30Z">
        <w:r>
          <w:rPr>
            <w:rFonts w:hint="eastAsia" w:ascii="微软雅黑" w:hAnsi="微软雅黑"/>
            <w:lang w:val="en-US" w:eastAsia="zh-CN"/>
          </w:rPr>
          <w:t>做</w:t>
        </w:r>
      </w:ins>
      <w:ins w:id="6" w:author="陈章仁" w:date="2018-09-11T11:06:31Z">
        <w:r>
          <w:rPr>
            <w:rFonts w:hint="eastAsia" w:ascii="微软雅黑" w:hAnsi="微软雅黑"/>
            <w:lang w:val="en-US" w:eastAsia="zh-CN"/>
          </w:rPr>
          <w:t>好</w:t>
        </w:r>
      </w:ins>
      <w:ins w:id="7" w:author="陈章仁" w:date="2018-09-11T11:06:47Z">
        <w:r>
          <w:rPr>
            <w:rFonts w:hint="eastAsia" w:ascii="微软雅黑" w:hAnsi="微软雅黑"/>
            <w:lang w:val="en-US" w:eastAsia="zh-CN"/>
          </w:rPr>
          <w:t>两种</w:t>
        </w:r>
      </w:ins>
      <w:ins w:id="8" w:author="陈章仁" w:date="2018-09-11T11:06:50Z">
        <w:r>
          <w:rPr>
            <w:rFonts w:hint="eastAsia" w:ascii="微软雅黑" w:hAnsi="微软雅黑"/>
            <w:lang w:val="en-US" w:eastAsia="zh-CN"/>
          </w:rPr>
          <w:t>单位</w:t>
        </w:r>
      </w:ins>
      <w:ins w:id="9" w:author="陈章仁" w:date="2018-09-11T11:06:51Z">
        <w:r>
          <w:rPr>
            <w:rFonts w:hint="eastAsia" w:ascii="微软雅黑" w:hAnsi="微软雅黑"/>
            <w:lang w:val="en-US" w:eastAsia="zh-CN"/>
          </w:rPr>
          <w:t>的</w:t>
        </w:r>
      </w:ins>
      <w:ins w:id="10" w:author="陈章仁" w:date="2018-09-11T11:06:54Z">
        <w:r>
          <w:rPr>
            <w:rFonts w:hint="eastAsia" w:ascii="微软雅黑" w:hAnsi="微软雅黑"/>
            <w:lang w:val="en-US" w:eastAsia="zh-CN"/>
          </w:rPr>
          <w:t>费用</w:t>
        </w:r>
      </w:ins>
      <w:ins w:id="11" w:author="陈章仁" w:date="2018-09-11T11:06:55Z">
        <w:r>
          <w:rPr>
            <w:rFonts w:hint="eastAsia" w:ascii="微软雅黑" w:hAnsi="微软雅黑"/>
            <w:lang w:val="en-US" w:eastAsia="zh-CN"/>
          </w:rPr>
          <w:t>汇</w:t>
        </w:r>
      </w:ins>
      <w:ins w:id="12" w:author="陈章仁" w:date="2018-09-11T11:06:56Z">
        <w:r>
          <w:rPr>
            <w:rFonts w:hint="eastAsia" w:ascii="微软雅黑" w:hAnsi="微软雅黑"/>
            <w:lang w:val="en-US" w:eastAsia="zh-CN"/>
          </w:rPr>
          <w:t>总</w:t>
        </w:r>
      </w:ins>
      <w:ins w:id="13" w:author="陈章仁" w:date="2018-09-11T11:06:57Z">
        <w:r>
          <w:rPr>
            <w:rFonts w:hint="eastAsia" w:ascii="微软雅黑" w:hAnsi="微软雅黑"/>
            <w:lang w:val="en-US" w:eastAsia="zh-CN"/>
          </w:rPr>
          <w:t>功能</w:t>
        </w:r>
      </w:ins>
      <w:ins w:id="14" w:author="陈章仁" w:date="2018-09-11T11:07:06Z">
        <w:r>
          <w:rPr>
            <w:rFonts w:hint="eastAsia" w:ascii="微软雅黑" w:hAnsi="微软雅黑"/>
            <w:lang w:val="en-US" w:eastAsia="zh-CN"/>
          </w:rPr>
          <w:t>，以</w:t>
        </w:r>
      </w:ins>
      <w:ins w:id="15" w:author="陈章仁" w:date="2018-09-11T11:07:08Z">
        <w:r>
          <w:rPr>
            <w:rFonts w:hint="eastAsia" w:ascii="微软雅黑" w:hAnsi="微软雅黑"/>
            <w:lang w:val="en-US" w:eastAsia="zh-CN"/>
          </w:rPr>
          <w:t>方</w:t>
        </w:r>
      </w:ins>
      <w:ins w:id="16" w:author="陈章仁" w:date="2018-09-11T11:07:09Z">
        <w:r>
          <w:rPr>
            <w:rFonts w:hint="eastAsia" w:ascii="微软雅黑" w:hAnsi="微软雅黑"/>
            <w:lang w:val="en-US" w:eastAsia="zh-CN"/>
          </w:rPr>
          <w:t>便</w:t>
        </w:r>
      </w:ins>
      <w:ins w:id="17" w:author="陈章仁" w:date="2018-09-11T11:07:15Z">
        <w:r>
          <w:rPr>
            <w:rFonts w:hint="eastAsia" w:ascii="微软雅黑" w:hAnsi="微软雅黑"/>
            <w:lang w:val="en-US" w:eastAsia="zh-CN"/>
          </w:rPr>
          <w:t>单位</w:t>
        </w:r>
      </w:ins>
      <w:ins w:id="18" w:author="陈章仁" w:date="2018-09-11T11:07:16Z">
        <w:r>
          <w:rPr>
            <w:rFonts w:hint="eastAsia" w:ascii="微软雅黑" w:hAnsi="微软雅黑"/>
            <w:lang w:val="en-US" w:eastAsia="zh-CN"/>
          </w:rPr>
          <w:t>上</w:t>
        </w:r>
      </w:ins>
      <w:ins w:id="19" w:author="陈章仁" w:date="2018-09-11T11:07:17Z">
        <w:r>
          <w:rPr>
            <w:rFonts w:hint="eastAsia" w:ascii="微软雅黑" w:hAnsi="微软雅黑"/>
            <w:lang w:val="en-US" w:eastAsia="zh-CN"/>
          </w:rPr>
          <w:t>缴</w:t>
        </w:r>
      </w:ins>
      <w:ins w:id="20" w:author="陈章仁" w:date="2018-09-11T11:07:18Z">
        <w:r>
          <w:rPr>
            <w:rFonts w:hint="eastAsia" w:ascii="微软雅黑" w:hAnsi="微软雅黑"/>
            <w:lang w:val="en-US" w:eastAsia="zh-CN"/>
          </w:rPr>
          <w:t>费用</w:t>
        </w:r>
      </w:ins>
      <w:ins w:id="21" w:author="陈章仁" w:date="2018-09-11T11:07:19Z">
        <w:r>
          <w:rPr>
            <w:rFonts w:hint="eastAsia" w:ascii="微软雅黑" w:hAnsi="微软雅黑"/>
            <w:lang w:val="en-US" w:eastAsia="zh-CN"/>
          </w:rPr>
          <w:t>。</w:t>
        </w:r>
      </w:ins>
      <w:del w:id="22" w:author="陈章仁" w:date="2018-09-11T11:06:18Z">
        <w:r>
          <w:rPr>
            <w:rFonts w:hint="eastAsia" w:ascii="微软雅黑" w:hAnsi="微软雅黑"/>
            <w:lang w:val="en-US" w:eastAsia="zh-CN"/>
          </w:rPr>
          <w:delText>及</w:delText>
        </w:r>
      </w:del>
    </w:p>
    <w:p>
      <w:pPr>
        <w:ind w:firstLine="420"/>
        <w:rPr>
          <w:rFonts w:hint="eastAsia" w:ascii="微软雅黑" w:hAnsi="微软雅黑"/>
        </w:rPr>
      </w:pPr>
      <w:r>
        <w:rPr>
          <w:rFonts w:hint="eastAsia" w:ascii="微软雅黑" w:hAnsi="微软雅黑"/>
          <w:highlight w:val="green"/>
        </w:rPr>
        <w:t>表：科目级别价格</w:t>
      </w:r>
    </w:p>
    <w:p>
      <w:pPr>
        <w:pStyle w:val="3"/>
      </w:pPr>
      <w:r>
        <w:rPr>
          <w:rFonts w:hint="eastAsia"/>
        </w:rPr>
        <w:t>机构管理（信息科）</w:t>
      </w:r>
    </w:p>
    <w:p>
      <w:pPr>
        <w:rPr>
          <w:rFonts w:ascii="微软雅黑" w:hAnsi="微软雅黑"/>
        </w:rPr>
      </w:pPr>
      <w:r>
        <w:rPr>
          <w:rFonts w:hint="eastAsia" w:ascii="微软雅黑" w:hAnsi="微软雅黑"/>
          <w:b/>
        </w:rPr>
        <w:t>功能说明：</w:t>
      </w:r>
      <w:r>
        <w:rPr>
          <w:rFonts w:hint="eastAsia" w:ascii="微软雅黑" w:hAnsi="微软雅黑"/>
        </w:rPr>
        <w:t>报名机构帐号信息由上级鉴定中心线下审核后统一添加至平台进行管理和派遣。</w:t>
      </w:r>
    </w:p>
    <w:p>
      <w:pPr>
        <w:rPr>
          <w:rFonts w:ascii="微软雅黑" w:hAnsi="微软雅黑"/>
        </w:rPr>
      </w:pPr>
      <w:r>
        <w:rPr>
          <w:rFonts w:hint="eastAsia" w:ascii="微软雅黑" w:hAnsi="微软雅黑"/>
        </w:rPr>
        <w:t>设置所能申报或参与的鉴定工种、</w:t>
      </w:r>
      <w:r>
        <w:rPr>
          <w:rFonts w:hint="eastAsia" w:ascii="微软雅黑" w:hAnsi="微软雅黑"/>
          <w:highlight w:val="yellow"/>
        </w:rPr>
        <w:t>级别</w:t>
      </w:r>
    </w:p>
    <w:p>
      <w:pPr>
        <w:rPr>
          <w:rFonts w:ascii="微软雅黑" w:hAnsi="微软雅黑"/>
        </w:rPr>
      </w:pPr>
      <w:r>
        <w:rPr>
          <w:rFonts w:hint="eastAsia" w:ascii="微软雅黑" w:hAnsi="微软雅黑"/>
        </w:rPr>
        <w:t>代码管理，对机构代码进行导入、新增（使用后禁止编辑），机构代码用于准考证生成。</w:t>
      </w:r>
    </w:p>
    <w:p>
      <w:pPr>
        <w:rPr>
          <w:rFonts w:ascii="微软雅黑" w:hAnsi="微软雅黑"/>
        </w:rPr>
      </w:pPr>
      <w:r>
        <w:rPr>
          <w:rFonts w:hint="eastAsia" w:ascii="微软雅黑" w:hAnsi="微软雅黑"/>
          <w:b/>
        </w:rPr>
        <w:t>从属关系：</w:t>
      </w:r>
      <w:r>
        <w:rPr>
          <w:rFonts w:hint="eastAsia" w:ascii="微软雅黑" w:hAnsi="微软雅黑"/>
        </w:rPr>
        <w:t>省直管县，设区市鉴定中心由省鉴定中心进行管理，县鉴定中心由市鉴定中心进行管理。</w:t>
      </w:r>
    </w:p>
    <w:p>
      <w:pPr>
        <w:rPr>
          <w:rFonts w:hint="eastAsia" w:ascii="微软雅黑" w:hAnsi="微软雅黑" w:eastAsia="微软雅黑"/>
          <w:lang w:eastAsia="zh-CN"/>
        </w:rPr>
      </w:pPr>
      <w:r>
        <w:rPr>
          <w:rFonts w:hint="eastAsia" w:ascii="微软雅黑" w:hAnsi="微软雅黑"/>
        </w:rPr>
        <w:t>省管机构、院校由省鉴定中心管理。市（县）管机构、院校、由市（县）鉴定中心管理</w:t>
      </w:r>
      <w:ins w:id="23" w:author="陈章仁" w:date="2018-09-11T11:12:22Z">
        <w:r>
          <w:rPr>
            <w:rFonts w:hint="eastAsia" w:ascii="微软雅黑" w:hAnsi="微软雅黑"/>
            <w:lang w:eastAsia="zh-CN"/>
          </w:rPr>
          <w:t>。</w:t>
        </w:r>
      </w:ins>
    </w:p>
    <w:p>
      <w:pPr>
        <w:rPr>
          <w:rFonts w:hint="eastAsia" w:ascii="微软雅黑" w:hAnsi="微软雅黑"/>
        </w:rPr>
      </w:pPr>
      <w:r>
        <w:rPr>
          <w:rFonts w:ascii="微软雅黑" w:hAnsi="微软雅黑"/>
          <w:highlight w:val="green"/>
        </w:rPr>
        <w:t>表：</w:t>
      </w:r>
      <w:r>
        <w:rPr>
          <w:rFonts w:hint="eastAsia" w:ascii="微软雅黑" w:hAnsi="微软雅黑"/>
          <w:highlight w:val="green"/>
        </w:rPr>
        <w:t>组织</w:t>
      </w:r>
      <w:r>
        <w:rPr>
          <w:rFonts w:ascii="微软雅黑" w:hAnsi="微软雅黑"/>
          <w:highlight w:val="green"/>
        </w:rPr>
        <w:t>机构表、机构工种级别表</w:t>
      </w:r>
    </w:p>
    <w:p>
      <w:pPr>
        <w:pStyle w:val="3"/>
      </w:pPr>
      <w:r>
        <w:rPr>
          <w:rFonts w:hint="eastAsia"/>
        </w:rPr>
        <w:t>鉴定所站管理（</w:t>
      </w:r>
      <w:r>
        <w:t>职业能力建设处</w:t>
      </w:r>
      <w:r>
        <w:rPr>
          <w:rFonts w:hint="eastAsia"/>
        </w:rPr>
        <w:t>）</w:t>
      </w:r>
    </w:p>
    <w:p>
      <w:pPr>
        <w:rPr>
          <w:rFonts w:ascii="微软雅黑" w:hAnsi="微软雅黑"/>
        </w:rPr>
      </w:pPr>
      <w:r>
        <w:rPr>
          <w:rFonts w:hint="eastAsia" w:ascii="微软雅黑" w:hAnsi="微软雅黑"/>
          <w:b/>
        </w:rPr>
        <w:t>功能说明：</w:t>
      </w:r>
      <w:r>
        <w:rPr>
          <w:rFonts w:hint="eastAsia" w:ascii="微软雅黑" w:hAnsi="微软雅黑"/>
        </w:rPr>
        <w:t>鉴定所站信息由职建处线下审核后统一添加至平台进行管理。设置所能申报或参与的鉴定职业（工种）、级别。</w:t>
      </w:r>
    </w:p>
    <w:p>
      <w:pPr>
        <w:rPr>
          <w:rFonts w:ascii="微软雅黑" w:hAnsi="微软雅黑"/>
        </w:rPr>
      </w:pPr>
      <w:r>
        <w:rPr>
          <w:rFonts w:hint="eastAsia" w:ascii="微软雅黑" w:hAnsi="微软雅黑"/>
        </w:rPr>
        <w:t>代码管理，对所站代码进行导入、新增（使用后禁止编辑），机构代码用于准考证生成。</w:t>
      </w:r>
    </w:p>
    <w:p>
      <w:pPr>
        <w:rPr>
          <w:rFonts w:ascii="微软雅黑" w:hAnsi="微软雅黑"/>
        </w:rPr>
      </w:pPr>
      <w:r>
        <w:rPr>
          <w:rFonts w:hint="eastAsia" w:ascii="微软雅黑" w:hAnsi="微软雅黑"/>
        </w:rPr>
        <w:t>省管鉴定所站由职业能力建设处管理。市（县）管鉴定所站由市（县）管理</w:t>
      </w:r>
    </w:p>
    <w:p>
      <w:pPr>
        <w:rPr>
          <w:rFonts w:ascii="微软雅黑" w:hAnsi="微软雅黑"/>
        </w:rPr>
      </w:pPr>
      <w:r>
        <w:rPr>
          <w:rFonts w:ascii="微软雅黑" w:hAnsi="微软雅黑"/>
          <w:b/>
        </w:rPr>
        <w:t>功能开发：</w:t>
      </w:r>
      <w:r>
        <w:rPr>
          <w:rFonts w:ascii="微软雅黑" w:hAnsi="微软雅黑"/>
        </w:rPr>
        <w:t>列表、查询，添加，修改，删除；</w:t>
      </w:r>
    </w:p>
    <w:p>
      <w:pPr>
        <w:jc w:val="both"/>
        <w:rPr>
          <w:rFonts w:hint="eastAsia" w:ascii="微软雅黑" w:hAnsi="微软雅黑"/>
        </w:rPr>
        <w:pPrChange w:id="24" w:author="陈章仁" w:date="2018-09-11T11:20:12Z">
          <w:pPr/>
        </w:pPrChange>
      </w:pPr>
      <w:r>
        <w:rPr>
          <w:rFonts w:ascii="微软雅黑" w:hAnsi="微软雅黑"/>
          <w:highlight w:val="green"/>
        </w:rPr>
        <w:t>表：</w:t>
      </w:r>
      <w:r>
        <w:rPr>
          <w:rFonts w:hint="eastAsia" w:ascii="微软雅黑" w:hAnsi="微软雅黑"/>
          <w:highlight w:val="green"/>
        </w:rPr>
        <w:t>组织</w:t>
      </w:r>
      <w:r>
        <w:rPr>
          <w:rFonts w:ascii="微软雅黑" w:hAnsi="微软雅黑"/>
          <w:highlight w:val="green"/>
        </w:rPr>
        <w:t>机构表、机构工种级别表</w:t>
      </w:r>
    </w:p>
    <w:p>
      <w:pPr>
        <w:rPr>
          <w:rFonts w:ascii="微软雅黑" w:hAnsi="微软雅黑"/>
        </w:rPr>
      </w:pPr>
      <w:r>
        <w:rPr>
          <w:rFonts w:ascii="微软雅黑" w:hAnsi="微软雅黑"/>
          <w:b/>
        </w:rPr>
        <w:t>组织表：organize</w:t>
      </w:r>
    </w:p>
    <w:p>
      <w:pPr>
        <w:rPr>
          <w:rFonts w:ascii="微软雅黑" w:hAnsi="微软雅黑"/>
          <w:b/>
        </w:rPr>
      </w:pPr>
      <w:r>
        <w:rPr>
          <w:rFonts w:ascii="微软雅黑" w:hAnsi="微软雅黑"/>
          <w:b/>
        </w:rPr>
        <w:t>组织职业级别表：organize_work_level</w:t>
      </w:r>
      <w:r>
        <w:rPr>
          <w:rFonts w:ascii="微软雅黑" w:hAnsi="微软雅黑"/>
        </w:rPr>
        <w:t>（</w:t>
      </w:r>
      <w:r>
        <w:rPr>
          <w:rFonts w:ascii="微软雅黑" w:hAnsi="微软雅黑"/>
          <w:b/>
        </w:rPr>
        <w:t>记录组织</w:t>
      </w:r>
      <w:r>
        <w:rPr>
          <w:rFonts w:hint="eastAsia" w:ascii="微软雅黑" w:hAnsi="微软雅黑"/>
          <w:b/>
        </w:rPr>
        <w:t>可参与的职业）</w:t>
      </w:r>
    </w:p>
    <w:p>
      <w:pPr>
        <w:pStyle w:val="3"/>
      </w:pPr>
      <w:r>
        <w:rPr>
          <w:rFonts w:hint="eastAsia"/>
        </w:rPr>
        <w:t>督导员管理（职业能力建设处）</w:t>
      </w:r>
    </w:p>
    <w:p>
      <w:pPr>
        <w:rPr>
          <w:rFonts w:ascii="微软雅黑" w:hAnsi="微软雅黑"/>
        </w:rPr>
      </w:pPr>
      <w:r>
        <w:rPr>
          <w:rFonts w:hint="eastAsia" w:ascii="微软雅黑" w:hAnsi="微软雅黑"/>
        </w:rPr>
        <w:t>·功能管理：对督导员进行新增、编辑、导入、禁用</w:t>
      </w:r>
    </w:p>
    <w:p>
      <w:pPr>
        <w:rPr>
          <w:rFonts w:ascii="微软雅黑" w:hAnsi="微软雅黑"/>
        </w:rPr>
      </w:pPr>
      <w:r>
        <w:rPr>
          <w:rFonts w:ascii="微软雅黑" w:hAnsi="微软雅黑"/>
          <w:highlight w:val="green"/>
        </w:rPr>
        <w:t>表：人员表</w:t>
      </w:r>
    </w:p>
    <w:p>
      <w:pPr>
        <w:pStyle w:val="2"/>
        <w:rPr>
          <w:rFonts w:ascii="微软雅黑" w:hAnsi="微软雅黑"/>
        </w:rPr>
      </w:pPr>
      <w:r>
        <w:rPr>
          <w:rFonts w:hint="eastAsia" w:ascii="微软雅黑" w:hAnsi="微软雅黑"/>
        </w:rPr>
        <w:t>命题管理（命题科）</w:t>
      </w:r>
    </w:p>
    <w:p>
      <w:pPr>
        <w:pStyle w:val="3"/>
        <w:rPr>
          <w:rFonts w:ascii="微软雅黑" w:hAnsi="微软雅黑"/>
        </w:rPr>
      </w:pPr>
      <w:r>
        <w:rPr>
          <w:rFonts w:hint="eastAsia" w:ascii="微软雅黑" w:hAnsi="微软雅黑"/>
        </w:rPr>
        <w:t>专家管理（质量督导科）</w:t>
      </w:r>
    </w:p>
    <w:p>
      <w:pPr>
        <w:rPr>
          <w:rFonts w:ascii="微软雅黑" w:hAnsi="微软雅黑"/>
        </w:rPr>
      </w:pPr>
      <w:r>
        <w:rPr>
          <w:rFonts w:hint="eastAsia" w:ascii="微软雅黑" w:hAnsi="微软雅黑"/>
          <w:b/>
        </w:rPr>
        <w:t>功能说明：</w:t>
      </w:r>
      <w:r>
        <w:rPr>
          <w:rFonts w:ascii="微软雅黑" w:hAnsi="微软雅黑"/>
        </w:rPr>
        <w:t>包含阅卷专家、论文评审专家、答辩专家，</w:t>
      </w:r>
      <w:r>
        <w:rPr>
          <w:rFonts w:hint="eastAsia" w:ascii="微软雅黑" w:hAnsi="微软雅黑"/>
        </w:rPr>
        <w:t>对专家进行聘任和解聘，同时可以进行新增、编辑、导入</w:t>
      </w:r>
    </w:p>
    <w:p>
      <w:pPr>
        <w:rPr>
          <w:rFonts w:ascii="微软雅黑" w:hAnsi="微软雅黑"/>
        </w:rPr>
      </w:pPr>
      <w:r>
        <w:rPr>
          <w:rFonts w:hint="eastAsia" w:ascii="微软雅黑" w:hAnsi="微软雅黑"/>
        </w:rPr>
        <w:t>命题专家整个过程的管理包含了命题专家资质认证、选拔、聘用、派遣四个过程。支持手动及随机派遣。</w:t>
      </w:r>
    </w:p>
    <w:p>
      <w:pPr>
        <w:rPr>
          <w:rFonts w:ascii="微软雅黑" w:hAnsi="微软雅黑"/>
          <w:highlight w:val="green"/>
        </w:rPr>
      </w:pPr>
      <w:r>
        <w:rPr>
          <w:rFonts w:ascii="微软雅黑" w:hAnsi="微软雅黑"/>
          <w:highlight w:val="green"/>
        </w:rPr>
        <w:t>表：</w:t>
      </w:r>
    </w:p>
    <w:p>
      <w:pPr>
        <w:pStyle w:val="18"/>
        <w:numPr>
          <w:ilvl w:val="0"/>
          <w:numId w:val="2"/>
        </w:numPr>
        <w:ind w:firstLineChars="0"/>
        <w:rPr>
          <w:rFonts w:ascii="微软雅黑" w:hAnsi="微软雅黑"/>
          <w:highlight w:val="green"/>
        </w:rPr>
      </w:pPr>
      <w:r>
        <w:rPr>
          <w:rFonts w:ascii="微软雅黑" w:hAnsi="微软雅黑"/>
          <w:highlight w:val="green"/>
        </w:rPr>
        <w:t>权限表、</w:t>
      </w:r>
    </w:p>
    <w:p>
      <w:pPr>
        <w:pStyle w:val="18"/>
        <w:numPr>
          <w:ilvl w:val="0"/>
          <w:numId w:val="2"/>
        </w:numPr>
        <w:ind w:firstLineChars="0"/>
        <w:rPr>
          <w:rFonts w:ascii="微软雅黑" w:hAnsi="微软雅黑"/>
          <w:highlight w:val="green"/>
        </w:rPr>
      </w:pPr>
      <w:r>
        <w:rPr>
          <w:rFonts w:ascii="微软雅黑" w:hAnsi="微软雅黑"/>
          <w:highlight w:val="green"/>
        </w:rPr>
        <w:t>角色表、</w:t>
      </w:r>
    </w:p>
    <w:p>
      <w:pPr>
        <w:pStyle w:val="18"/>
        <w:numPr>
          <w:ilvl w:val="0"/>
          <w:numId w:val="2"/>
        </w:numPr>
        <w:ind w:firstLineChars="0"/>
        <w:rPr>
          <w:rFonts w:hint="eastAsia" w:ascii="微软雅黑" w:hAnsi="微软雅黑"/>
          <w:highlight w:val="green"/>
        </w:rPr>
      </w:pPr>
      <w:r>
        <w:rPr>
          <w:rFonts w:ascii="微软雅黑" w:hAnsi="微软雅黑"/>
          <w:highlight w:val="green"/>
        </w:rPr>
        <w:t>人员表、</w:t>
      </w:r>
    </w:p>
    <w:p>
      <w:pPr>
        <w:pStyle w:val="18"/>
        <w:numPr>
          <w:ilvl w:val="0"/>
          <w:numId w:val="2"/>
        </w:numPr>
        <w:ind w:firstLineChars="0"/>
        <w:rPr>
          <w:rFonts w:ascii="微软雅黑" w:hAnsi="微软雅黑"/>
          <w:highlight w:val="green"/>
        </w:rPr>
      </w:pPr>
      <w:r>
        <w:rPr>
          <w:rFonts w:ascii="微软雅黑" w:hAnsi="微软雅黑"/>
          <w:highlight w:val="green"/>
        </w:rPr>
        <w:t>人员角色表</w:t>
      </w:r>
    </w:p>
    <w:p>
      <w:pPr>
        <w:pStyle w:val="18"/>
        <w:numPr>
          <w:ilvl w:val="0"/>
          <w:numId w:val="2"/>
        </w:numPr>
        <w:ind w:firstLineChars="0"/>
        <w:rPr>
          <w:rFonts w:hint="eastAsia" w:ascii="微软雅黑" w:hAnsi="微软雅黑"/>
          <w:highlight w:val="green"/>
        </w:rPr>
      </w:pPr>
      <w:r>
        <w:rPr>
          <w:rFonts w:ascii="微软雅黑" w:hAnsi="微软雅黑"/>
          <w:highlight w:val="green"/>
        </w:rPr>
        <w:t>角色权限表</w:t>
      </w:r>
    </w:p>
    <w:p>
      <w:pPr>
        <w:pStyle w:val="4"/>
        <w:rPr>
          <w:rFonts w:ascii="微软雅黑" w:hAnsi="微软雅黑"/>
        </w:rPr>
      </w:pPr>
      <w:r>
        <w:rPr>
          <w:rFonts w:hint="eastAsia" w:ascii="微软雅黑" w:hAnsi="微软雅黑"/>
        </w:rPr>
        <w:t>资质认证（线下）</w:t>
      </w:r>
    </w:p>
    <w:p>
      <w:pPr>
        <w:rPr>
          <w:rFonts w:ascii="微软雅黑" w:hAnsi="微软雅黑"/>
        </w:rPr>
      </w:pPr>
      <w:r>
        <w:rPr>
          <w:rFonts w:hint="eastAsia" w:ascii="微软雅黑" w:hAnsi="微软雅黑"/>
          <w:b/>
        </w:rPr>
        <w:t>功能说明：</w:t>
      </w:r>
      <w:r>
        <w:rPr>
          <w:rFonts w:hint="eastAsia" w:ascii="微软雅黑" w:hAnsi="微软雅黑"/>
        </w:rPr>
        <w:t>系统收集命题专家的基本信息（命题专家的姓名、性别、照片、联系方式、学历、证书、工作经历等等）,由</w:t>
      </w:r>
      <w:del w:id="25" w:author="陈章仁" w:date="2018-09-11T11:46:28Z">
        <w:r>
          <w:rPr>
            <w:rFonts w:hint="eastAsia" w:ascii="微软雅黑" w:hAnsi="微软雅黑"/>
          </w:rPr>
          <w:delText>信息科</w:delText>
        </w:r>
      </w:del>
      <w:ins w:id="26" w:author="陈章仁" w:date="2018-09-11T11:46:28Z">
        <w:r>
          <w:rPr>
            <w:rFonts w:hint="eastAsia" w:ascii="微软雅黑" w:hAnsi="微软雅黑"/>
            <w:lang w:eastAsia="zh-CN"/>
          </w:rPr>
          <w:t>质</w:t>
        </w:r>
      </w:ins>
      <w:ins w:id="27" w:author="陈章仁" w:date="2018-09-11T11:46:29Z">
        <w:r>
          <w:rPr>
            <w:rFonts w:hint="eastAsia" w:ascii="微软雅黑" w:hAnsi="微软雅黑"/>
            <w:lang w:eastAsia="zh-CN"/>
          </w:rPr>
          <w:t>量</w:t>
        </w:r>
      </w:ins>
      <w:ins w:id="28" w:author="陈章仁" w:date="2018-09-11T11:46:33Z">
        <w:r>
          <w:rPr>
            <w:rFonts w:hint="eastAsia" w:ascii="微软雅黑" w:hAnsi="微软雅黑"/>
            <w:lang w:eastAsia="zh-CN"/>
          </w:rPr>
          <w:t>督</w:t>
        </w:r>
      </w:ins>
      <w:ins w:id="29" w:author="陈章仁" w:date="2018-09-11T11:46:34Z">
        <w:r>
          <w:rPr>
            <w:rFonts w:hint="eastAsia" w:ascii="微软雅黑" w:hAnsi="微软雅黑"/>
            <w:lang w:eastAsia="zh-CN"/>
          </w:rPr>
          <w:t>导科</w:t>
        </w:r>
      </w:ins>
      <w:r>
        <w:rPr>
          <w:rFonts w:hint="eastAsia" w:ascii="微软雅黑" w:hAnsi="微软雅黑"/>
        </w:rPr>
        <w:t>统一导入平台 ，并用系统可以根据专家的有效聘任时间来提示命题专家更换聘任证书。某个命题专家证书到期了，系统给予提示以不同显示来区分，或者以短信方式通知到命题专家。（专家</w:t>
      </w:r>
      <w:r>
        <w:rPr>
          <w:rFonts w:ascii="微软雅黑" w:hAnsi="微软雅黑"/>
        </w:rPr>
        <w:t>资质到期前一个月</w:t>
      </w:r>
      <w:r>
        <w:rPr>
          <w:rFonts w:hint="eastAsia" w:ascii="微软雅黑" w:hAnsi="微软雅黑"/>
        </w:rPr>
        <w:t>提醒</w:t>
      </w:r>
      <w:r>
        <w:rPr>
          <w:rFonts w:ascii="微软雅黑" w:hAnsi="微软雅黑"/>
        </w:rPr>
        <w:t>中心和专家即将到期</w:t>
      </w:r>
      <w:r>
        <w:rPr>
          <w:rFonts w:hint="eastAsia" w:ascii="微软雅黑" w:hAnsi="微软雅黑"/>
        </w:rPr>
        <w:t>）（添加</w:t>
      </w:r>
      <w:r>
        <w:rPr>
          <w:rFonts w:ascii="微软雅黑" w:hAnsi="微软雅黑"/>
        </w:rPr>
        <w:t>临时专家账号功能</w:t>
      </w:r>
      <w:r>
        <w:rPr>
          <w:rFonts w:hint="eastAsia" w:ascii="微软雅黑" w:hAnsi="微软雅黑"/>
        </w:rPr>
        <w:t>）</w:t>
      </w:r>
    </w:p>
    <w:p>
      <w:pPr>
        <w:pStyle w:val="4"/>
        <w:rPr>
          <w:rFonts w:ascii="微软雅黑" w:hAnsi="微软雅黑"/>
        </w:rPr>
      </w:pPr>
      <w:r>
        <w:rPr>
          <w:rFonts w:hint="eastAsia" w:ascii="微软雅黑" w:hAnsi="微软雅黑"/>
        </w:rPr>
        <w:t>选拔（线下）</w:t>
      </w:r>
    </w:p>
    <w:p>
      <w:pPr>
        <w:rPr>
          <w:rFonts w:ascii="微软雅黑" w:hAnsi="微软雅黑" w:cs="Times New Roman"/>
        </w:rPr>
      </w:pPr>
      <w:r>
        <w:rPr>
          <w:rFonts w:hint="eastAsia" w:ascii="微软雅黑" w:hAnsi="微软雅黑"/>
          <w:b/>
        </w:rPr>
        <w:t>功能说明：</w:t>
      </w:r>
      <w:r>
        <w:rPr>
          <w:rFonts w:hint="eastAsia" w:ascii="微软雅黑" w:hAnsi="微软雅黑"/>
        </w:rPr>
        <w:t>系统可以自定选拔的标准，然后根据标准从通过资质认证的命题专家中选出符合要求的命题专家。</w:t>
      </w:r>
    </w:p>
    <w:p>
      <w:pPr>
        <w:pStyle w:val="4"/>
        <w:rPr>
          <w:rFonts w:ascii="微软雅黑" w:hAnsi="微软雅黑"/>
        </w:rPr>
      </w:pPr>
      <w:r>
        <w:rPr>
          <w:rFonts w:hint="eastAsia" w:ascii="微软雅黑" w:hAnsi="微软雅黑"/>
        </w:rPr>
        <w:t>聘用（线下）</w:t>
      </w:r>
      <w:bookmarkStart w:id="0" w:name="_GoBack"/>
      <w:bookmarkEnd w:id="0"/>
    </w:p>
    <w:p>
      <w:pPr>
        <w:rPr>
          <w:rFonts w:ascii="微软雅黑" w:hAnsi="微软雅黑"/>
        </w:rPr>
      </w:pPr>
      <w:r>
        <w:rPr>
          <w:rFonts w:hint="eastAsia" w:ascii="微软雅黑" w:hAnsi="微软雅黑"/>
          <w:b/>
        </w:rPr>
        <w:t>功能说明：</w:t>
      </w:r>
      <w:r>
        <w:rPr>
          <w:rFonts w:hint="eastAsia" w:ascii="微软雅黑" w:hAnsi="微软雅黑"/>
        </w:rPr>
        <w:t>通过选拔的命题专家，可以参加命题工作，命题前系统可以随机抽取命题专家，作为本次命题工作命题责任人。（系统</w:t>
      </w:r>
      <w:r>
        <w:rPr>
          <w:rFonts w:ascii="微软雅黑" w:hAnsi="微软雅黑"/>
        </w:rPr>
        <w:t>分配账号，专家如何</w:t>
      </w:r>
      <w:r>
        <w:rPr>
          <w:rFonts w:hint="eastAsia" w:ascii="微软雅黑" w:hAnsi="微软雅黑"/>
        </w:rPr>
        <w:t>命题</w:t>
      </w:r>
      <w:r>
        <w:rPr>
          <w:rFonts w:ascii="微软雅黑" w:hAnsi="微软雅黑"/>
        </w:rPr>
        <w:t>和审核由线下自主分配</w:t>
      </w:r>
      <w:r>
        <w:rPr>
          <w:rFonts w:hint="eastAsia" w:ascii="微软雅黑" w:hAnsi="微软雅黑"/>
        </w:rPr>
        <w:t>）</w:t>
      </w:r>
    </w:p>
    <w:p>
      <w:pPr>
        <w:pStyle w:val="4"/>
        <w:rPr>
          <w:rFonts w:ascii="微软雅黑" w:hAnsi="微软雅黑"/>
        </w:rPr>
      </w:pPr>
      <w:r>
        <w:rPr>
          <w:rFonts w:hint="eastAsia" w:ascii="微软雅黑" w:hAnsi="微软雅黑"/>
        </w:rPr>
        <w:t>派遣（线下）</w:t>
      </w:r>
    </w:p>
    <w:p>
      <w:pPr>
        <w:pStyle w:val="4"/>
      </w:pPr>
      <w:r>
        <w:rPr>
          <w:rFonts w:hint="eastAsia"/>
        </w:rPr>
        <w:t>细目表管理（命题科）</w:t>
      </w:r>
    </w:p>
    <w:p>
      <w:pPr>
        <w:rPr>
          <w:rFonts w:ascii="微软雅黑" w:hAnsi="微软雅黑"/>
        </w:rPr>
      </w:pPr>
      <w:r>
        <w:rPr>
          <w:rFonts w:hint="eastAsia" w:ascii="微软雅黑" w:hAnsi="微软雅黑"/>
          <w:b/>
        </w:rPr>
        <w:t>功能说明：</w:t>
      </w:r>
      <w:r>
        <w:rPr>
          <w:rFonts w:hint="eastAsia" w:ascii="微软雅黑" w:hAnsi="微软雅黑"/>
        </w:rPr>
        <w:t>对各个工种（方向、级别）的知识点、对应代码、难易程度、权重进行CURD管理。也可以批量导入。</w:t>
      </w:r>
    </w:p>
    <w:p>
      <w:pPr>
        <w:rPr>
          <w:rFonts w:ascii="微软雅黑" w:hAnsi="微软雅黑"/>
        </w:rPr>
      </w:pPr>
      <w:r>
        <w:rPr>
          <w:rFonts w:ascii="微软雅黑" w:hAnsi="微软雅黑"/>
        </w:rPr>
        <w:t>备注：导题时，题目的知识点使用的是知识点代码，需要有细目表关联试题和知识点。</w:t>
      </w:r>
    </w:p>
    <w:p>
      <w:pPr>
        <w:rPr>
          <w:rFonts w:hint="eastAsia" w:ascii="微软雅黑" w:hAnsi="微软雅黑"/>
        </w:rPr>
      </w:pPr>
      <w:r>
        <w:rPr>
          <w:rFonts w:hint="eastAsia" w:ascii="微软雅黑" w:hAnsi="微软雅黑"/>
          <w:highlight w:val="green"/>
        </w:rPr>
        <w:t>表：</w:t>
      </w:r>
      <w:r>
        <w:rPr>
          <w:rFonts w:hint="eastAsia"/>
          <w:highlight w:val="green"/>
        </w:rPr>
        <w:t>细目表、鉴定范围表、鉴定点表</w:t>
      </w:r>
    </w:p>
    <w:p/>
    <w:p>
      <w:pPr>
        <w:pStyle w:val="3"/>
        <w:rPr>
          <w:rFonts w:ascii="微软雅黑" w:hAnsi="微软雅黑"/>
        </w:rPr>
      </w:pPr>
      <w:r>
        <w:rPr>
          <w:rFonts w:ascii="微软雅黑" w:hAnsi="微软雅黑"/>
        </w:rPr>
        <w:t>试题管理（</w:t>
      </w:r>
      <w:r>
        <w:rPr>
          <w:rFonts w:hint="eastAsia" w:ascii="微软雅黑" w:hAnsi="微软雅黑"/>
        </w:rPr>
        <w:t>省-</w:t>
      </w:r>
      <w:r>
        <w:rPr>
          <w:rFonts w:ascii="微软雅黑" w:hAnsi="微软雅黑"/>
        </w:rPr>
        <w:t>命题科）</w:t>
      </w:r>
    </w:p>
    <w:p>
      <w:pPr>
        <w:rPr>
          <w:rFonts w:ascii="微软雅黑" w:hAnsi="微软雅黑"/>
        </w:rPr>
      </w:pPr>
      <w:r>
        <w:rPr>
          <w:rFonts w:hint="eastAsia" w:ascii="微软雅黑" w:hAnsi="微软雅黑"/>
          <w:b/>
        </w:rPr>
        <w:t>功能说明：</w:t>
      </w:r>
      <w:r>
        <w:rPr>
          <w:rFonts w:hint="eastAsia" w:ascii="微软雅黑" w:hAnsi="微软雅黑"/>
        </w:rPr>
        <w:t>对题库进行新增、编辑、查询、禁用、导入等功能</w:t>
      </w:r>
    </w:p>
    <w:p>
      <w:pPr>
        <w:rPr>
          <w:rFonts w:ascii="微软雅黑" w:hAnsi="微软雅黑"/>
        </w:rPr>
      </w:pPr>
      <w:r>
        <w:rPr>
          <w:rFonts w:hint="eastAsia" w:ascii="微软雅黑" w:hAnsi="微软雅黑"/>
          <w:b/>
        </w:rPr>
        <w:t>具体实施：</w:t>
      </w:r>
      <w:r>
        <w:rPr>
          <w:rFonts w:hint="eastAsia" w:ascii="微软雅黑" w:hAnsi="微软雅黑"/>
        </w:rPr>
        <w:t>对题库进行管理，筛选分类查询，导入和新增题目，编辑题目，禁用题目，添加、导入和编辑时候，系统会自动进行查重和题目规范验证，具体规则，题目内容不允许重复，选项不允许重复，单选题和多选题最少有3个选项</w:t>
      </w:r>
    </w:p>
    <w:p>
      <w:pPr>
        <w:rPr>
          <w:rFonts w:hint="eastAsia" w:ascii="微软雅黑" w:hAnsi="微软雅黑"/>
        </w:rPr>
      </w:pPr>
      <w:r>
        <w:rPr>
          <w:rFonts w:hint="eastAsia" w:ascii="微软雅黑" w:hAnsi="微软雅黑"/>
          <w:highlight w:val="green"/>
        </w:rPr>
        <w:t>表：question、question</w:t>
      </w:r>
      <w:r>
        <w:rPr>
          <w:rFonts w:ascii="微软雅黑" w:hAnsi="微软雅黑"/>
          <w:highlight w:val="green"/>
        </w:rPr>
        <w:t>_log</w:t>
      </w:r>
    </w:p>
    <w:p>
      <w:pPr>
        <w:pStyle w:val="4"/>
        <w:rPr>
          <w:rFonts w:ascii="微软雅黑" w:hAnsi="微软雅黑"/>
        </w:rPr>
      </w:pPr>
      <w:r>
        <w:rPr>
          <w:rFonts w:ascii="微软雅黑" w:hAnsi="微软雅黑"/>
        </w:rPr>
        <w:t>导入</w:t>
      </w:r>
      <w:r>
        <w:rPr>
          <w:rFonts w:hint="eastAsia" w:ascii="微软雅黑" w:hAnsi="微软雅黑"/>
        </w:rPr>
        <w:t>/导出</w:t>
      </w:r>
    </w:p>
    <w:p>
      <w:pPr>
        <w:rPr>
          <w:rFonts w:ascii="微软雅黑" w:hAnsi="微软雅黑"/>
        </w:rPr>
      </w:pPr>
      <w:r>
        <w:rPr>
          <w:rFonts w:hint="eastAsia" w:ascii="微软雅黑" w:hAnsi="微软雅黑"/>
          <w:b/>
        </w:rPr>
        <w:t>功能说明：</w:t>
      </w:r>
      <w:r>
        <w:rPr>
          <w:rFonts w:hint="eastAsia" w:ascii="微软雅黑" w:hAnsi="微软雅黑"/>
        </w:rPr>
        <w:t>提供两套导入功能（练习题库和正式题库），可以支持各职业工种等级按标准要求命制的试题批量导入系统中，并且可以批量导出系统中所有职业工种等级的标准试题和鉴定细目表。</w:t>
      </w:r>
    </w:p>
    <w:p>
      <w:pPr>
        <w:rPr>
          <w:rFonts w:ascii="微软雅黑" w:hAnsi="微软雅黑"/>
        </w:rPr>
      </w:pPr>
      <w:r>
        <w:rPr>
          <w:rFonts w:hint="eastAsia" w:ascii="微软雅黑" w:hAnsi="微软雅黑"/>
        </w:rPr>
        <w:t>国家题库导入</w:t>
      </w:r>
      <w:r>
        <w:rPr>
          <w:rFonts w:ascii="微软雅黑" w:hAnsi="微软雅黑"/>
        </w:rPr>
        <w:t>word。</w:t>
      </w:r>
    </w:p>
    <w:p>
      <w:pPr>
        <w:rPr>
          <w:rFonts w:hint="eastAsia" w:ascii="微软雅黑" w:hAnsi="微软雅黑"/>
        </w:rPr>
      </w:pPr>
      <w:r>
        <w:rPr>
          <w:rFonts w:hint="eastAsia" w:ascii="微软雅黑" w:hAnsi="微软雅黑"/>
          <w:highlight w:val="green"/>
        </w:rPr>
        <w:t>表：question、question</w:t>
      </w:r>
      <w:r>
        <w:rPr>
          <w:rFonts w:ascii="微软雅黑" w:hAnsi="微软雅黑"/>
          <w:highlight w:val="green"/>
        </w:rPr>
        <w:t>_log</w:t>
      </w:r>
    </w:p>
    <w:p>
      <w:pPr>
        <w:rPr>
          <w:rFonts w:hint="eastAsia" w:ascii="微软雅黑" w:hAnsi="微软雅黑"/>
        </w:rPr>
      </w:pPr>
    </w:p>
    <w:p>
      <w:pPr>
        <w:pStyle w:val="4"/>
        <w:rPr>
          <w:rFonts w:ascii="微软雅黑" w:hAnsi="微软雅黑"/>
        </w:rPr>
      </w:pPr>
      <w:r>
        <w:rPr>
          <w:rFonts w:ascii="微软雅黑" w:hAnsi="微软雅黑"/>
        </w:rPr>
        <w:t>对接国家题库</w:t>
      </w:r>
    </w:p>
    <w:p>
      <w:pPr>
        <w:rPr>
          <w:rFonts w:ascii="微软雅黑" w:hAnsi="微软雅黑"/>
        </w:rPr>
      </w:pPr>
      <w:r>
        <w:rPr>
          <w:rFonts w:hint="eastAsia" w:ascii="微软雅黑" w:hAnsi="微软雅黑"/>
          <w:b/>
        </w:rPr>
        <w:t>功能说明：</w:t>
      </w:r>
      <w:r>
        <w:rPr>
          <w:rFonts w:hint="eastAsia" w:ascii="微软雅黑" w:hAnsi="微软雅黑"/>
        </w:rPr>
        <w:t>实现与国家题库系统对接，自动获取试题组卷。系统对获取的试卷进行有效的加密，形成加密包文件，在平台中可以无缝安全传输。减少人为的干预</w:t>
      </w:r>
      <w:r>
        <w:rPr>
          <w:rFonts w:ascii="微软雅黑" w:hAnsi="微软雅黑"/>
        </w:rPr>
        <w:t>,</w:t>
      </w:r>
      <w:r>
        <w:rPr>
          <w:rFonts w:hint="eastAsia" w:ascii="微软雅黑" w:hAnsi="微软雅黑"/>
        </w:rPr>
        <w:t>防止了泄题的风险，具备安全和保密性。（试题</w:t>
      </w:r>
      <w:r>
        <w:rPr>
          <w:rFonts w:ascii="微软雅黑" w:hAnsi="微软雅黑"/>
        </w:rPr>
        <w:t>需要从国家题库中导出，导出格式只有word，可能需要</w:t>
      </w:r>
      <w:r>
        <w:rPr>
          <w:rFonts w:hint="eastAsia" w:ascii="微软雅黑" w:hAnsi="微软雅黑"/>
        </w:rPr>
        <w:t>经</w:t>
      </w:r>
      <w:r>
        <w:rPr>
          <w:rFonts w:ascii="微软雅黑" w:hAnsi="微软雅黑"/>
        </w:rPr>
        <w:t>手动调整</w:t>
      </w:r>
      <w:r>
        <w:rPr>
          <w:rFonts w:hint="eastAsia" w:ascii="微软雅黑" w:hAnsi="微软雅黑"/>
        </w:rPr>
        <w:t>后</w:t>
      </w:r>
      <w:r>
        <w:rPr>
          <w:rFonts w:ascii="微软雅黑" w:hAnsi="微软雅黑"/>
        </w:rPr>
        <w:t>导入</w:t>
      </w:r>
      <w:r>
        <w:rPr>
          <w:rFonts w:hint="eastAsia" w:ascii="微软雅黑" w:hAnsi="微软雅黑"/>
        </w:rPr>
        <w:t>系统，问题：</w:t>
      </w:r>
      <w:r>
        <w:rPr>
          <w:rFonts w:hint="eastAsia" w:ascii="微软雅黑" w:hAnsi="微软雅黑"/>
          <w:highlight w:val="yellow"/>
        </w:rPr>
        <w:t>练习</w:t>
      </w:r>
      <w:r>
        <w:rPr>
          <w:rFonts w:ascii="微软雅黑" w:hAnsi="微软雅黑"/>
          <w:highlight w:val="yellow"/>
        </w:rPr>
        <w:t>题库</w:t>
      </w:r>
      <w:r>
        <w:rPr>
          <w:rFonts w:hint="eastAsia" w:ascii="微软雅黑" w:hAnsi="微软雅黑"/>
          <w:highlight w:val="yellow"/>
        </w:rPr>
        <w:t>和正式题库各自独立</w:t>
      </w:r>
      <w:r>
        <w:rPr>
          <w:rFonts w:hint="eastAsia" w:ascii="微软雅黑" w:hAnsi="微软雅黑"/>
        </w:rPr>
        <w:t>）</w:t>
      </w:r>
    </w:p>
    <w:p>
      <w:pPr>
        <w:pStyle w:val="4"/>
        <w:rPr>
          <w:rFonts w:ascii="微软雅黑" w:hAnsi="微软雅黑"/>
        </w:rPr>
      </w:pPr>
      <w:r>
        <w:rPr>
          <w:rFonts w:hint="eastAsia" w:ascii="微软雅黑" w:hAnsi="微软雅黑"/>
        </w:rPr>
        <w:t>答辩题库</w:t>
      </w:r>
    </w:p>
    <w:p>
      <w:pPr>
        <w:rPr>
          <w:rFonts w:ascii="微软雅黑" w:hAnsi="微软雅黑"/>
        </w:rPr>
      </w:pPr>
      <w:r>
        <w:rPr>
          <w:rFonts w:hint="eastAsia" w:ascii="微软雅黑" w:hAnsi="微软雅黑"/>
          <w:b/>
        </w:rPr>
        <w:t>功能说明：</w:t>
      </w:r>
      <w:r>
        <w:rPr>
          <w:rFonts w:hint="eastAsia" w:ascii="微软雅黑" w:hAnsi="微软雅黑"/>
        </w:rPr>
        <w:t>建设综合评审答辩题库，能随机抽取试题为考生答辩，能实现考生异地远程答辩。（问题：来源和管理）</w:t>
      </w:r>
    </w:p>
    <w:p>
      <w:pPr>
        <w:pStyle w:val="4"/>
        <w:rPr>
          <w:rFonts w:ascii="微软雅黑" w:hAnsi="微软雅黑"/>
        </w:rPr>
      </w:pPr>
      <w:r>
        <w:rPr>
          <w:rFonts w:ascii="微软雅黑" w:hAnsi="微软雅黑"/>
        </w:rPr>
        <w:t>分析统计</w:t>
      </w:r>
    </w:p>
    <w:p>
      <w:pPr>
        <w:rPr>
          <w:rFonts w:ascii="微软雅黑" w:hAnsi="微软雅黑"/>
        </w:rPr>
      </w:pPr>
      <w:r>
        <w:rPr>
          <w:rFonts w:hint="eastAsia" w:ascii="微软雅黑" w:hAnsi="微软雅黑"/>
        </w:rPr>
        <w:t>功能说明：对试题数据进行统计和分析。为了方便统计试题资源，便于题库能及时更新，系统可以统计出各职业工种等级的每种题型有多少试题，试题录入的时间等。（各</w:t>
      </w:r>
      <w:r>
        <w:rPr>
          <w:rFonts w:ascii="微软雅黑" w:hAnsi="微软雅黑"/>
        </w:rPr>
        <w:t>职业工种</w:t>
      </w:r>
      <w:r>
        <w:rPr>
          <w:rFonts w:hint="eastAsia" w:ascii="微软雅黑" w:hAnsi="微软雅黑"/>
        </w:rPr>
        <w:t>等级试卷组成</w:t>
      </w:r>
      <w:r>
        <w:rPr>
          <w:rFonts w:ascii="微软雅黑" w:hAnsi="微软雅黑"/>
        </w:rPr>
        <w:t>的</w:t>
      </w:r>
      <w:r>
        <w:rPr>
          <w:rFonts w:hint="eastAsia" w:ascii="微软雅黑" w:hAnsi="微软雅黑"/>
        </w:rPr>
        <w:t>统计）</w:t>
      </w:r>
    </w:p>
    <w:p>
      <w:pPr>
        <w:pStyle w:val="3"/>
        <w:rPr>
          <w:rFonts w:ascii="微软雅黑" w:hAnsi="微软雅黑"/>
        </w:rPr>
      </w:pPr>
      <w:r>
        <w:rPr>
          <w:rFonts w:ascii="微软雅黑" w:hAnsi="微软雅黑"/>
        </w:rPr>
        <w:t>试卷管理</w:t>
      </w:r>
      <w:r>
        <w:rPr>
          <w:rFonts w:hint="eastAsia" w:ascii="微软雅黑" w:hAnsi="微软雅黑"/>
        </w:rPr>
        <w:t>（命题科）</w:t>
      </w:r>
    </w:p>
    <w:p>
      <w:pPr>
        <w:rPr>
          <w:rFonts w:ascii="微软雅黑" w:hAnsi="微软雅黑"/>
        </w:rPr>
      </w:pPr>
      <w:r>
        <w:rPr>
          <w:rFonts w:hint="eastAsia" w:ascii="微软雅黑" w:hAnsi="微软雅黑"/>
          <w:b/>
        </w:rPr>
        <w:t>功能说明：</w:t>
      </w:r>
      <w:r>
        <w:rPr>
          <w:rFonts w:hint="eastAsia" w:ascii="微软雅黑" w:hAnsi="微软雅黑"/>
        </w:rPr>
        <w:t>对卷库进行新增、查询、禁用等功能</w:t>
      </w:r>
    </w:p>
    <w:p>
      <w:pPr>
        <w:rPr>
          <w:rFonts w:ascii="微软雅黑" w:hAnsi="微软雅黑"/>
        </w:rPr>
      </w:pPr>
      <w:r>
        <w:rPr>
          <w:rFonts w:hint="eastAsia" w:ascii="微软雅黑" w:hAnsi="微软雅黑"/>
          <w:b/>
        </w:rPr>
        <w:t>具体实施：</w:t>
      </w:r>
      <w:r>
        <w:rPr>
          <w:rFonts w:hint="eastAsia" w:ascii="微软雅黑" w:hAnsi="微软雅黑"/>
        </w:rPr>
        <w:t>常规功能，同时可以进行题库组卷</w:t>
      </w:r>
    </w:p>
    <w:p>
      <w:pPr>
        <w:rPr>
          <w:rFonts w:hint="eastAsia" w:ascii="微软雅黑" w:hAnsi="微软雅黑"/>
        </w:rPr>
      </w:pPr>
      <w:r>
        <w:rPr>
          <w:rFonts w:hint="eastAsia" w:ascii="微软雅黑" w:hAnsi="微软雅黑"/>
          <w:highlight w:val="green"/>
        </w:rPr>
        <w:t>表：</w:t>
      </w:r>
      <w:r>
        <w:rPr>
          <w:rFonts w:ascii="微软雅黑" w:hAnsi="微软雅黑"/>
          <w:highlight w:val="green"/>
        </w:rPr>
        <w:t>paper</w:t>
      </w:r>
    </w:p>
    <w:p>
      <w:pPr>
        <w:pStyle w:val="4"/>
        <w:rPr>
          <w:rFonts w:ascii="微软雅黑" w:hAnsi="微软雅黑"/>
        </w:rPr>
      </w:pPr>
      <w:r>
        <w:rPr>
          <w:rFonts w:ascii="微软雅黑" w:hAnsi="微软雅黑"/>
        </w:rPr>
        <w:t>导入</w:t>
      </w:r>
    </w:p>
    <w:p>
      <w:pPr>
        <w:rPr>
          <w:rFonts w:ascii="微软雅黑" w:hAnsi="微软雅黑"/>
        </w:rPr>
      </w:pPr>
      <w:r>
        <w:rPr>
          <w:rFonts w:hint="eastAsia" w:ascii="微软雅黑" w:hAnsi="微软雅黑"/>
          <w:b/>
        </w:rPr>
        <w:t>功能说明：</w:t>
      </w:r>
      <w:r>
        <w:rPr>
          <w:rFonts w:hint="eastAsia" w:ascii="微软雅黑" w:hAnsi="微软雅黑"/>
        </w:rPr>
        <w:t>命题专家可以将已编制的试卷导入卷库中，重复试题需提示重复信息，鉴定考核时可以从卷库中调用试卷。（卷库</w:t>
      </w:r>
      <w:r>
        <w:rPr>
          <w:rFonts w:ascii="微软雅黑" w:hAnsi="微软雅黑"/>
        </w:rPr>
        <w:t>和题库的题目</w:t>
      </w:r>
      <w:r>
        <w:rPr>
          <w:rFonts w:hint="eastAsia" w:ascii="微软雅黑" w:hAnsi="微软雅黑"/>
        </w:rPr>
        <w:t>分别管理</w:t>
      </w:r>
      <w:r>
        <w:rPr>
          <w:rFonts w:ascii="微软雅黑" w:hAnsi="微软雅黑"/>
        </w:rPr>
        <w:t>，没有关联</w:t>
      </w:r>
      <w:r>
        <w:rPr>
          <w:rFonts w:hint="eastAsia" w:ascii="微软雅黑" w:hAnsi="微软雅黑"/>
        </w:rPr>
        <w:t>）</w:t>
      </w:r>
    </w:p>
    <w:p>
      <w:pPr>
        <w:pStyle w:val="4"/>
        <w:rPr>
          <w:rFonts w:ascii="微软雅黑" w:hAnsi="微软雅黑"/>
        </w:rPr>
      </w:pPr>
      <w:r>
        <w:rPr>
          <w:rFonts w:hint="eastAsia" w:ascii="微软雅黑" w:hAnsi="微软雅黑"/>
        </w:rPr>
        <w:t>组卷（</w:t>
      </w:r>
      <w:r>
        <w:t>考试计划</w:t>
      </w:r>
      <w:r>
        <w:rPr>
          <w:rFonts w:hint="eastAsia" w:ascii="微软雅黑" w:hAnsi="微软雅黑"/>
        </w:rPr>
        <w:t>）</w:t>
      </w:r>
    </w:p>
    <w:p>
      <w:r>
        <w:t>有考试计划才需要组卷，不需要提前组卷</w:t>
      </w:r>
    </w:p>
    <w:p>
      <w:pPr>
        <w:pStyle w:val="4"/>
        <w:rPr>
          <w:rFonts w:ascii="微软雅黑" w:hAnsi="微软雅黑"/>
        </w:rPr>
      </w:pPr>
      <w:r>
        <w:rPr>
          <w:rFonts w:ascii="微软雅黑" w:hAnsi="微软雅黑"/>
        </w:rPr>
        <w:t>导出</w:t>
      </w:r>
    </w:p>
    <w:p>
      <w:pPr>
        <w:rPr>
          <w:rFonts w:ascii="微软雅黑" w:hAnsi="微软雅黑"/>
        </w:rPr>
      </w:pPr>
      <w:r>
        <w:rPr>
          <w:rFonts w:hint="eastAsia" w:ascii="微软雅黑" w:hAnsi="微软雅黑"/>
        </w:rPr>
        <w:t>鉴定考核分为两种考核形式，一是上机考试（无纸化考试），电子试卷支持试题乱序等功能，以提高试题安全性，起到一定的防止作弊的作用。二是传统笔试考试，采用传统的笔试考试系统要支持试卷可以以正规的试卷模版导出，导出的试卷以</w:t>
      </w:r>
      <w:r>
        <w:rPr>
          <w:rFonts w:ascii="微软雅黑" w:hAnsi="微软雅黑"/>
        </w:rPr>
        <w:t>word</w:t>
      </w:r>
      <w:r>
        <w:rPr>
          <w:rFonts w:hint="eastAsia" w:ascii="微软雅黑" w:hAnsi="微软雅黑"/>
        </w:rPr>
        <w:t>文档的形式出现（题号和答案选项不能使用自动编号），并可根据实际需求选择试卷的版面、版式、纸张打印试卷</w:t>
      </w:r>
    </w:p>
    <w:p>
      <w:pPr>
        <w:pStyle w:val="4"/>
        <w:rPr>
          <w:rFonts w:ascii="微软雅黑" w:hAnsi="微软雅黑"/>
        </w:rPr>
      </w:pPr>
      <w:r>
        <w:rPr>
          <w:rFonts w:hint="eastAsia" w:ascii="微软雅黑" w:hAnsi="微软雅黑"/>
        </w:rPr>
        <w:t>管理</w:t>
      </w:r>
    </w:p>
    <w:p>
      <w:pPr>
        <w:rPr>
          <w:rFonts w:ascii="微软雅黑" w:hAnsi="微软雅黑"/>
        </w:rPr>
      </w:pPr>
      <w:r>
        <w:rPr>
          <w:rFonts w:ascii="微软雅黑" w:hAnsi="微软雅黑"/>
        </w:rPr>
        <w:t>CRUD</w:t>
      </w:r>
    </w:p>
    <w:p>
      <w:pPr>
        <w:pStyle w:val="4"/>
        <w:rPr>
          <w:rFonts w:ascii="微软雅黑" w:hAnsi="微软雅黑"/>
        </w:rPr>
      </w:pPr>
      <w:r>
        <w:rPr>
          <w:rFonts w:hint="eastAsia" w:ascii="微软雅黑" w:hAnsi="微软雅黑"/>
        </w:rPr>
        <w:t>分析</w:t>
      </w:r>
    </w:p>
    <w:p>
      <w:pPr>
        <w:rPr>
          <w:rFonts w:ascii="微软雅黑" w:hAnsi="微软雅黑" w:cs="Times New Roman"/>
        </w:rPr>
      </w:pPr>
      <w:r>
        <w:rPr>
          <w:rFonts w:ascii="微软雅黑" w:hAnsi="微软雅黑"/>
        </w:rPr>
        <w:t>1.</w:t>
      </w:r>
      <w:r>
        <w:rPr>
          <w:rFonts w:hint="eastAsia" w:ascii="微软雅黑" w:hAnsi="微软雅黑"/>
        </w:rPr>
        <w:t>支持对个人、职业工种、细目表的统计分析</w:t>
      </w:r>
    </w:p>
    <w:p>
      <w:pPr>
        <w:rPr>
          <w:rFonts w:ascii="微软雅黑" w:hAnsi="微软雅黑" w:cs="Times New Roman"/>
        </w:rPr>
      </w:pPr>
      <w:r>
        <w:rPr>
          <w:rFonts w:ascii="微软雅黑" w:hAnsi="微软雅黑"/>
        </w:rPr>
        <w:t>2.</w:t>
      </w:r>
      <w:r>
        <w:rPr>
          <w:rFonts w:hint="eastAsia" w:ascii="微软雅黑" w:hAnsi="微软雅黑"/>
        </w:rPr>
        <w:t>可自动生成个人、学校的简明报表、详细报表、对比报表、汇总报表、成绩分布（不同</w:t>
      </w:r>
      <w:r>
        <w:rPr>
          <w:rFonts w:ascii="微软雅黑" w:hAnsi="微软雅黑"/>
        </w:rPr>
        <w:t>分数段的分数统计</w:t>
      </w:r>
      <w:r>
        <w:rPr>
          <w:rFonts w:hint="eastAsia" w:ascii="微软雅黑" w:hAnsi="微软雅黑"/>
        </w:rPr>
        <w:t>）报告。</w:t>
      </w:r>
    </w:p>
    <w:p>
      <w:pPr>
        <w:rPr>
          <w:rFonts w:ascii="微软雅黑" w:hAnsi="微软雅黑" w:cs="Times New Roman"/>
        </w:rPr>
      </w:pPr>
      <w:r>
        <w:rPr>
          <w:rFonts w:ascii="微软雅黑" w:hAnsi="微软雅黑"/>
        </w:rPr>
        <w:t>3.</w:t>
      </w:r>
      <w:r>
        <w:rPr>
          <w:rFonts w:hint="eastAsia" w:ascii="微软雅黑" w:hAnsi="微软雅黑"/>
        </w:rPr>
        <w:t>系统可以根据每道题进行知识点分析、进行大数据分析统计出每道题的质量比例。（鉴定点</w:t>
      </w:r>
      <w:r>
        <w:rPr>
          <w:rFonts w:ascii="微软雅黑" w:hAnsi="微软雅黑"/>
        </w:rPr>
        <w:t>的正确率和</w:t>
      </w:r>
      <w:r>
        <w:rPr>
          <w:rFonts w:hint="eastAsia" w:ascii="微软雅黑" w:hAnsi="微软雅黑"/>
        </w:rPr>
        <w:t>每道题</w:t>
      </w:r>
      <w:r>
        <w:rPr>
          <w:rFonts w:ascii="微软雅黑" w:hAnsi="微软雅黑"/>
        </w:rPr>
        <w:t>的正确率</w:t>
      </w:r>
      <w:r>
        <w:rPr>
          <w:rFonts w:hint="eastAsia" w:ascii="微软雅黑" w:hAnsi="微软雅黑"/>
        </w:rPr>
        <w:t>）</w:t>
      </w:r>
    </w:p>
    <w:p>
      <w:pPr>
        <w:rPr>
          <w:rFonts w:ascii="微软雅黑" w:hAnsi="微软雅黑"/>
        </w:rPr>
      </w:pPr>
      <w:r>
        <w:rPr>
          <w:rFonts w:ascii="微软雅黑" w:hAnsi="微软雅黑"/>
        </w:rPr>
        <w:t>4</w:t>
      </w:r>
      <w:r>
        <w:rPr>
          <w:rFonts w:hint="eastAsia" w:ascii="微软雅黑" w:hAnsi="微软雅黑"/>
        </w:rPr>
        <w:t>．根据大数据分析可以得出不同层次的考生（职业</w:t>
      </w:r>
      <w:r>
        <w:rPr>
          <w:rFonts w:ascii="微软雅黑" w:hAnsi="微软雅黑"/>
        </w:rPr>
        <w:t>、等级</w:t>
      </w:r>
      <w:r>
        <w:rPr>
          <w:rFonts w:hint="eastAsia" w:ascii="微软雅黑" w:hAnsi="微软雅黑"/>
        </w:rPr>
        <w:t>、</w:t>
      </w:r>
      <w:r>
        <w:rPr>
          <w:rFonts w:ascii="微软雅黑" w:hAnsi="微软雅黑"/>
        </w:rPr>
        <w:t>院校</w:t>
      </w:r>
      <w:r>
        <w:rPr>
          <w:rFonts w:hint="eastAsia" w:ascii="微软雅黑" w:hAnsi="微软雅黑"/>
        </w:rPr>
        <w:t>），可以根据知识的掌握层度进行循序渐进的学习。</w:t>
      </w:r>
    </w:p>
    <w:p>
      <w:pPr>
        <w:rPr>
          <w:rFonts w:ascii="微软雅黑" w:hAnsi="微软雅黑"/>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36BB"/>
    <w:multiLevelType w:val="multilevel"/>
    <w:tmpl w:val="38AB36B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2A37290"/>
    <w:multiLevelType w:val="multilevel"/>
    <w:tmpl w:val="52A3729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章仁">
    <w15:presenceInfo w15:providerId="None" w15:userId="陈章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AB"/>
    <w:rsid w:val="00020C29"/>
    <w:rsid w:val="00032FF0"/>
    <w:rsid w:val="00042941"/>
    <w:rsid w:val="00052734"/>
    <w:rsid w:val="00097DD5"/>
    <w:rsid w:val="000A45D9"/>
    <w:rsid w:val="000A4F1D"/>
    <w:rsid w:val="000B1868"/>
    <w:rsid w:val="000D46C4"/>
    <w:rsid w:val="000E74D7"/>
    <w:rsid w:val="001048F5"/>
    <w:rsid w:val="00126949"/>
    <w:rsid w:val="00142398"/>
    <w:rsid w:val="00142E90"/>
    <w:rsid w:val="00170AE2"/>
    <w:rsid w:val="001719CC"/>
    <w:rsid w:val="001758C2"/>
    <w:rsid w:val="001C2012"/>
    <w:rsid w:val="001E7CAD"/>
    <w:rsid w:val="001F35CD"/>
    <w:rsid w:val="00224C11"/>
    <w:rsid w:val="00232F2A"/>
    <w:rsid w:val="0023422C"/>
    <w:rsid w:val="00255D9F"/>
    <w:rsid w:val="00261604"/>
    <w:rsid w:val="00275711"/>
    <w:rsid w:val="00280950"/>
    <w:rsid w:val="002821D6"/>
    <w:rsid w:val="00292B80"/>
    <w:rsid w:val="002A2B98"/>
    <w:rsid w:val="002B19F0"/>
    <w:rsid w:val="002C0289"/>
    <w:rsid w:val="002C3111"/>
    <w:rsid w:val="002D760A"/>
    <w:rsid w:val="002F1A50"/>
    <w:rsid w:val="00301028"/>
    <w:rsid w:val="00305A09"/>
    <w:rsid w:val="00306BD7"/>
    <w:rsid w:val="0031138B"/>
    <w:rsid w:val="0031160D"/>
    <w:rsid w:val="0033186E"/>
    <w:rsid w:val="00334F46"/>
    <w:rsid w:val="00342F44"/>
    <w:rsid w:val="0036677F"/>
    <w:rsid w:val="00377222"/>
    <w:rsid w:val="003A1FCF"/>
    <w:rsid w:val="003A3CA6"/>
    <w:rsid w:val="004473D8"/>
    <w:rsid w:val="0048038E"/>
    <w:rsid w:val="004C1AD1"/>
    <w:rsid w:val="004E2725"/>
    <w:rsid w:val="005158BE"/>
    <w:rsid w:val="0051628C"/>
    <w:rsid w:val="00532BFE"/>
    <w:rsid w:val="00576EA7"/>
    <w:rsid w:val="005C20B9"/>
    <w:rsid w:val="005C2300"/>
    <w:rsid w:val="005C3DD3"/>
    <w:rsid w:val="005D5AEF"/>
    <w:rsid w:val="005E0675"/>
    <w:rsid w:val="00623223"/>
    <w:rsid w:val="0063760B"/>
    <w:rsid w:val="00656005"/>
    <w:rsid w:val="006757E9"/>
    <w:rsid w:val="006A1F21"/>
    <w:rsid w:val="006D1048"/>
    <w:rsid w:val="006D6140"/>
    <w:rsid w:val="006E56E6"/>
    <w:rsid w:val="006F2DEA"/>
    <w:rsid w:val="00713AEB"/>
    <w:rsid w:val="007478DE"/>
    <w:rsid w:val="007553D1"/>
    <w:rsid w:val="007829AA"/>
    <w:rsid w:val="00785ED0"/>
    <w:rsid w:val="00794B46"/>
    <w:rsid w:val="007A288F"/>
    <w:rsid w:val="007B3A20"/>
    <w:rsid w:val="007E3C6D"/>
    <w:rsid w:val="007F3AEC"/>
    <w:rsid w:val="007F522F"/>
    <w:rsid w:val="00803AB2"/>
    <w:rsid w:val="00827F65"/>
    <w:rsid w:val="00832542"/>
    <w:rsid w:val="00854091"/>
    <w:rsid w:val="00865B87"/>
    <w:rsid w:val="00867F97"/>
    <w:rsid w:val="0087298F"/>
    <w:rsid w:val="00883E84"/>
    <w:rsid w:val="00893B38"/>
    <w:rsid w:val="00893E62"/>
    <w:rsid w:val="00897272"/>
    <w:rsid w:val="008B0C5F"/>
    <w:rsid w:val="008B6148"/>
    <w:rsid w:val="008D161A"/>
    <w:rsid w:val="009076BE"/>
    <w:rsid w:val="009266A4"/>
    <w:rsid w:val="00934F34"/>
    <w:rsid w:val="00945911"/>
    <w:rsid w:val="00946B71"/>
    <w:rsid w:val="009504F7"/>
    <w:rsid w:val="00964757"/>
    <w:rsid w:val="009A20BE"/>
    <w:rsid w:val="009B23BF"/>
    <w:rsid w:val="009C598D"/>
    <w:rsid w:val="00A15E28"/>
    <w:rsid w:val="00A41C3B"/>
    <w:rsid w:val="00AA231D"/>
    <w:rsid w:val="00AB13F5"/>
    <w:rsid w:val="00AB3EBE"/>
    <w:rsid w:val="00AC29CB"/>
    <w:rsid w:val="00AC636C"/>
    <w:rsid w:val="00AD07A6"/>
    <w:rsid w:val="00AE0E74"/>
    <w:rsid w:val="00B262BF"/>
    <w:rsid w:val="00B81FBC"/>
    <w:rsid w:val="00BB528F"/>
    <w:rsid w:val="00BC419A"/>
    <w:rsid w:val="00BE1786"/>
    <w:rsid w:val="00BF5EA4"/>
    <w:rsid w:val="00C04D67"/>
    <w:rsid w:val="00C42BCB"/>
    <w:rsid w:val="00C51DEB"/>
    <w:rsid w:val="00CA2CB7"/>
    <w:rsid w:val="00CB646C"/>
    <w:rsid w:val="00CC6464"/>
    <w:rsid w:val="00CF031C"/>
    <w:rsid w:val="00CF60B0"/>
    <w:rsid w:val="00D04FB6"/>
    <w:rsid w:val="00D06273"/>
    <w:rsid w:val="00D26811"/>
    <w:rsid w:val="00D342C8"/>
    <w:rsid w:val="00D47677"/>
    <w:rsid w:val="00DA65AB"/>
    <w:rsid w:val="00DB7D86"/>
    <w:rsid w:val="00DF57F9"/>
    <w:rsid w:val="00E46BCD"/>
    <w:rsid w:val="00E64E98"/>
    <w:rsid w:val="00E70C3B"/>
    <w:rsid w:val="00E86C19"/>
    <w:rsid w:val="00E9777A"/>
    <w:rsid w:val="00E978F5"/>
    <w:rsid w:val="00ED0DFC"/>
    <w:rsid w:val="00ED6F0F"/>
    <w:rsid w:val="00EE00EF"/>
    <w:rsid w:val="00F018AB"/>
    <w:rsid w:val="00F1020B"/>
    <w:rsid w:val="00F24C59"/>
    <w:rsid w:val="00F45526"/>
    <w:rsid w:val="00F53238"/>
    <w:rsid w:val="00F606E6"/>
    <w:rsid w:val="00F7234E"/>
    <w:rsid w:val="00F77C7A"/>
    <w:rsid w:val="00F90CE1"/>
    <w:rsid w:val="00FA42F5"/>
    <w:rsid w:val="00FD10E9"/>
    <w:rsid w:val="00FE6EBE"/>
    <w:rsid w:val="35670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9"/>
    <w:pPr>
      <w:keepNext/>
      <w:keepLines/>
      <w:spacing w:before="280" w:after="290" w:line="376" w:lineRule="auto"/>
      <w:outlineLvl w:val="3"/>
    </w:pPr>
    <w:rPr>
      <w:rFonts w:asciiTheme="majorHAnsi" w:hAnsiTheme="majorHAnsi" w:cstheme="majorBidi"/>
      <w:b/>
      <w:bCs/>
      <w:sz w:val="28"/>
      <w:szCs w:val="28"/>
    </w:rPr>
  </w:style>
  <w:style w:type="paragraph" w:styleId="6">
    <w:name w:val="heading 5"/>
    <w:basedOn w:val="1"/>
    <w:next w:val="1"/>
    <w:link w:val="14"/>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2"/>
    <w:unhideWhenUsed/>
    <w:qFormat/>
    <w:uiPriority w:val="99"/>
    <w:pPr>
      <w:tabs>
        <w:tab w:val="center" w:pos="4153"/>
        <w:tab w:val="right" w:pos="8306"/>
      </w:tabs>
      <w:snapToGrid w:val="0"/>
      <w:jc w:val="left"/>
    </w:pPr>
    <w:rPr>
      <w:rFonts w:eastAsiaTheme="minorEastAsia"/>
      <w:sz w:val="18"/>
      <w:szCs w:val="18"/>
    </w:rPr>
  </w:style>
  <w:style w:type="paragraph" w:styleId="8">
    <w:name w:val="header"/>
    <w:basedOn w:val="1"/>
    <w:link w:val="11"/>
    <w:unhideWhenUsed/>
    <w:qFormat/>
    <w:uiPriority w:val="99"/>
    <w:pPr>
      <w:pBdr>
        <w:bottom w:val="single" w:color="auto" w:sz="6" w:space="1"/>
      </w:pBdr>
      <w:tabs>
        <w:tab w:val="center" w:pos="4153"/>
        <w:tab w:val="right" w:pos="8306"/>
      </w:tabs>
      <w:snapToGrid w:val="0"/>
      <w:jc w:val="center"/>
    </w:pPr>
    <w:rPr>
      <w:rFonts w:eastAsiaTheme="minorEastAsia"/>
      <w:sz w:val="18"/>
      <w:szCs w:val="18"/>
    </w:rPr>
  </w:style>
  <w:style w:type="character" w:customStyle="1" w:styleId="11">
    <w:name w:val="页眉 Char"/>
    <w:basedOn w:val="9"/>
    <w:link w:val="8"/>
    <w:qFormat/>
    <w:uiPriority w:val="99"/>
    <w:rPr>
      <w:sz w:val="18"/>
      <w:szCs w:val="18"/>
    </w:rPr>
  </w:style>
  <w:style w:type="character" w:customStyle="1" w:styleId="12">
    <w:name w:val="页脚 Char"/>
    <w:basedOn w:val="9"/>
    <w:link w:val="7"/>
    <w:qFormat/>
    <w:uiPriority w:val="99"/>
    <w:rPr>
      <w:sz w:val="18"/>
      <w:szCs w:val="18"/>
    </w:rPr>
  </w:style>
  <w:style w:type="character" w:customStyle="1" w:styleId="13">
    <w:name w:val="标题 4 Char"/>
    <w:basedOn w:val="9"/>
    <w:link w:val="5"/>
    <w:qFormat/>
    <w:uiPriority w:val="9"/>
    <w:rPr>
      <w:rFonts w:eastAsia="微软雅黑" w:asciiTheme="majorHAnsi" w:hAnsiTheme="majorHAnsi" w:cstheme="majorBidi"/>
      <w:b/>
      <w:bCs/>
      <w:sz w:val="28"/>
      <w:szCs w:val="28"/>
    </w:rPr>
  </w:style>
  <w:style w:type="character" w:customStyle="1" w:styleId="14">
    <w:name w:val="标题 5 Char"/>
    <w:basedOn w:val="9"/>
    <w:link w:val="6"/>
    <w:qFormat/>
    <w:uiPriority w:val="9"/>
    <w:rPr>
      <w:rFonts w:eastAsia="微软雅黑"/>
      <w:b/>
      <w:bCs/>
      <w:sz w:val="28"/>
      <w:szCs w:val="28"/>
    </w:rPr>
  </w:style>
  <w:style w:type="character" w:customStyle="1" w:styleId="15">
    <w:name w:val="标题 1 Char"/>
    <w:basedOn w:val="9"/>
    <w:link w:val="2"/>
    <w:qFormat/>
    <w:uiPriority w:val="9"/>
    <w:rPr>
      <w:rFonts w:eastAsia="微软雅黑"/>
      <w:b/>
      <w:bCs/>
      <w:kern w:val="44"/>
      <w:sz w:val="44"/>
      <w:szCs w:val="44"/>
    </w:rPr>
  </w:style>
  <w:style w:type="character" w:customStyle="1" w:styleId="16">
    <w:name w:val="标题 2 Char"/>
    <w:basedOn w:val="9"/>
    <w:link w:val="3"/>
    <w:qFormat/>
    <w:uiPriority w:val="9"/>
    <w:rPr>
      <w:rFonts w:asciiTheme="majorHAnsi" w:hAnsiTheme="majorHAnsi" w:eastAsiaTheme="majorEastAsia" w:cstheme="majorBidi"/>
      <w:b/>
      <w:bCs/>
      <w:sz w:val="32"/>
      <w:szCs w:val="32"/>
    </w:rPr>
  </w:style>
  <w:style w:type="character" w:customStyle="1" w:styleId="17">
    <w:name w:val="标题 3 Char"/>
    <w:basedOn w:val="9"/>
    <w:link w:val="4"/>
    <w:qFormat/>
    <w:uiPriority w:val="9"/>
    <w:rPr>
      <w:rFonts w:eastAsia="微软雅黑"/>
      <w:b/>
      <w:bCs/>
      <w:sz w:val="32"/>
      <w:szCs w:val="32"/>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372</Words>
  <Characters>2121</Characters>
  <Lines>17</Lines>
  <Paragraphs>4</Paragraphs>
  <TotalTime>1648</TotalTime>
  <ScaleCrop>false</ScaleCrop>
  <LinksUpToDate>false</LinksUpToDate>
  <CharactersWithSpaces>2489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2018-08-07T02:06:00Z</dcterms:created>
  <dc:creator>WQ</dc:creator>
  <cp:lastModifiedBy>陈章仁</cp:lastModifiedBy>
  <dcterms:modified xsi:type="dcterms:W3CDTF">2018-09-11T06:12:45Z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