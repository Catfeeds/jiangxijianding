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/>
        </w:rPr>
      </w:pPr>
      <w:r>
        <w:rPr>
          <w:rFonts w:hint="eastAsia" w:ascii="微软雅黑" w:hAnsi="微软雅黑"/>
        </w:rPr>
        <w:t>考评人员考试流程(</w:t>
      </w:r>
      <w:r>
        <w:rPr>
          <w:rFonts w:ascii="微软雅黑" w:hAnsi="微软雅黑"/>
        </w:rPr>
        <w:t>省</w:t>
      </w:r>
      <w:r>
        <w:rPr>
          <w:rFonts w:hint="eastAsia" w:ascii="微软雅黑" w:hAnsi="微软雅黑"/>
        </w:rPr>
        <w:t>)</w:t>
      </w:r>
    </w:p>
    <w:p>
      <w:r>
        <w:rPr>
          <w:rFonts w:hint="eastAsia"/>
        </w:rPr>
        <w:t>同省级职业资格考试流程（附件-省：职业资格考试流程.docx）</w:t>
      </w:r>
    </w:p>
    <w:p>
      <w:pPr>
        <w:rPr>
          <w:rFonts w:hint="eastAsia"/>
        </w:rPr>
      </w:pPr>
      <w:r>
        <w:rPr>
          <w:highlight w:val="green"/>
        </w:rPr>
        <w:t>独立表结构</w:t>
      </w:r>
    </w:p>
    <w:p>
      <w:pPr>
        <w:pStyle w:val="4"/>
      </w:pPr>
      <w:r>
        <w:t>发布</w:t>
      </w:r>
      <w:r>
        <w:rPr>
          <w:rFonts w:hint="eastAsia"/>
        </w:rPr>
        <w:t>考核公告</w:t>
      </w:r>
    </w:p>
    <w:p>
      <w:pPr>
        <w:pStyle w:val="4"/>
      </w:pPr>
      <w:r>
        <w:rPr>
          <w:rFonts w:hint="eastAsia"/>
        </w:rPr>
        <w:t>添加考核计划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是否有职业、级别、方向等专业技术限制，还是主要考核考评能力和资质。</w:t>
      </w:r>
    </w:p>
    <w:p>
      <w:pPr>
        <w:rPr>
          <w:highlight w:val="yellow"/>
        </w:rPr>
      </w:pPr>
      <w:r>
        <w:rPr>
          <w:highlight w:val="yellow"/>
        </w:rPr>
        <w:t>详细报考填写信息和报考资格认证需与鉴定中心确认。</w:t>
      </w:r>
    </w:p>
    <w:p>
      <w:pPr>
        <w:rPr>
          <w:rFonts w:hint="eastAsia" w:eastAsia="微软雅黑"/>
          <w:highlight w:val="yellow"/>
          <w:lang w:eastAsia="zh-CN"/>
        </w:rPr>
      </w:pPr>
      <w:ins w:id="0" w:author="陈章仁" w:date="2018-09-11T14:27:55Z">
        <w:r>
          <w:rPr>
            <w:rFonts w:hint="eastAsia"/>
            <w:highlight w:val="yellow"/>
            <w:lang w:eastAsia="zh-CN"/>
          </w:rPr>
          <w:t>有</w:t>
        </w:r>
      </w:ins>
      <w:ins w:id="1" w:author="陈章仁" w:date="2018-09-11T14:27:56Z">
        <w:r>
          <w:rPr>
            <w:rFonts w:hint="eastAsia"/>
            <w:highlight w:val="yellow"/>
            <w:lang w:eastAsia="zh-CN"/>
          </w:rPr>
          <w:t>职业</w:t>
        </w:r>
      </w:ins>
      <w:ins w:id="2" w:author="陈章仁" w:date="2018-09-11T14:27:58Z">
        <w:r>
          <w:rPr>
            <w:rFonts w:hint="eastAsia"/>
            <w:highlight w:val="yellow"/>
            <w:lang w:eastAsia="zh-CN"/>
          </w:rPr>
          <w:t>、</w:t>
        </w:r>
      </w:ins>
      <w:ins w:id="3" w:author="陈章仁" w:date="2018-09-11T14:28:19Z">
        <w:r>
          <w:rPr>
            <w:rFonts w:hint="eastAsia"/>
            <w:highlight w:val="yellow"/>
            <w:lang w:eastAsia="zh-CN"/>
          </w:rPr>
          <w:t>方</w:t>
        </w:r>
      </w:ins>
      <w:ins w:id="4" w:author="陈章仁" w:date="2018-09-11T14:28:21Z">
        <w:r>
          <w:rPr>
            <w:rFonts w:hint="eastAsia"/>
            <w:highlight w:val="yellow"/>
            <w:lang w:eastAsia="zh-CN"/>
          </w:rPr>
          <w:t>向</w:t>
        </w:r>
      </w:ins>
      <w:ins w:id="5" w:author="陈章仁" w:date="2018-09-11T14:28:25Z">
        <w:r>
          <w:rPr>
            <w:rFonts w:hint="eastAsia"/>
            <w:highlight w:val="yellow"/>
            <w:lang w:eastAsia="zh-CN"/>
          </w:rPr>
          <w:t>要求</w:t>
        </w:r>
      </w:ins>
      <w:ins w:id="6" w:author="陈章仁" w:date="2018-09-11T14:28:26Z">
        <w:r>
          <w:rPr>
            <w:rFonts w:hint="eastAsia"/>
            <w:highlight w:val="yellow"/>
            <w:lang w:eastAsia="zh-CN"/>
          </w:rPr>
          <w:t>，</w:t>
        </w:r>
      </w:ins>
      <w:ins w:id="7" w:author="陈章仁" w:date="2018-09-11T14:28:02Z">
        <w:r>
          <w:rPr>
            <w:rFonts w:hint="eastAsia"/>
            <w:highlight w:val="yellow"/>
            <w:lang w:eastAsia="zh-CN"/>
          </w:rPr>
          <w:t>级</w:t>
        </w:r>
      </w:ins>
      <w:ins w:id="8" w:author="陈章仁" w:date="2018-09-11T14:28:03Z">
        <w:r>
          <w:rPr>
            <w:rFonts w:hint="eastAsia"/>
            <w:highlight w:val="yellow"/>
            <w:lang w:eastAsia="zh-CN"/>
          </w:rPr>
          <w:t>别</w:t>
        </w:r>
      </w:ins>
      <w:ins w:id="9" w:author="陈章仁" w:date="2018-09-11T14:28:04Z">
        <w:r>
          <w:rPr>
            <w:rFonts w:hint="eastAsia"/>
            <w:highlight w:val="yellow"/>
            <w:lang w:eastAsia="zh-CN"/>
          </w:rPr>
          <w:t>分</w:t>
        </w:r>
      </w:ins>
      <w:ins w:id="10" w:author="陈章仁" w:date="2018-09-11T14:28:05Z">
        <w:r>
          <w:rPr>
            <w:rFonts w:hint="eastAsia"/>
            <w:highlight w:val="yellow"/>
            <w:lang w:eastAsia="zh-CN"/>
          </w:rPr>
          <w:t>两种</w:t>
        </w:r>
      </w:ins>
      <w:ins w:id="11" w:author="陈章仁" w:date="2018-09-11T14:28:29Z">
        <w:r>
          <w:rPr>
            <w:rFonts w:hint="eastAsia"/>
            <w:highlight w:val="yellow"/>
            <w:lang w:eastAsia="zh-CN"/>
          </w:rPr>
          <w:t>：</w:t>
        </w:r>
      </w:ins>
      <w:ins w:id="12" w:author="陈章仁" w:date="2018-09-11T14:28:30Z">
        <w:r>
          <w:rPr>
            <w:rFonts w:hint="eastAsia"/>
            <w:highlight w:val="yellow"/>
            <w:lang w:eastAsia="zh-CN"/>
          </w:rPr>
          <w:t>分</w:t>
        </w:r>
      </w:ins>
      <w:ins w:id="13" w:author="陈章仁" w:date="2018-09-11T14:28:31Z">
        <w:r>
          <w:rPr>
            <w:rFonts w:hint="eastAsia"/>
            <w:highlight w:val="yellow"/>
            <w:lang w:eastAsia="zh-CN"/>
          </w:rPr>
          <w:t>别</w:t>
        </w:r>
      </w:ins>
      <w:ins w:id="14" w:author="陈章仁" w:date="2018-09-11T14:28:32Z">
        <w:r>
          <w:rPr>
            <w:rFonts w:hint="eastAsia"/>
            <w:highlight w:val="yellow"/>
            <w:lang w:eastAsia="zh-CN"/>
          </w:rPr>
          <w:t>为</w:t>
        </w:r>
      </w:ins>
      <w:ins w:id="15" w:author="陈章仁" w:date="2018-09-11T14:28:06Z">
        <w:r>
          <w:rPr>
            <w:rFonts w:hint="eastAsia"/>
            <w:highlight w:val="yellow"/>
            <w:lang w:eastAsia="zh-CN"/>
          </w:rPr>
          <w:t>考</w:t>
        </w:r>
      </w:ins>
      <w:ins w:id="16" w:author="陈章仁" w:date="2018-09-11T14:28:07Z">
        <w:r>
          <w:rPr>
            <w:rFonts w:hint="eastAsia"/>
            <w:highlight w:val="yellow"/>
            <w:lang w:eastAsia="zh-CN"/>
          </w:rPr>
          <w:t>评员</w:t>
        </w:r>
      </w:ins>
      <w:ins w:id="17" w:author="陈章仁" w:date="2018-09-11T14:28:09Z">
        <w:r>
          <w:rPr>
            <w:rFonts w:hint="eastAsia"/>
            <w:highlight w:val="yellow"/>
            <w:lang w:eastAsia="zh-CN"/>
          </w:rPr>
          <w:t>、</w:t>
        </w:r>
      </w:ins>
      <w:ins w:id="18" w:author="陈章仁" w:date="2018-09-11T14:28:11Z">
        <w:r>
          <w:rPr>
            <w:rFonts w:hint="eastAsia"/>
            <w:highlight w:val="yellow"/>
            <w:lang w:eastAsia="zh-CN"/>
          </w:rPr>
          <w:t>高</w:t>
        </w:r>
      </w:ins>
      <w:ins w:id="19" w:author="陈章仁" w:date="2018-09-11T14:28:12Z">
        <w:r>
          <w:rPr>
            <w:rFonts w:hint="eastAsia"/>
            <w:highlight w:val="yellow"/>
            <w:lang w:eastAsia="zh-CN"/>
          </w:rPr>
          <w:t>级</w:t>
        </w:r>
      </w:ins>
      <w:ins w:id="20" w:author="陈章仁" w:date="2018-09-11T14:28:13Z">
        <w:r>
          <w:rPr>
            <w:rFonts w:hint="eastAsia"/>
            <w:highlight w:val="yellow"/>
            <w:lang w:eastAsia="zh-CN"/>
          </w:rPr>
          <w:t>考</w:t>
        </w:r>
      </w:ins>
      <w:ins w:id="21" w:author="陈章仁" w:date="2018-09-11T14:28:14Z">
        <w:r>
          <w:rPr>
            <w:rFonts w:hint="eastAsia"/>
            <w:highlight w:val="yellow"/>
            <w:lang w:eastAsia="zh-CN"/>
          </w:rPr>
          <w:t>评</w:t>
        </w:r>
      </w:ins>
      <w:ins w:id="22" w:author="陈章仁" w:date="2018-09-11T14:28:15Z">
        <w:r>
          <w:rPr>
            <w:rFonts w:hint="eastAsia"/>
            <w:highlight w:val="yellow"/>
            <w:lang w:eastAsia="zh-CN"/>
          </w:rPr>
          <w:t>员</w:t>
        </w:r>
      </w:ins>
      <w:ins w:id="23" w:author="陈章仁" w:date="2018-09-11T14:28:34Z">
        <w:r>
          <w:rPr>
            <w:rFonts w:hint="eastAsia"/>
            <w:highlight w:val="yellow"/>
            <w:lang w:eastAsia="zh-CN"/>
          </w:rPr>
          <w:t>。</w:t>
        </w:r>
      </w:ins>
    </w:p>
    <w:p>
      <w:pPr>
        <w:pStyle w:val="4"/>
      </w:pPr>
      <w:r>
        <w:rPr>
          <w:rFonts w:hint="eastAsia"/>
        </w:rPr>
        <w:t>考核</w:t>
      </w:r>
      <w:r>
        <w:t>任务安排</w:t>
      </w:r>
    </w:p>
    <w:p>
      <w:pPr>
        <w:pStyle w:val="4"/>
      </w:pPr>
      <w:r>
        <w:rPr>
          <w:rFonts w:hint="eastAsia"/>
        </w:rPr>
        <w:t>批量报名</w: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考生报名~（考评员）</w:t>
      </w:r>
    </w:p>
    <w:p>
      <w:r>
        <w:rPr>
          <w:rFonts w:hint="eastAsia"/>
        </w:rPr>
        <w:t>同省级职业资格考试流程（附件-省：职业资格考试流程.docx）</w:t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t>特殊操作：需填写选择所属（机构、学校、所站）</w:t>
      </w:r>
    </w:p>
    <w:p>
      <w:pPr>
        <w:pStyle w:val="4"/>
      </w:pPr>
      <w:r>
        <w:t>在线学习</w: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报名信息审核（质量督导科）</w:t>
      </w:r>
    </w:p>
    <w:p>
      <w:r>
        <w:rPr>
          <w:rFonts w:hint="eastAsia"/>
        </w:rPr>
        <w:t>同省级职业资格考试流程（附件-省：职业资格考试流程.docx）</w:t>
      </w:r>
    </w:p>
    <w:p>
      <w:pPr>
        <w:pStyle w:val="4"/>
      </w:pPr>
      <w:r>
        <w:t>不需缴费~</w: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编排考场（信息科）</w:t>
      </w:r>
    </w:p>
    <w:p>
      <w:r>
        <w:rPr>
          <w:rFonts w:hint="eastAsia"/>
        </w:rPr>
        <w:t>同省级职业资格考试流程（附件-省：职业资格考试流程.docx）</w:t>
      </w:r>
    </w:p>
    <w:p>
      <w:pPr>
        <w:pStyle w:val="4"/>
      </w:pPr>
      <w:r>
        <w:t>考务管理（中心）</w:t>
      </w:r>
    </w:p>
    <w:p>
      <w:pPr>
        <w:pStyle w:val="4"/>
        <w:rPr>
          <w:rFonts w:ascii="微软雅黑" w:hAnsi="微软雅黑"/>
        </w:rPr>
      </w:pPr>
      <w:r>
        <w:rPr>
          <w:rFonts w:ascii="微软雅黑" w:hAnsi="微软雅黑"/>
        </w:rPr>
        <w:t>参加考核（</w:t>
      </w:r>
      <w:r>
        <w:rPr>
          <w:rFonts w:hint="eastAsia" w:ascii="微软雅黑" w:hAnsi="微软雅黑"/>
        </w:rPr>
        <w:t>考评员</w:t>
      </w:r>
      <w:r>
        <w:rPr>
          <w:rFonts w:ascii="微软雅黑" w:hAnsi="微软雅黑"/>
        </w:rPr>
        <w:t>）</w:t>
      </w:r>
    </w:p>
    <w:p>
      <w:r>
        <w:rPr>
          <w:rFonts w:hint="eastAsia"/>
        </w:rPr>
        <w:t>同省级职业资格考试流程（附件-省：职业资格考试流程.docx）</w:t>
      </w:r>
    </w:p>
    <w:p>
      <w:pPr>
        <w:rPr>
          <w:rFonts w:hint="eastAsia" w:eastAsia="微软雅黑"/>
          <w:lang w:eastAsia="zh-CN"/>
        </w:rPr>
      </w:pPr>
      <w:r>
        <w:rPr>
          <w:highlight w:val="yellow"/>
        </w:rPr>
        <w:t>考核科目？</w:t>
      </w:r>
      <w:ins w:id="24" w:author="陈章仁" w:date="2018-09-11T14:31:15Z">
        <w:r>
          <w:rPr>
            <w:rFonts w:hint="eastAsia"/>
            <w:highlight w:val="yellow"/>
            <w:lang w:eastAsia="zh-CN"/>
          </w:rPr>
          <w:t>（</w:t>
        </w:r>
      </w:ins>
      <w:ins w:id="25" w:author="陈章仁" w:date="2018-09-11T14:31:17Z">
        <w:r>
          <w:rPr>
            <w:rFonts w:hint="eastAsia"/>
            <w:highlight w:val="yellow"/>
            <w:lang w:eastAsia="zh-CN"/>
          </w:rPr>
          <w:t>无</w:t>
        </w:r>
      </w:ins>
      <w:ins w:id="26" w:author="陈章仁" w:date="2018-09-11T14:31:18Z">
        <w:r>
          <w:rPr>
            <w:rFonts w:hint="eastAsia"/>
            <w:highlight w:val="yellow"/>
            <w:lang w:eastAsia="zh-CN"/>
          </w:rPr>
          <w:t>考</w:t>
        </w:r>
      </w:ins>
      <w:ins w:id="27" w:author="陈章仁" w:date="2018-09-11T14:31:20Z">
        <w:r>
          <w:rPr>
            <w:rFonts w:hint="eastAsia"/>
            <w:highlight w:val="yellow"/>
            <w:lang w:eastAsia="zh-CN"/>
          </w:rPr>
          <w:t>试科</w:t>
        </w:r>
      </w:ins>
      <w:ins w:id="28" w:author="陈章仁" w:date="2018-09-11T14:31:21Z">
        <w:r>
          <w:rPr>
            <w:rFonts w:hint="eastAsia"/>
            <w:highlight w:val="yellow"/>
            <w:lang w:eastAsia="zh-CN"/>
          </w:rPr>
          <w:t>目</w:t>
        </w:r>
      </w:ins>
      <w:ins w:id="29" w:author="陈章仁" w:date="2018-09-11T14:31:15Z">
        <w:r>
          <w:rPr>
            <w:rFonts w:hint="eastAsia"/>
            <w:highlight w:val="yellow"/>
            <w:lang w:eastAsia="zh-CN"/>
          </w:rPr>
          <w:t>）</w:t>
        </w:r>
      </w:ins>
      <w:bookmarkStart w:id="0" w:name="_GoBack"/>
      <w:bookmarkEnd w:id="0"/>
    </w:p>
    <w:p>
      <w:pPr>
        <w:pStyle w:val="4"/>
        <w:rPr>
          <w:rFonts w:ascii="微软雅黑" w:hAnsi="微软雅黑"/>
        </w:rPr>
      </w:pPr>
      <w:r>
        <w:rPr>
          <w:rFonts w:ascii="微软雅黑" w:hAnsi="微软雅黑"/>
        </w:rPr>
        <w:t>成绩管理（</w:t>
      </w:r>
      <w:r>
        <w:rPr>
          <w:rFonts w:hint="eastAsia" w:ascii="微软雅黑" w:hAnsi="微软雅黑"/>
        </w:rPr>
        <w:t>信息科</w:t>
      </w:r>
      <w:r>
        <w:rPr>
          <w:rFonts w:ascii="微软雅黑" w:hAnsi="微软雅黑"/>
        </w:rPr>
        <w:t>）</w:t>
      </w:r>
    </w:p>
    <w:p>
      <w:r>
        <w:rPr>
          <w:rFonts w:hint="eastAsia"/>
        </w:rPr>
        <w:t>同省级职业资格考试流程（附件-省：职业资格考试流程.docx）</w: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考评人员管理</w:t>
      </w:r>
      <w:r>
        <w:rPr>
          <w:rFonts w:ascii="微软雅黑" w:hAnsi="微软雅黑"/>
        </w:rPr>
        <w:t>（</w:t>
      </w:r>
      <w:r>
        <w:rPr>
          <w:rFonts w:hint="eastAsia" w:ascii="微软雅黑" w:hAnsi="微软雅黑"/>
        </w:rPr>
        <w:t>质量督导科</w:t>
      </w:r>
      <w:r>
        <w:rPr>
          <w:rFonts w:ascii="微软雅黑" w:hAnsi="微软雅黑"/>
        </w:rPr>
        <w:t>）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  <w:b/>
        </w:rPr>
        <w:t>功能说明：</w:t>
      </w:r>
      <w:r>
        <w:rPr>
          <w:rFonts w:hint="eastAsia" w:ascii="微软雅黑" w:hAnsi="微软雅黑"/>
        </w:rPr>
        <w:t>对考评人员数据的统计和分析，同时可以进行新增、编辑、导入。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进行考评员的聘任和解聘、年度评价</w:t>
      </w:r>
      <w:r>
        <w:rPr>
          <w:rFonts w:hint="eastAsia" w:ascii="微软雅黑" w:hAnsi="微软雅黑"/>
          <w:b/>
          <w:bCs/>
          <w:sz w:val="32"/>
          <w:szCs w:val="32"/>
        </w:rPr>
        <w:t>,</w:t>
      </w:r>
      <w:r>
        <w:rPr>
          <w:rFonts w:ascii="微软雅黑" w:hAnsi="微软雅黑"/>
        </w:rPr>
        <w:t xml:space="preserve"> 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对考评人员数据的统计和分析，同时可以进行新增、编辑、导入、</w:t>
      </w:r>
      <w:r>
        <w:rPr>
          <w:rFonts w:hint="eastAsia" w:ascii="微软雅黑" w:hAnsi="微软雅黑"/>
          <w:color w:val="FF0000"/>
          <w:szCs w:val="24"/>
        </w:rPr>
        <w:t>奖惩记录</w:t>
      </w:r>
      <w:r>
        <w:rPr>
          <w:rFonts w:hint="eastAsia" w:ascii="微软雅黑" w:hAnsi="微软雅黑"/>
        </w:rPr>
        <w:t>。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进行考评人员的聘任、解聘、年度评价、管理、使用。（审，聘，管）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考评人员可以在平台进行在线学习培训、考核。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考评员证书</w:t>
      </w:r>
      <w:r>
        <w:rPr>
          <w:rFonts w:ascii="微软雅黑" w:hAnsi="微软雅黑"/>
        </w:rPr>
        <w:t>三年有效期满后，需要重新培训考核拿证</w:t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t>专家</w:t>
      </w:r>
      <w:r>
        <w:rPr>
          <w:rFonts w:hint="eastAsia" w:ascii="微软雅黑" w:hAnsi="微软雅黑"/>
        </w:rPr>
        <w:t>聘期</w:t>
      </w:r>
      <w:r>
        <w:rPr>
          <w:rFonts w:ascii="微软雅黑" w:hAnsi="微软雅黑"/>
        </w:rPr>
        <w:t>满后可以无条件续期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一个</w:t>
      </w:r>
      <w:r>
        <w:rPr>
          <w:rFonts w:ascii="微软雅黑" w:hAnsi="微软雅黑"/>
        </w:rPr>
        <w:t>考评员在</w:t>
      </w:r>
      <w:r>
        <w:rPr>
          <w:rFonts w:hint="eastAsia" w:ascii="微软雅黑" w:hAnsi="微软雅黑"/>
        </w:rPr>
        <w:t>同一个机构同一年</w:t>
      </w:r>
      <w:r>
        <w:rPr>
          <w:rFonts w:ascii="微软雅黑" w:hAnsi="微软雅黑"/>
        </w:rPr>
        <w:t>考评不能</w:t>
      </w:r>
      <w:r>
        <w:rPr>
          <w:rFonts w:hint="eastAsia" w:ascii="微软雅黑" w:hAnsi="微软雅黑"/>
        </w:rPr>
        <w:t>连续</w:t>
      </w:r>
      <w:r>
        <w:rPr>
          <w:rFonts w:ascii="微软雅黑" w:hAnsi="微软雅黑"/>
        </w:rPr>
        <w:t>超过</w:t>
      </w:r>
      <w:r>
        <w:rPr>
          <w:rFonts w:hint="eastAsia" w:ascii="微软雅黑" w:hAnsi="微软雅黑"/>
        </w:rPr>
        <w:t>三次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考评员</w:t>
      </w:r>
      <w:r>
        <w:rPr>
          <w:rFonts w:ascii="微软雅黑" w:hAnsi="微软雅黑"/>
        </w:rPr>
        <w:t>的信息</w:t>
      </w:r>
      <w:r>
        <w:rPr>
          <w:rFonts w:hint="eastAsia" w:ascii="微软雅黑" w:hAnsi="微软雅黑"/>
        </w:rPr>
        <w:t>批量</w:t>
      </w:r>
      <w:r>
        <w:rPr>
          <w:rFonts w:ascii="微软雅黑" w:hAnsi="微软雅黑"/>
        </w:rPr>
        <w:t>导出供打印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考评员证书</w:t>
      </w:r>
      <w:r>
        <w:rPr>
          <w:rFonts w:ascii="微软雅黑" w:hAnsi="微软雅黑"/>
        </w:rPr>
        <w:t>到期前</w:t>
      </w:r>
      <w:r>
        <w:rPr>
          <w:rFonts w:hint="eastAsia" w:ascii="微软雅黑" w:hAnsi="微软雅黑"/>
        </w:rPr>
        <w:t>三</w:t>
      </w:r>
      <w:r>
        <w:rPr>
          <w:rFonts w:ascii="微软雅黑" w:hAnsi="微软雅黑"/>
        </w:rPr>
        <w:t>个月</w:t>
      </w:r>
      <w:r>
        <w:rPr>
          <w:rFonts w:hint="eastAsia" w:ascii="微软雅黑" w:hAnsi="微软雅黑"/>
        </w:rPr>
        <w:t>短信</w:t>
      </w:r>
      <w:r>
        <w:rPr>
          <w:rFonts w:ascii="微软雅黑" w:hAnsi="微软雅黑"/>
        </w:rPr>
        <w:t>提醒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复审换证：线下培训考核或提交任期内考评工作总结</w:t>
      </w:r>
      <w:r>
        <w:rPr>
          <w:rFonts w:hint="eastAsia" w:ascii="微软雅黑" w:hAnsi="微软雅黑"/>
          <w:highlight w:val="yellow"/>
        </w:rPr>
        <w:t>复审换证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证书由证书科办理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证书编号规则（11位）：年份2位+1400（固定）+级别（高级考评员：1/考评员：2）+序列号4位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支持手动及随机派遣。</w:t>
      </w:r>
    </w:p>
    <w:p>
      <w:pPr>
        <w:pStyle w:val="4"/>
      </w:pPr>
      <w:r>
        <w:t>在线学习培训</w:t>
      </w:r>
    </w:p>
    <w:p>
      <w:r>
        <w:rPr>
          <w:rFonts w:hint="eastAsia"/>
        </w:rPr>
        <w:t>同省级职业资格考试流程（附件-省：职业资格考试流程.docx）</w:t>
      </w:r>
    </w:p>
    <w:p>
      <w:pPr>
        <w:rPr>
          <w:rFonts w:ascii="微软雅黑" w:hAnsi="微软雅黑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陈章仁">
    <w15:presenceInfo w15:providerId="None" w15:userId="陈章仁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8CA"/>
    <w:rsid w:val="000F058B"/>
    <w:rsid w:val="001A35AB"/>
    <w:rsid w:val="00297159"/>
    <w:rsid w:val="00382C17"/>
    <w:rsid w:val="003A0004"/>
    <w:rsid w:val="003A73C2"/>
    <w:rsid w:val="00431B96"/>
    <w:rsid w:val="004A4C8F"/>
    <w:rsid w:val="004A52E6"/>
    <w:rsid w:val="005002C1"/>
    <w:rsid w:val="00545CBE"/>
    <w:rsid w:val="00596412"/>
    <w:rsid w:val="005A635C"/>
    <w:rsid w:val="005D6C98"/>
    <w:rsid w:val="005F4CCA"/>
    <w:rsid w:val="00632D2A"/>
    <w:rsid w:val="006D3240"/>
    <w:rsid w:val="00706CEE"/>
    <w:rsid w:val="00757835"/>
    <w:rsid w:val="0076006B"/>
    <w:rsid w:val="00834149"/>
    <w:rsid w:val="008D7813"/>
    <w:rsid w:val="009665BF"/>
    <w:rsid w:val="009F08CA"/>
    <w:rsid w:val="00A11526"/>
    <w:rsid w:val="00A61CF1"/>
    <w:rsid w:val="00A73A62"/>
    <w:rsid w:val="00B06554"/>
    <w:rsid w:val="00B3659A"/>
    <w:rsid w:val="00B806D0"/>
    <w:rsid w:val="00BB05CA"/>
    <w:rsid w:val="00CD0D1D"/>
    <w:rsid w:val="00CE4DA7"/>
    <w:rsid w:val="00D014F3"/>
    <w:rsid w:val="00D06273"/>
    <w:rsid w:val="00D43E5C"/>
    <w:rsid w:val="00D62641"/>
    <w:rsid w:val="00D9056F"/>
    <w:rsid w:val="00DB599D"/>
    <w:rsid w:val="00DC077B"/>
    <w:rsid w:val="00DF221C"/>
    <w:rsid w:val="00DF4823"/>
    <w:rsid w:val="00E04D0F"/>
    <w:rsid w:val="00E26A19"/>
    <w:rsid w:val="00E45ACA"/>
    <w:rsid w:val="00E46BCD"/>
    <w:rsid w:val="00E648D2"/>
    <w:rsid w:val="00E70986"/>
    <w:rsid w:val="00E77E76"/>
    <w:rsid w:val="00E82C4D"/>
    <w:rsid w:val="00E97BCE"/>
    <w:rsid w:val="00EA4BFF"/>
    <w:rsid w:val="00EB73AC"/>
    <w:rsid w:val="00F0093B"/>
    <w:rsid w:val="00F048B5"/>
    <w:rsid w:val="00F92425"/>
    <w:rsid w:val="00FB42A8"/>
    <w:rsid w:val="00FF6163"/>
    <w:rsid w:val="5A5D5FA7"/>
    <w:rsid w:val="7A58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3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4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 Spacing"/>
    <w:qFormat/>
    <w:uiPriority w:val="1"/>
    <w:pPr>
      <w:widowControl w:val="0"/>
      <w:jc w:val="both"/>
    </w:pPr>
    <w:rPr>
      <w:rFonts w:eastAsia="微软雅黑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9">
    <w:name w:val="页眉 Char"/>
    <w:basedOn w:val="7"/>
    <w:link w:val="6"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rFonts w:eastAsia="微软雅黑"/>
      <w:b/>
      <w:bCs/>
      <w:kern w:val="44"/>
      <w:sz w:val="52"/>
      <w:szCs w:val="44"/>
    </w:rPr>
  </w:style>
  <w:style w:type="character" w:customStyle="1" w:styleId="12">
    <w:name w:val="标题 2 Char"/>
    <w:basedOn w:val="7"/>
    <w:link w:val="4"/>
    <w:qFormat/>
    <w:uiPriority w:val="9"/>
    <w:rPr>
      <w:rFonts w:eastAsia="微软雅黑" w:asciiTheme="majorHAnsi" w:hAnsiTheme="majorHAnsi" w:cstheme="majorBidi"/>
      <w:b/>
      <w:bCs/>
      <w:sz w:val="4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117</Words>
  <Characters>671</Characters>
  <Lines>5</Lines>
  <Paragraphs>1</Paragraphs>
  <TotalTime>63</TotalTime>
  <ScaleCrop>false</ScaleCrop>
  <LinksUpToDate>false</LinksUpToDate>
  <CharactersWithSpaces>787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2018-08-07T03:57:00Z</dcterms:created>
  <dc:creator>WQ</dc:creator>
  <cp:lastModifiedBy>陈章仁</cp:lastModifiedBy>
  <dcterms:modified xsi:type="dcterms:W3CDTF">2018-09-11T06:31:27Z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