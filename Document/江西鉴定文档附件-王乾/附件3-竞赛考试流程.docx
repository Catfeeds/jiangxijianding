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/>
        </w:rPr>
      </w:pPr>
      <w:r>
        <w:rPr>
          <w:rFonts w:hint="eastAsia" w:ascii="微软雅黑" w:hAnsi="微软雅黑"/>
        </w:rPr>
        <w:t>竞赛考试流程（竞赛科）</w:t>
      </w:r>
    </w:p>
    <w:p>
      <w:r>
        <w:rPr>
          <w:rFonts w:hint="eastAsia"/>
        </w:rPr>
        <w:t>同省级职业资格考试流程（附件-省：职业资格考试流程.docx）</w:t>
      </w:r>
    </w:p>
    <w:p>
      <w:pPr>
        <w:rPr>
          <w:rFonts w:hint="eastAsia"/>
        </w:rPr>
      </w:pPr>
      <w:r>
        <w:t>只有省和市可以组织相关级别的竞赛考试</w:t>
      </w:r>
    </w:p>
    <w:p>
      <w:pPr>
        <w:rPr>
          <w:rFonts w:hint="eastAsia"/>
        </w:rPr>
      </w:pPr>
      <w:r>
        <w:t>独立表结构</w:t>
      </w:r>
    </w:p>
    <w:p>
      <w:pPr>
        <w:pStyle w:val="4"/>
      </w:pPr>
      <w:r>
        <w:t>发布公告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考生报名~（竞赛考生）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</w:rPr>
        <w:t>功能说明：</w:t>
      </w:r>
      <w:r>
        <w:rPr>
          <w:rFonts w:hint="eastAsia" w:ascii="微软雅黑" w:hAnsi="微软雅黑"/>
        </w:rPr>
        <w:t>根据竞赛文件开放竞赛报名端口（个人，单位），报名时填写工种（可能一些工种是不在国家职业资格目录里）</w:t>
      </w:r>
      <w:ins w:id="0" w:author="陈章仁" w:date="2018-09-11T14:32:09Z">
        <w:r>
          <w:rPr>
            <w:rFonts w:hint="eastAsia" w:ascii="微软雅黑" w:hAnsi="微软雅黑"/>
            <w:lang w:val="en-US" w:eastAsia="zh-CN"/>
          </w:rPr>
          <w:t>(</w:t>
        </w:r>
      </w:ins>
      <w:ins w:id="1" w:author="陈章仁" w:date="2018-09-11T14:32:13Z">
        <w:r>
          <w:rPr>
            <w:rFonts w:hint="eastAsia" w:ascii="微软雅黑" w:hAnsi="微软雅黑"/>
            <w:lang w:val="en-US" w:eastAsia="zh-CN"/>
          </w:rPr>
          <w:t>不在</w:t>
        </w:r>
      </w:ins>
      <w:ins w:id="2" w:author="陈章仁" w:date="2018-09-11T14:32:14Z">
        <w:r>
          <w:rPr>
            <w:rFonts w:hint="eastAsia" w:ascii="微软雅黑" w:hAnsi="微软雅黑"/>
            <w:lang w:val="en-US" w:eastAsia="zh-CN"/>
          </w:rPr>
          <w:t>国家</w:t>
        </w:r>
      </w:ins>
      <w:ins w:id="3" w:author="陈章仁" w:date="2018-09-11T14:32:17Z">
        <w:r>
          <w:rPr>
            <w:rFonts w:hint="eastAsia" w:ascii="微软雅黑" w:hAnsi="微软雅黑"/>
            <w:lang w:val="en-US" w:eastAsia="zh-CN"/>
          </w:rPr>
          <w:t>职</w:t>
        </w:r>
      </w:ins>
      <w:ins w:id="4" w:author="陈章仁" w:date="2018-09-11T14:32:18Z">
        <w:r>
          <w:rPr>
            <w:rFonts w:hint="eastAsia" w:ascii="微软雅黑" w:hAnsi="微软雅黑"/>
            <w:lang w:val="en-US" w:eastAsia="zh-CN"/>
          </w:rPr>
          <w:t>业资</w:t>
        </w:r>
      </w:ins>
      <w:ins w:id="5" w:author="陈章仁" w:date="2018-09-11T14:32:19Z">
        <w:r>
          <w:rPr>
            <w:rFonts w:hint="eastAsia" w:ascii="微软雅黑" w:hAnsi="微软雅黑"/>
            <w:lang w:val="en-US" w:eastAsia="zh-CN"/>
          </w:rPr>
          <w:t>格</w:t>
        </w:r>
      </w:ins>
      <w:ins w:id="6" w:author="陈章仁" w:date="2018-09-11T14:32:20Z">
        <w:r>
          <w:rPr>
            <w:rFonts w:hint="eastAsia" w:ascii="微软雅黑" w:hAnsi="微软雅黑"/>
            <w:lang w:val="en-US" w:eastAsia="zh-CN"/>
          </w:rPr>
          <w:t>目录</w:t>
        </w:r>
      </w:ins>
      <w:ins w:id="7" w:author="陈章仁" w:date="2018-09-11T14:32:21Z">
        <w:r>
          <w:rPr>
            <w:rFonts w:hint="eastAsia" w:ascii="微软雅黑" w:hAnsi="微软雅黑"/>
            <w:lang w:val="en-US" w:eastAsia="zh-CN"/>
          </w:rPr>
          <w:t>的工</w:t>
        </w:r>
      </w:ins>
      <w:ins w:id="8" w:author="陈章仁" w:date="2018-09-11T14:32:22Z">
        <w:r>
          <w:rPr>
            <w:rFonts w:hint="eastAsia" w:ascii="微软雅黑" w:hAnsi="微软雅黑"/>
            <w:lang w:val="en-US" w:eastAsia="zh-CN"/>
          </w:rPr>
          <w:t>种，</w:t>
        </w:r>
      </w:ins>
      <w:ins w:id="9" w:author="陈章仁" w:date="2018-09-11T14:32:30Z">
        <w:r>
          <w:rPr>
            <w:rFonts w:hint="eastAsia" w:ascii="微软雅黑" w:hAnsi="微软雅黑"/>
            <w:lang w:val="en-US" w:eastAsia="zh-CN"/>
          </w:rPr>
          <w:t>不</w:t>
        </w:r>
      </w:ins>
      <w:ins w:id="10" w:author="陈章仁" w:date="2018-09-11T14:32:32Z">
        <w:r>
          <w:rPr>
            <w:rFonts w:hint="eastAsia" w:ascii="微软雅黑" w:hAnsi="微软雅黑"/>
            <w:lang w:val="en-US" w:eastAsia="zh-CN"/>
          </w:rPr>
          <w:t>能</w:t>
        </w:r>
      </w:ins>
      <w:ins w:id="11" w:author="陈章仁" w:date="2018-09-11T14:32:35Z">
        <w:r>
          <w:rPr>
            <w:rFonts w:hint="eastAsia" w:ascii="微软雅黑" w:hAnsi="微软雅黑"/>
            <w:lang w:val="en-US" w:eastAsia="zh-CN"/>
          </w:rPr>
          <w:t>出</w:t>
        </w:r>
      </w:ins>
      <w:ins w:id="12" w:author="陈章仁" w:date="2018-09-11T14:32:59Z">
        <w:r>
          <w:rPr>
            <w:rFonts w:hint="eastAsia" w:ascii="微软雅黑" w:hAnsi="微软雅黑"/>
            <w:lang w:val="en-US" w:eastAsia="zh-CN"/>
          </w:rPr>
          <w:t>国</w:t>
        </w:r>
      </w:ins>
      <w:ins w:id="13" w:author="陈章仁" w:date="2018-09-11T14:33:00Z">
        <w:r>
          <w:rPr>
            <w:rFonts w:hint="eastAsia" w:ascii="微软雅黑" w:hAnsi="微软雅黑"/>
            <w:lang w:val="en-US" w:eastAsia="zh-CN"/>
          </w:rPr>
          <w:t>家</w:t>
        </w:r>
      </w:ins>
      <w:ins w:id="14" w:author="陈章仁" w:date="2018-09-11T14:33:01Z">
        <w:r>
          <w:rPr>
            <w:rFonts w:hint="eastAsia" w:ascii="微软雅黑" w:hAnsi="微软雅黑"/>
            <w:lang w:val="en-US" w:eastAsia="zh-CN"/>
          </w:rPr>
          <w:t>职</w:t>
        </w:r>
      </w:ins>
      <w:ins w:id="15" w:author="陈章仁" w:date="2018-09-11T14:33:04Z">
        <w:r>
          <w:rPr>
            <w:rFonts w:hint="eastAsia" w:ascii="微软雅黑" w:hAnsi="微软雅黑"/>
            <w:lang w:val="en-US" w:eastAsia="zh-CN"/>
          </w:rPr>
          <w:t>业资</w:t>
        </w:r>
      </w:ins>
      <w:ins w:id="16" w:author="陈章仁" w:date="2018-09-11T14:33:05Z">
        <w:r>
          <w:rPr>
            <w:rFonts w:hint="eastAsia" w:ascii="微软雅黑" w:hAnsi="微软雅黑"/>
            <w:lang w:val="en-US" w:eastAsia="zh-CN"/>
          </w:rPr>
          <w:t>格</w:t>
        </w:r>
      </w:ins>
      <w:ins w:id="17" w:author="陈章仁" w:date="2018-09-11T14:32:35Z">
        <w:r>
          <w:rPr>
            <w:rFonts w:hint="eastAsia" w:ascii="微软雅黑" w:hAnsi="微软雅黑"/>
            <w:lang w:val="en-US" w:eastAsia="zh-CN"/>
          </w:rPr>
          <w:t>证</w:t>
        </w:r>
      </w:ins>
      <w:ins w:id="18" w:author="陈章仁" w:date="2018-09-11T14:32:36Z">
        <w:r>
          <w:rPr>
            <w:rFonts w:hint="eastAsia" w:ascii="微软雅黑" w:hAnsi="微软雅黑"/>
            <w:lang w:val="en-US" w:eastAsia="zh-CN"/>
          </w:rPr>
          <w:t>。</w:t>
        </w:r>
      </w:ins>
      <w:ins w:id="19" w:author="陈章仁" w:date="2018-09-11T14:32:10Z">
        <w:r>
          <w:rPr>
            <w:rFonts w:hint="eastAsia" w:ascii="微软雅黑" w:hAnsi="微软雅黑"/>
            <w:lang w:val="en-US" w:eastAsia="zh-CN"/>
          </w:rPr>
          <w:t>)</w:t>
        </w:r>
      </w:ins>
      <w:r>
        <w:rPr>
          <w:rFonts w:ascii="微软雅黑" w:hAnsi="微软雅黑"/>
        </w:rPr>
        <w:t xml:space="preserve"> 、分组（教师组、职工组、学生组） 地市、单位</w:t>
      </w:r>
      <w:r>
        <w:rPr>
          <w:rFonts w:hint="eastAsia" w:ascii="微软雅黑" w:hAnsi="微软雅黑"/>
        </w:rPr>
        <w:t>。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竞赛项目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职业（工种、方向）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分组（教师组、职工组、学生组）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原证书信息（非五级才有</w:t>
      </w:r>
      <w:r>
        <w:rPr>
          <w:rFonts w:hint="eastAsia" w:ascii="微软雅黑" w:hAnsi="微软雅黑"/>
        </w:rPr>
        <w:t>，在个人证书中选择）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  <w:highlight w:val="white"/>
        </w:rPr>
        <w:t>上传电子文件（在线审核的证明材料）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/>
          <w:strike w:val="0"/>
          <w:rPrChange w:id="20" w:author="陈章仁" w:date="2018-09-11T14:49:27Z">
            <w:rPr>
              <w:rFonts w:ascii="微软雅黑" w:hAnsi="微软雅黑"/>
              <w:strike/>
            </w:rPr>
          </w:rPrChange>
        </w:rPr>
      </w:pPr>
      <w:r>
        <w:rPr>
          <w:rFonts w:hint="eastAsia" w:ascii="微软雅黑" w:hAnsi="微软雅黑"/>
          <w:b/>
          <w:strike w:val="0"/>
          <w:rPrChange w:id="21" w:author="陈章仁" w:date="2018-09-11T14:49:27Z">
            <w:rPr>
              <w:rFonts w:hint="eastAsia" w:ascii="微软雅黑" w:hAnsi="微软雅黑"/>
              <w:b/>
              <w:strike/>
            </w:rPr>
          </w:rPrChange>
        </w:rPr>
        <w:t>现场审核地点</w:t>
      </w:r>
      <w:del w:id="22" w:author="陈章仁" w:date="2018-09-11T14:49:09Z">
        <w:r>
          <w:rPr>
            <w:rFonts w:hint="eastAsia" w:ascii="微软雅黑" w:hAnsi="微软雅黑"/>
            <w:b/>
            <w:strike w:val="0"/>
            <w:rPrChange w:id="23" w:author="陈章仁" w:date="2018-09-11T14:49:27Z">
              <w:rPr>
                <w:rFonts w:hint="eastAsia" w:ascii="微软雅黑" w:hAnsi="微软雅黑"/>
                <w:b/>
                <w:strike/>
              </w:rPr>
            </w:rPrChange>
          </w:rPr>
          <w:delText>（与工种有配置</w:delText>
        </w:r>
      </w:del>
      <w:del w:id="24" w:author="陈章仁" w:date="2018-09-11T14:49:09Z">
        <w:r>
          <w:rPr>
            <w:rFonts w:hint="eastAsia" w:ascii="微软雅黑" w:hAnsi="微软雅黑"/>
            <w:strike w:val="0"/>
            <w:rPrChange w:id="25" w:author="陈章仁" w:date="2018-09-11T14:49:27Z">
              <w:rPr>
                <w:rFonts w:hint="eastAsia" w:ascii="微软雅黑" w:hAnsi="微软雅黑"/>
                <w:strike/>
              </w:rPr>
            </w:rPrChange>
          </w:rPr>
          <w:delText>）、</w:delText>
        </w:r>
      </w:del>
      <w:ins w:id="26" w:author="陈章仁" w:date="2018-09-11T14:57:45Z">
        <w:r>
          <w:rPr>
            <w:rFonts w:hint="eastAsia" w:ascii="微软雅黑" w:hAnsi="微软雅黑"/>
            <w:strike w:val="0"/>
            <w:lang w:eastAsia="zh-CN"/>
          </w:rPr>
          <w:t>（</w:t>
        </w:r>
      </w:ins>
      <w:ins w:id="27" w:author="陈章仁" w:date="2018-09-11T15:55:30Z">
        <w:r>
          <w:rPr>
            <w:rFonts w:hint="eastAsia" w:ascii="微软雅黑" w:hAnsi="微软雅黑"/>
            <w:strike w:val="0"/>
            <w:lang w:eastAsia="zh-CN"/>
          </w:rPr>
          <w:t>是</w:t>
        </w:r>
      </w:ins>
      <w:ins w:id="28" w:author="陈章仁" w:date="2018-09-11T15:55:31Z">
        <w:r>
          <w:rPr>
            <w:rFonts w:hint="eastAsia" w:ascii="微软雅黑" w:hAnsi="微软雅黑"/>
            <w:strike w:val="0"/>
            <w:lang w:eastAsia="zh-CN"/>
          </w:rPr>
          <w:t>否</w:t>
        </w:r>
      </w:ins>
      <w:ins w:id="29" w:author="陈章仁" w:date="2018-09-11T15:37:43Z">
        <w:r>
          <w:rPr>
            <w:rFonts w:hint="eastAsia" w:ascii="微软雅黑" w:hAnsi="微软雅黑"/>
            <w:strike w:val="0"/>
            <w:lang w:eastAsia="zh-CN"/>
          </w:rPr>
          <w:t>应都</w:t>
        </w:r>
      </w:ins>
      <w:ins w:id="30" w:author="陈章仁" w:date="2018-09-11T15:37:44Z">
        <w:r>
          <w:rPr>
            <w:rFonts w:hint="eastAsia" w:ascii="微软雅黑" w:hAnsi="微软雅黑"/>
            <w:strike w:val="0"/>
            <w:lang w:eastAsia="zh-CN"/>
          </w:rPr>
          <w:t>为省</w:t>
        </w:r>
      </w:ins>
      <w:ins w:id="31" w:author="陈章仁" w:date="2018-09-11T15:37:45Z">
        <w:r>
          <w:rPr>
            <w:rFonts w:hint="eastAsia" w:ascii="微软雅黑" w:hAnsi="微软雅黑"/>
            <w:strike w:val="0"/>
            <w:lang w:eastAsia="zh-CN"/>
          </w:rPr>
          <w:t>中心，</w:t>
        </w:r>
      </w:ins>
      <w:ins w:id="32" w:author="陈章仁" w:date="2018-09-11T15:37:47Z">
        <w:r>
          <w:rPr>
            <w:rFonts w:hint="eastAsia" w:ascii="微软雅黑" w:hAnsi="微软雅黑"/>
            <w:strike w:val="0"/>
            <w:lang w:eastAsia="zh-CN"/>
          </w:rPr>
          <w:t>省中</w:t>
        </w:r>
      </w:ins>
      <w:ins w:id="33" w:author="陈章仁" w:date="2018-09-11T15:37:48Z">
        <w:r>
          <w:rPr>
            <w:rFonts w:hint="eastAsia" w:ascii="微软雅黑" w:hAnsi="微软雅黑"/>
            <w:strike w:val="0"/>
            <w:lang w:eastAsia="zh-CN"/>
          </w:rPr>
          <w:t>心</w:t>
        </w:r>
      </w:ins>
      <w:ins w:id="34" w:author="陈章仁" w:date="2018-09-11T15:55:09Z">
        <w:r>
          <w:rPr>
            <w:rFonts w:hint="eastAsia" w:ascii="微软雅黑" w:hAnsi="微软雅黑"/>
            <w:strike w:val="0"/>
            <w:lang w:eastAsia="zh-CN"/>
          </w:rPr>
          <w:t>可</w:t>
        </w:r>
      </w:ins>
      <w:ins w:id="35" w:author="陈章仁" w:date="2018-09-11T15:55:13Z">
        <w:r>
          <w:rPr>
            <w:rFonts w:hint="eastAsia" w:ascii="微软雅黑" w:hAnsi="微软雅黑"/>
            <w:strike w:val="0"/>
            <w:lang w:eastAsia="zh-CN"/>
          </w:rPr>
          <w:t>将</w:t>
        </w:r>
      </w:ins>
      <w:ins w:id="36" w:author="陈章仁" w:date="2018-09-11T15:55:14Z">
        <w:r>
          <w:rPr>
            <w:rFonts w:hint="eastAsia" w:ascii="微软雅黑" w:hAnsi="微软雅黑"/>
            <w:strike w:val="0"/>
            <w:lang w:eastAsia="zh-CN"/>
          </w:rPr>
          <w:t>审核</w:t>
        </w:r>
      </w:ins>
      <w:ins w:id="37" w:author="陈章仁" w:date="2018-09-11T15:55:15Z">
        <w:r>
          <w:rPr>
            <w:rFonts w:hint="eastAsia" w:ascii="微软雅黑" w:hAnsi="微软雅黑"/>
            <w:strike w:val="0"/>
            <w:lang w:eastAsia="zh-CN"/>
          </w:rPr>
          <w:t>权</w:t>
        </w:r>
      </w:ins>
      <w:ins w:id="38" w:author="陈章仁" w:date="2018-09-11T15:37:49Z">
        <w:r>
          <w:rPr>
            <w:rFonts w:hint="eastAsia" w:ascii="微软雅黑" w:hAnsi="微软雅黑"/>
            <w:strike w:val="0"/>
            <w:lang w:eastAsia="zh-CN"/>
          </w:rPr>
          <w:t>下放</w:t>
        </w:r>
      </w:ins>
      <w:ins w:id="39" w:author="陈章仁" w:date="2018-09-11T15:38:06Z">
        <w:r>
          <w:rPr>
            <w:rFonts w:hint="eastAsia" w:ascii="微软雅黑" w:hAnsi="微软雅黑"/>
            <w:strike w:val="0"/>
            <w:lang w:eastAsia="zh-CN"/>
          </w:rPr>
          <w:t>给</w:t>
        </w:r>
      </w:ins>
      <w:ins w:id="40" w:author="陈章仁" w:date="2018-09-11T15:38:07Z">
        <w:r>
          <w:rPr>
            <w:rFonts w:hint="eastAsia" w:ascii="微软雅黑" w:hAnsi="微软雅黑"/>
            <w:strike w:val="0"/>
            <w:lang w:eastAsia="zh-CN"/>
          </w:rPr>
          <w:t>某</w:t>
        </w:r>
      </w:ins>
      <w:ins w:id="41" w:author="陈章仁" w:date="2018-09-11T15:38:16Z">
        <w:r>
          <w:rPr>
            <w:rFonts w:hint="eastAsia" w:ascii="微软雅黑" w:hAnsi="微软雅黑"/>
            <w:strike w:val="0"/>
            <w:lang w:eastAsia="zh-CN"/>
          </w:rPr>
          <w:t>承办</w:t>
        </w:r>
      </w:ins>
      <w:ins w:id="42" w:author="陈章仁" w:date="2018-09-11T15:38:08Z">
        <w:r>
          <w:rPr>
            <w:rFonts w:hint="eastAsia" w:ascii="微软雅黑" w:hAnsi="微软雅黑"/>
            <w:strike w:val="0"/>
            <w:lang w:eastAsia="zh-CN"/>
          </w:rPr>
          <w:t>鉴定</w:t>
        </w:r>
      </w:ins>
      <w:ins w:id="43" w:author="陈章仁" w:date="2018-09-11T15:38:09Z">
        <w:r>
          <w:rPr>
            <w:rFonts w:hint="eastAsia" w:ascii="微软雅黑" w:hAnsi="微软雅黑"/>
            <w:strike w:val="0"/>
            <w:lang w:eastAsia="zh-CN"/>
          </w:rPr>
          <w:t>中心</w:t>
        </w:r>
      </w:ins>
      <w:ins w:id="44" w:author="陈章仁" w:date="2018-09-11T14:57:45Z">
        <w:r>
          <w:rPr>
            <w:rFonts w:hint="eastAsia" w:ascii="微软雅黑" w:hAnsi="微软雅黑"/>
            <w:strike w:val="0"/>
            <w:lang w:eastAsia="zh-CN"/>
          </w:rPr>
          <w:t>）</w:t>
        </w:r>
      </w:ins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考生来源（学校、企业、机关事业单位、其他）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领证方式：自取、邮寄到付（收件人信息）</w:t>
      </w:r>
    </w:p>
    <w:p>
      <w:pPr>
        <w:pStyle w:val="13"/>
        <w:numPr>
          <w:ilvl w:val="0"/>
          <w:numId w:val="1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条款（诚信声明等）等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t>特殊操作：竞赛前可</w:t>
      </w:r>
      <w:r>
        <w:rPr>
          <w:rFonts w:hint="eastAsia" w:ascii="微软雅黑" w:hAnsi="微软雅黑"/>
        </w:rPr>
        <w:t>无级别等信息</w:t>
      </w:r>
      <w:r>
        <w:rPr>
          <w:rFonts w:ascii="微软雅黑" w:hAnsi="微软雅黑"/>
        </w:rPr>
        <w:t xml:space="preserve"> </w:t>
      </w:r>
    </w:p>
    <w:p>
      <w:pPr>
        <w:rPr>
          <w:rFonts w:ascii="微软雅黑" w:hAnsi="微软雅黑"/>
          <w:strike/>
        </w:rPr>
      </w:pPr>
      <w:r>
        <w:rPr>
          <w:rFonts w:ascii="微软雅黑" w:hAnsi="微软雅黑"/>
          <w:strike/>
        </w:rPr>
        <w:t>也可以线下组织并发证，需导入线下数据记录或添加个人赛后报名流程（竞赛科），只能线上报名后考核发证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报名信息审核~（竞赛科）</w:t>
      </w:r>
    </w:p>
    <w:p>
      <w:r>
        <w:rPr>
          <w:rFonts w:hint="eastAsia"/>
        </w:rPr>
        <w:t>同省级职业资格考试流程（附件-省：职业资格考试流程.docx）</w:t>
      </w:r>
    </w:p>
    <w:p>
      <w:pPr>
        <w:pStyle w:val="4"/>
      </w:pPr>
      <w:r>
        <w:t>不需缴费~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编排考场（</w:t>
      </w:r>
      <w:r>
        <w:rPr>
          <w:rFonts w:hint="eastAsia" w:ascii="微软雅黑" w:hAnsi="微软雅黑"/>
          <w:highlight w:val="yellow"/>
        </w:rPr>
        <w:t>线下</w:t>
      </w:r>
      <w:r>
        <w:rPr>
          <w:rFonts w:hint="eastAsia" w:ascii="微软雅黑" w:hAnsi="微软雅黑"/>
        </w:rPr>
        <w:t>）~（竞赛科）</w:t>
      </w:r>
    </w:p>
    <w:p>
      <w:pPr>
        <w:pStyle w:val="4"/>
        <w:rPr>
          <w:rFonts w:ascii="微软雅黑" w:hAnsi="微软雅黑"/>
        </w:rPr>
      </w:pPr>
      <w:r>
        <w:rPr>
          <w:rFonts w:ascii="微软雅黑" w:hAnsi="微软雅黑"/>
        </w:rPr>
        <w:t>参加考核（</w:t>
      </w:r>
      <w:r>
        <w:rPr>
          <w:rFonts w:hint="eastAsia" w:ascii="微软雅黑" w:hAnsi="微软雅黑"/>
        </w:rPr>
        <w:t>竞赛考生</w:t>
      </w:r>
      <w:r>
        <w:rPr>
          <w:rFonts w:ascii="微软雅黑" w:hAnsi="微软雅黑"/>
        </w:rPr>
        <w:t>）</w:t>
      </w:r>
    </w:p>
    <w:p>
      <w:r>
        <w:t>线下</w:t>
      </w:r>
    </w:p>
    <w:p>
      <w:pPr>
        <w:pStyle w:val="4"/>
        <w:rPr>
          <w:rFonts w:ascii="微软雅黑" w:hAnsi="微软雅黑"/>
        </w:rPr>
      </w:pPr>
      <w:r>
        <w:rPr>
          <w:rFonts w:ascii="微软雅黑" w:hAnsi="微软雅黑"/>
        </w:rPr>
        <w:t>成绩管理（</w:t>
      </w:r>
      <w:r>
        <w:rPr>
          <w:rFonts w:hint="eastAsia" w:ascii="微软雅黑" w:hAnsi="微软雅黑"/>
        </w:rPr>
        <w:t>竞赛科</w:t>
      </w:r>
      <w:r>
        <w:rPr>
          <w:rFonts w:ascii="微软雅黑" w:hAnsi="微软雅黑"/>
        </w:rPr>
        <w:t>）</w:t>
      </w:r>
    </w:p>
    <w:p>
      <w:r>
        <w:rPr>
          <w:rFonts w:hint="eastAsia"/>
        </w:rPr>
        <w:t>同省级职业资格考试流程（附件-省：职业资格考试流程.docx）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获奖管理~</w:t>
      </w:r>
      <w:r>
        <w:rPr>
          <w:rFonts w:ascii="微软雅黑" w:hAnsi="微软雅黑"/>
        </w:rPr>
        <w:t>（</w:t>
      </w:r>
      <w:r>
        <w:rPr>
          <w:rFonts w:hint="eastAsia" w:ascii="微软雅黑" w:hAnsi="微软雅黑"/>
        </w:rPr>
        <w:t>竞赛科</w:t>
      </w:r>
      <w:r>
        <w:rPr>
          <w:rFonts w:ascii="微软雅黑" w:hAnsi="微软雅黑"/>
        </w:rPr>
        <w:t>）</w:t>
      </w:r>
    </w:p>
    <w:p>
      <w:pPr>
        <w:rPr>
          <w:ins w:id="45" w:author="陈章仁" w:date="2018-09-12T17:50:59Z"/>
          <w:rFonts w:ascii="微软雅黑" w:hAnsi="微软雅黑"/>
        </w:rPr>
      </w:pPr>
      <w:r>
        <w:rPr>
          <w:rFonts w:hint="eastAsia" w:ascii="微软雅黑" w:hAnsi="微软雅黑"/>
          <w:b/>
        </w:rPr>
        <w:t>功能说明：</w:t>
      </w:r>
      <w:r>
        <w:rPr>
          <w:rFonts w:hint="eastAsia" w:ascii="微软雅黑" w:hAnsi="微软雅黑"/>
        </w:rPr>
        <w:t>竞赛获奖，发放资格证书（获奖等级</w:t>
      </w:r>
      <w:r>
        <w:rPr>
          <w:rFonts w:ascii="微软雅黑" w:hAnsi="微软雅黑"/>
        </w:rPr>
        <w:t xml:space="preserve"> 、获奖职业、获奖工种）</w:t>
      </w:r>
    </w:p>
    <w:p>
      <w:pPr>
        <w:rPr>
          <w:del w:id="46" w:author="陈章仁" w:date="2018-09-12T17:51:36Z"/>
          <w:rFonts w:ascii="微软雅黑" w:hAnsi="微软雅黑"/>
        </w:rPr>
      </w:pPr>
    </w:p>
    <w:p>
      <w:pPr>
        <w:rPr>
          <w:rFonts w:ascii="微软雅黑" w:hAnsi="微软雅黑" w:cstheme="majorBidi"/>
          <w:b/>
          <w:bCs/>
          <w:sz w:val="44"/>
          <w:szCs w:val="32"/>
        </w:rPr>
      </w:pPr>
      <w:bookmarkStart w:id="0" w:name="_GoBack"/>
      <w:bookmarkEnd w:id="0"/>
      <w:r>
        <w:rPr>
          <w:rFonts w:hint="eastAsia" w:ascii="微软雅黑" w:hAnsi="微软雅黑" w:cstheme="majorBidi"/>
          <w:b/>
          <w:bCs/>
          <w:sz w:val="44"/>
          <w:szCs w:val="32"/>
        </w:rPr>
        <w:t>查询成绩(</w:t>
      </w:r>
      <w:r>
        <w:rPr>
          <w:rFonts w:ascii="微软雅黑" w:hAnsi="微软雅黑" w:cstheme="majorBidi"/>
          <w:b/>
          <w:bCs/>
          <w:sz w:val="44"/>
          <w:szCs w:val="32"/>
        </w:rPr>
        <w:t>公告</w:t>
      </w:r>
      <w:r>
        <w:rPr>
          <w:rFonts w:hint="eastAsia" w:ascii="微软雅黑" w:hAnsi="微软雅黑" w:cstheme="majorBidi"/>
          <w:b/>
          <w:bCs/>
          <w:sz w:val="44"/>
          <w:szCs w:val="32"/>
        </w:rPr>
        <w:t>)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证书管理~</w:t>
      </w:r>
      <w:r>
        <w:rPr>
          <w:rFonts w:ascii="微软雅黑" w:hAnsi="微软雅黑"/>
        </w:rPr>
        <w:t>（证书科）</w:t>
      </w:r>
    </w:p>
    <w:p>
      <w:pPr>
        <w:rPr>
          <w:rFonts w:ascii="微软雅黑" w:hAnsi="微软雅黑"/>
        </w:rPr>
      </w:pPr>
      <w:r>
        <w:rPr>
          <w:rFonts w:hint="eastAsia"/>
        </w:rPr>
        <w:t>同省级职业资格考试流程（附件-省：职业资格考试流程.docx）</w:t>
      </w:r>
    </w:p>
    <w:p>
      <w:pPr>
        <w:rPr>
          <w:rFonts w:ascii="微软雅黑" w:hAnsi="微软雅黑"/>
          <w:highlight w:val="yellow"/>
        </w:rPr>
      </w:pPr>
      <w:r>
        <w:rPr>
          <w:rFonts w:hint="eastAsia" w:ascii="微软雅黑" w:hAnsi="微软雅黑"/>
        </w:rPr>
        <w:t>竞赛科根据文件和比赛项目确定获证人员职业资格证书等级，信息科生成证书编号，证书科打印</w:t>
      </w:r>
    </w:p>
    <w:p/>
    <w:p>
      <w:pPr>
        <w:pStyle w:val="4"/>
      </w:pPr>
      <w:r>
        <w:rPr>
          <w:highlight w:val="yellow"/>
        </w:rPr>
        <w:t>原竞赛科需求（绍杰）</w:t>
      </w:r>
    </w:p>
    <w:p>
      <w:r>
        <w:rPr>
          <w:rFonts w:hint="eastAsia"/>
        </w:rPr>
        <w:t>1、</w:t>
      </w:r>
      <w:r>
        <w:t>发布竞赛通告和通知；</w:t>
      </w:r>
    </w:p>
    <w:p>
      <w:r>
        <w:rPr>
          <w:rFonts w:hint="eastAsia"/>
        </w:rPr>
        <w:t>2、竞赛科进行</w:t>
      </w:r>
      <w:r>
        <w:t>线上的材料审核</w:t>
      </w:r>
      <w:r>
        <w:rPr>
          <w:rFonts w:hint="eastAsia"/>
        </w:rPr>
        <w:t>；（存在</w:t>
      </w:r>
      <w:r>
        <w:t>企业报名参加</w:t>
      </w:r>
      <w:r>
        <w:rPr>
          <w:rFonts w:hint="eastAsia"/>
        </w:rPr>
        <w:t>）</w:t>
      </w:r>
    </w:p>
    <w:p>
      <w:r>
        <w:t>3</w:t>
      </w:r>
      <w:r>
        <w:rPr>
          <w:rFonts w:hint="eastAsia"/>
        </w:rPr>
        <w:t>、省级一类</w:t>
      </w:r>
      <w:r>
        <w:t>、行业二类、院校三类</w:t>
      </w:r>
      <w:r>
        <w:rPr>
          <w:rFonts w:hint="eastAsia"/>
        </w:rPr>
        <w:t>竞赛；</w:t>
      </w:r>
    </w:p>
    <w:p>
      <w:r>
        <w:t>4</w:t>
      </w:r>
      <w:r>
        <w:rPr>
          <w:rFonts w:hint="eastAsia"/>
        </w:rPr>
        <w:t>、</w:t>
      </w:r>
      <w:r>
        <w:t>竞赛组别分职工组和学生组；</w:t>
      </w:r>
    </w:p>
    <w:p>
      <w:r>
        <w:t>5</w:t>
      </w:r>
      <w:r>
        <w:rPr>
          <w:rFonts w:hint="eastAsia"/>
        </w:rPr>
        <w:t>、一类</w:t>
      </w:r>
      <w:r>
        <w:t>、二类竞赛由省市中心组织，三类竞赛由院校机构自己组织；</w:t>
      </w:r>
    </w:p>
    <w:p>
      <w:r>
        <w:t>6</w:t>
      </w:r>
      <w:r>
        <w:rPr>
          <w:rFonts w:hint="eastAsia"/>
        </w:rPr>
        <w:t>、报名</w:t>
      </w:r>
      <w:r>
        <w:t>时选择职工或学生；</w:t>
      </w:r>
    </w:p>
    <w:p>
      <w:r>
        <w:t>7</w:t>
      </w:r>
      <w:r>
        <w:rPr>
          <w:rFonts w:hint="eastAsia"/>
        </w:rPr>
        <w:t>、命题</w:t>
      </w:r>
      <w:r>
        <w:t>由命题科负责，</w:t>
      </w:r>
      <w:r>
        <w:rPr>
          <w:color w:val="FF0000"/>
        </w:rPr>
        <w:t>裁判由</w:t>
      </w:r>
      <w:r>
        <w:rPr>
          <w:rFonts w:hint="eastAsia"/>
          <w:color w:val="FF0000"/>
        </w:rPr>
        <w:t>竞赛科</w:t>
      </w:r>
      <w:r>
        <w:rPr>
          <w:color w:val="FF0000"/>
        </w:rPr>
        <w:t>指派</w:t>
      </w:r>
      <w:r>
        <w:rPr>
          <w:rFonts w:hint="eastAsia"/>
          <w:color w:val="FF0000"/>
        </w:rPr>
        <w:t>，</w:t>
      </w:r>
      <w:r>
        <w:rPr>
          <w:color w:val="FF0000"/>
        </w:rPr>
        <w:t>待定；</w:t>
      </w:r>
    </w:p>
    <w:p>
      <w:r>
        <w:t>8</w:t>
      </w:r>
      <w:r>
        <w:rPr>
          <w:rFonts w:hint="eastAsia"/>
        </w:rPr>
        <w:t>、竞赛</w:t>
      </w:r>
      <w:r>
        <w:t>分</w:t>
      </w:r>
      <w:r>
        <w:rPr>
          <w:rFonts w:hint="eastAsia"/>
        </w:rPr>
        <w:t>理论</w:t>
      </w:r>
      <w:r>
        <w:t>和实操，</w:t>
      </w:r>
    </w:p>
    <w:p>
      <w:r>
        <w:rPr>
          <w:rFonts w:hint="eastAsia"/>
        </w:rPr>
        <w:t>9、二类</w:t>
      </w:r>
      <w:r>
        <w:t>、三类的竞赛作为一类的选拔赛</w:t>
      </w:r>
      <w:r>
        <w:rPr>
          <w:rFonts w:hint="eastAsia"/>
        </w:rPr>
        <w:t>，</w:t>
      </w:r>
      <w:r>
        <w:t>一类竞赛</w:t>
      </w:r>
      <w:r>
        <w:rPr>
          <w:rFonts w:hint="eastAsia"/>
        </w:rPr>
        <w:t>的</w:t>
      </w:r>
      <w:r>
        <w:t>选手需要参加过二类三类的竞赛；</w:t>
      </w:r>
    </w:p>
    <w:p>
      <w:r>
        <w:rPr>
          <w:rFonts w:hint="eastAsia"/>
        </w:rPr>
        <w:t>10、实操</w:t>
      </w:r>
      <w:r>
        <w:t>分过程</w:t>
      </w:r>
      <w:r>
        <w:rPr>
          <w:rFonts w:hint="eastAsia"/>
        </w:rPr>
        <w:t>化</w:t>
      </w:r>
      <w:r>
        <w:t>和</w:t>
      </w:r>
      <w:r>
        <w:rPr>
          <w:rFonts w:hint="eastAsia"/>
        </w:rPr>
        <w:t>结果化</w:t>
      </w:r>
      <w:r>
        <w:t>，过程化</w:t>
      </w:r>
      <w:r>
        <w:rPr>
          <w:rFonts w:hint="eastAsia"/>
        </w:rPr>
        <w:t>由</w:t>
      </w:r>
      <w:r>
        <w:t>裁判打分，结果化由竞赛</w:t>
      </w:r>
      <w:r>
        <w:rPr>
          <w:rFonts w:hint="eastAsia"/>
        </w:rPr>
        <w:t>科</w:t>
      </w:r>
      <w:r>
        <w:t>上传</w:t>
      </w:r>
      <w:r>
        <w:rPr>
          <w:rFonts w:hint="eastAsia"/>
        </w:rPr>
        <w:t>成绩；</w:t>
      </w:r>
    </w:p>
    <w:p>
      <w:r>
        <w:rPr>
          <w:rFonts w:hint="eastAsia"/>
        </w:rPr>
        <w:t>11、裁判长</w:t>
      </w:r>
      <w:r>
        <w:t>对整个院校机构的</w:t>
      </w:r>
      <w:r>
        <w:rPr>
          <w:rFonts w:hint="eastAsia"/>
        </w:rPr>
        <w:t>考分</w:t>
      </w:r>
      <w:r>
        <w:t>进行审核，若有异议</w:t>
      </w:r>
      <w:r>
        <w:rPr>
          <w:rFonts w:hint="eastAsia"/>
        </w:rPr>
        <w:t>需</w:t>
      </w:r>
      <w:r>
        <w:t>组织裁判委员会讨论，若需要</w:t>
      </w:r>
      <w:r>
        <w:rPr>
          <w:rFonts w:hint="eastAsia"/>
        </w:rPr>
        <w:t>修改</w:t>
      </w:r>
      <w:r>
        <w:t>考分，需要在修改考分后添加备注说明；</w:t>
      </w:r>
    </w:p>
    <w:p>
      <w:r>
        <w:t>12</w:t>
      </w:r>
      <w:r>
        <w:rPr>
          <w:rFonts w:hint="eastAsia"/>
        </w:rPr>
        <w:t>、对</w:t>
      </w:r>
      <w:r>
        <w:t>每一类考试，每个工种，每个</w:t>
      </w:r>
      <w:r>
        <w:rPr>
          <w:rFonts w:hint="eastAsia"/>
        </w:rPr>
        <w:t>组</w:t>
      </w:r>
      <w:r>
        <w:t>别进行</w:t>
      </w:r>
      <w:r>
        <w:rPr>
          <w:rFonts w:hint="eastAsia"/>
        </w:rPr>
        <w:t>数据</w:t>
      </w:r>
      <w:r>
        <w:t>的统计</w:t>
      </w:r>
      <w:r>
        <w:rPr>
          <w:rFonts w:hint="eastAsia"/>
        </w:rPr>
        <w:t>；</w:t>
      </w:r>
    </w:p>
    <w:p>
      <w:r>
        <w:rPr>
          <w:rFonts w:hint="eastAsia"/>
        </w:rPr>
        <w:t>13、竞赛</w:t>
      </w:r>
      <w:r>
        <w:t>证书的编号同职业鉴定编号规则</w:t>
      </w:r>
      <w:r>
        <w:rPr>
          <w:rFonts w:hint="eastAsia"/>
        </w:rPr>
        <w:t>；</w:t>
      </w:r>
    </w:p>
    <w:p>
      <w:r>
        <w:t>14</w:t>
      </w:r>
      <w:r>
        <w:rPr>
          <w:rFonts w:hint="eastAsia"/>
        </w:rPr>
        <w:t>、</w:t>
      </w:r>
      <w:r>
        <w:t>企业组织鉴定需要信息科</w:t>
      </w:r>
      <w:r>
        <w:rPr>
          <w:rFonts w:hint="eastAsia"/>
        </w:rPr>
        <w:t>将</w:t>
      </w:r>
      <w:r>
        <w:t>企业信息录入平台，包括组织机构编码</w:t>
      </w:r>
      <w:r>
        <w:rPr>
          <w:rFonts w:hint="eastAsia"/>
          <w:color w:val="FF0000"/>
        </w:rPr>
        <w:t>（组织</w:t>
      </w:r>
      <w:r>
        <w:rPr>
          <w:color w:val="FF0000"/>
        </w:rPr>
        <w:t>机构编码根据职业工种不同，需要自动生成和手动</w:t>
      </w:r>
      <w:r>
        <w:rPr>
          <w:rFonts w:hint="eastAsia"/>
          <w:color w:val="FF0000"/>
        </w:rPr>
        <w:t>选择</w:t>
      </w:r>
      <w:r>
        <w:rPr>
          <w:color w:val="FF0000"/>
        </w:rPr>
        <w:t>两种方式</w:t>
      </w:r>
      <w:r>
        <w:rPr>
          <w:rFonts w:hint="eastAsia"/>
          <w:color w:val="FF0000"/>
        </w:rPr>
        <w:t>，</w:t>
      </w:r>
      <w:r>
        <w:rPr>
          <w:color w:val="FF0000"/>
        </w:rPr>
        <w:t>国考的编码规则</w:t>
      </w:r>
      <w:r>
        <w:rPr>
          <w:rFonts w:hint="eastAsia"/>
          <w:color w:val="FF0000"/>
        </w:rPr>
        <w:t>和</w:t>
      </w:r>
      <w:r>
        <w:rPr>
          <w:color w:val="FF0000"/>
        </w:rPr>
        <w:t>省考不同，但是现在</w:t>
      </w:r>
      <w:r>
        <w:rPr>
          <w:rFonts w:hint="eastAsia"/>
          <w:color w:val="FF0000"/>
        </w:rPr>
        <w:t>国考</w:t>
      </w:r>
      <w:r>
        <w:rPr>
          <w:color w:val="FF0000"/>
        </w:rPr>
        <w:t>只有</w:t>
      </w:r>
      <w:r>
        <w:rPr>
          <w:rFonts w:hint="eastAsia"/>
          <w:color w:val="FF0000"/>
        </w:rPr>
        <w:t>人力资源</w:t>
      </w:r>
      <w:r>
        <w:rPr>
          <w:color w:val="FF0000"/>
        </w:rPr>
        <w:t>一个工种</w:t>
      </w:r>
      <w:r>
        <w:rPr>
          <w:rFonts w:hint="eastAsia"/>
          <w:color w:val="FF0000"/>
        </w:rPr>
        <w:t>）</w:t>
      </w:r>
      <w: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24690"/>
    <w:multiLevelType w:val="multilevel"/>
    <w:tmpl w:val="7D324690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陈章仁">
    <w15:presenceInfo w15:providerId="None" w15:userId="陈章仁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ED"/>
    <w:rsid w:val="00012160"/>
    <w:rsid w:val="001735AB"/>
    <w:rsid w:val="0018082B"/>
    <w:rsid w:val="001A2FC6"/>
    <w:rsid w:val="0028011C"/>
    <w:rsid w:val="00290821"/>
    <w:rsid w:val="002C2F00"/>
    <w:rsid w:val="002C3DB2"/>
    <w:rsid w:val="002D6CAD"/>
    <w:rsid w:val="002D744D"/>
    <w:rsid w:val="00345F70"/>
    <w:rsid w:val="003B7B4A"/>
    <w:rsid w:val="004C3751"/>
    <w:rsid w:val="004E1B79"/>
    <w:rsid w:val="005154ED"/>
    <w:rsid w:val="005B3C40"/>
    <w:rsid w:val="00655081"/>
    <w:rsid w:val="006A73F4"/>
    <w:rsid w:val="006E085F"/>
    <w:rsid w:val="00781B56"/>
    <w:rsid w:val="00802E07"/>
    <w:rsid w:val="00821BB6"/>
    <w:rsid w:val="0089646C"/>
    <w:rsid w:val="008F1DF7"/>
    <w:rsid w:val="00A94191"/>
    <w:rsid w:val="00AC34E3"/>
    <w:rsid w:val="00AD7C25"/>
    <w:rsid w:val="00B35C6C"/>
    <w:rsid w:val="00B84103"/>
    <w:rsid w:val="00BC1D2D"/>
    <w:rsid w:val="00C06516"/>
    <w:rsid w:val="00C52934"/>
    <w:rsid w:val="00C61771"/>
    <w:rsid w:val="00D06273"/>
    <w:rsid w:val="00DB14BF"/>
    <w:rsid w:val="00E266B4"/>
    <w:rsid w:val="00E46BCD"/>
    <w:rsid w:val="00E528C6"/>
    <w:rsid w:val="00EA29A1"/>
    <w:rsid w:val="00EA3465"/>
    <w:rsid w:val="00EC6D72"/>
    <w:rsid w:val="00F57A6C"/>
    <w:rsid w:val="00F81FA1"/>
    <w:rsid w:val="5FAA3AEF"/>
    <w:rsid w:val="6B6E110A"/>
    <w:rsid w:val="70DF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3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4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 Spacing"/>
    <w:qFormat/>
    <w:uiPriority w:val="1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eastAsia="微软雅黑"/>
      <w:b/>
      <w:bCs/>
      <w:kern w:val="44"/>
      <w:sz w:val="52"/>
      <w:szCs w:val="44"/>
    </w:rPr>
  </w:style>
  <w:style w:type="character" w:customStyle="1" w:styleId="12">
    <w:name w:val="标题 2 Char"/>
    <w:basedOn w:val="7"/>
    <w:link w:val="4"/>
    <w:qFormat/>
    <w:uiPriority w:val="9"/>
    <w:rPr>
      <w:rFonts w:eastAsia="微软雅黑" w:asciiTheme="majorHAnsi" w:hAnsiTheme="majorHAnsi" w:cstheme="majorBidi"/>
      <w:b/>
      <w:bCs/>
      <w:sz w:val="44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161</Words>
  <Characters>922</Characters>
  <Lines>7</Lines>
  <Paragraphs>2</Paragraphs>
  <TotalTime>0</TotalTime>
  <ScaleCrop>false</ScaleCrop>
  <LinksUpToDate>false</LinksUpToDate>
  <CharactersWithSpaces>1081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2018-08-07T04:04:00Z</dcterms:created>
  <dc:creator>WQ</dc:creator>
  <cp:lastModifiedBy>陈章仁</cp:lastModifiedBy>
  <dcterms:modified xsi:type="dcterms:W3CDTF">2018-09-12T09:51:39Z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