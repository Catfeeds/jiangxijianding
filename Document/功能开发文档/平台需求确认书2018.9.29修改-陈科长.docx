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525227073" w:displacedByCustomXml="next"/>
    <w:sdt>
      <w:sdtPr>
        <w:id w:val="-422412067"/>
      </w:sdtPr>
      <w:sdtEndPr>
        <w:rPr>
          <w:b/>
          <w:sz w:val="44"/>
          <w:lang w:val="zh-CN"/>
        </w:rPr>
      </w:sdtEndPr>
      <w:sdtContent>
        <w:p w:rsidR="00E41F51" w:rsidRDefault="00E41F51"/>
        <w:p w:rsidR="00E41F51" w:rsidRDefault="00EA7EA4">
          <w:pPr>
            <w:widowControl/>
            <w:jc w:val="left"/>
            <w:rPr>
              <w:rFonts w:asciiTheme="majorHAnsi" w:eastAsiaTheme="majorEastAsia" w:hAnsiTheme="majorHAnsi" w:cstheme="majorBidi"/>
              <w:b/>
              <w:kern w:val="0"/>
              <w:sz w:val="44"/>
              <w:szCs w:val="32"/>
              <w:lang w:val="zh-CN"/>
            </w:rPr>
          </w:pPr>
          <w:r>
            <w:rPr>
              <w:noProof/>
            </w:rPr>
            <mc:AlternateContent>
              <mc:Choice Requires="wps">
                <w:drawing>
                  <wp:anchor distT="0" distB="0" distL="114300" distR="114300" simplePos="0" relativeHeight="251662336" behindDoc="0" locked="0" layoutInCell="1" allowOverlap="1">
                    <wp:simplePos x="0" y="0"/>
                    <wp:positionH relativeFrom="page">
                      <wp:posOffset>1543050</wp:posOffset>
                    </wp:positionH>
                    <wp:positionV relativeFrom="margin">
                      <wp:posOffset>8644255</wp:posOffset>
                    </wp:positionV>
                    <wp:extent cx="5753100" cy="146050"/>
                    <wp:effectExtent l="0" t="0" r="0" b="5715"/>
                    <wp:wrapSquare wrapText="bothSides"/>
                    <wp:docPr id="128" name="文本框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7EA4" w:rsidRDefault="00EA7EA4" w:rsidP="00E41F51">
                                <w:pPr>
                                  <w:pStyle w:val="a8"/>
                                  <w:jc w:val="both"/>
                                  <w:rPr>
                                    <w:color w:val="7F7F7F" w:themeColor="text1" w:themeTint="80"/>
                                    <w:sz w:val="18"/>
                                    <w:szCs w:val="18"/>
                                  </w:rPr>
                                  <w:pPrChange w:id="1" w:author="陈章仁" w:date="2018-09-29T11:28:00Z">
                                    <w:pPr>
                                      <w:pStyle w:val="a8"/>
                                    </w:pPr>
                                  </w:pPrChange>
                                </w:pPr>
                                <w:sdt>
                                  <w:sdtPr>
                                    <w:rPr>
                                      <w:rFonts w:ascii="Consolas" w:hAnsi="Consolas"/>
                                      <w:color w:val="222222"/>
                                      <w:sz w:val="18"/>
                                      <w:szCs w:val="18"/>
                                      <w:shd w:val="clear" w:color="auto" w:fill="FFFFFF"/>
                                    </w:rPr>
                                    <w:alias w:val="公司"/>
                                    <w:id w:val="-1880927279"/>
                                    <w:dataBinding w:prefixMappings="xmlns:ns0='http://schemas.openxmlformats.org/officeDocument/2006/extended-properties' " w:xpath="/ns0:Properties[1]/ns0:Company[1]" w:storeItemID="{6668398D-A668-4E3E-A5EB-62B293D839F1}"/>
                                    <w:text/>
                                  </w:sdtPr>
                                  <w:sdtContent>
                                    <w:r>
                                      <w:rPr>
                                        <w:rFonts w:ascii="Consolas" w:hAnsi="Consolas"/>
                                        <w:color w:val="222222"/>
                                        <w:sz w:val="18"/>
                                        <w:szCs w:val="18"/>
                                        <w:shd w:val="clear" w:color="auto" w:fill="FFFFFF"/>
                                      </w:rPr>
                                      <w:t>[</w:t>
                                    </w:r>
                                    <w:r>
                                      <w:rPr>
                                        <w:rFonts w:ascii="Consolas" w:hAnsi="Consolas" w:hint="eastAsia"/>
                                        <w:color w:val="222222"/>
                                        <w:sz w:val="18"/>
                                        <w:szCs w:val="18"/>
                                        <w:shd w:val="clear" w:color="auto" w:fill="FFFFFF"/>
                                      </w:rPr>
                                      <w:t>北京博奥网络教育科技股份有限公司版权所有</w:t>
                                    </w:r>
                                    <w:r>
                                      <w:rPr>
                                        <w:rFonts w:ascii="Consolas" w:hAnsi="Consolas"/>
                                        <w:color w:val="222222"/>
                                        <w:sz w:val="18"/>
                                        <w:szCs w:val="18"/>
                                        <w:shd w:val="clear" w:color="auto" w:fill="FFFFFF"/>
                                      </w:rPr>
                                      <w:t>]</w:t>
                                    </w:r>
                                  </w:sdtContent>
                                </w:sdt>
                                <w:r>
                                  <w:rPr>
                                    <w:caps/>
                                    <w:color w:val="7F7F7F" w:themeColor="text1" w:themeTint="80"/>
                                    <w:sz w:val="18"/>
                                    <w:szCs w:val="18"/>
                                    <w:lang w:val="zh-CN"/>
                                  </w:rPr>
                                  <w:t> </w:t>
                                </w:r>
                                <w:sdt>
                                  <w:sdtPr>
                                    <w:rPr>
                                      <w:color w:val="7F7F7F" w:themeColor="text1" w:themeTint="80"/>
                                      <w:sz w:val="18"/>
                                      <w:szCs w:val="18"/>
                                    </w:rPr>
                                    <w:alias w:val="地址"/>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spAutoFit/>
                          </wps:bodyPr>
                        </wps:wsp>
                      </a:graphicData>
                    </a:graphic>
                    <wp14:sizeRelH relativeFrom="margin">
                      <wp14:pctWidth>115400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28" o:spid="_x0000_s1026" type="#_x0000_t202" style="position:absolute;margin-left:121.5pt;margin-top:680.65pt;width:453pt;height:11.5pt;z-index:251662336;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" filled="f" stroked="f" strokeweight=".5pt">
                    <v:textbox style="mso-fit-shape-to-text:t" inset="1in,0,86.4pt,0">
                      <w:txbxContent>
                        <w:p w:rsidR="00EA7EA4" w:rsidRDefault="00EA7EA4" w:rsidP="00E41F51">
                          <w:pPr>
                            <w:pStyle w:val="a8"/>
                            <w:jc w:val="both"/>
                            <w:rPr>
                              <w:color w:val="7F7F7F" w:themeColor="text1" w:themeTint="80"/>
                              <w:sz w:val="18"/>
                              <w:szCs w:val="18"/>
                            </w:rPr>
                            <w:pPrChange w:id="2" w:author="陈章仁" w:date="2018-09-29T11:28:00Z">
                              <w:pPr>
                                <w:pStyle w:val="a8"/>
                              </w:pPr>
                            </w:pPrChange>
                          </w:pPr>
                          <w:sdt>
                            <w:sdtPr>
                              <w:rPr>
                                <w:rFonts w:ascii="Consolas" w:hAnsi="Consolas"/>
                                <w:color w:val="222222"/>
                                <w:sz w:val="18"/>
                                <w:szCs w:val="18"/>
                                <w:shd w:val="clear" w:color="auto" w:fill="FFFFFF"/>
                              </w:rPr>
                              <w:alias w:val="公司"/>
                              <w:id w:val="-1880927279"/>
                              <w:dataBinding w:prefixMappings="xmlns:ns0='http://schemas.openxmlformats.org/officeDocument/2006/extended-properties' " w:xpath="/ns0:Properties[1]/ns0:Company[1]" w:storeItemID="{6668398D-A668-4E3E-A5EB-62B293D839F1}"/>
                              <w:text/>
                            </w:sdtPr>
                            <w:sdtContent>
                              <w:r>
                                <w:rPr>
                                  <w:rFonts w:ascii="Consolas" w:hAnsi="Consolas"/>
                                  <w:color w:val="222222"/>
                                  <w:sz w:val="18"/>
                                  <w:szCs w:val="18"/>
                                  <w:shd w:val="clear" w:color="auto" w:fill="FFFFFF"/>
                                </w:rPr>
                                <w:t>[</w:t>
                              </w:r>
                              <w:r>
                                <w:rPr>
                                  <w:rFonts w:ascii="Consolas" w:hAnsi="Consolas" w:hint="eastAsia"/>
                                  <w:color w:val="222222"/>
                                  <w:sz w:val="18"/>
                                  <w:szCs w:val="18"/>
                                  <w:shd w:val="clear" w:color="auto" w:fill="FFFFFF"/>
                                </w:rPr>
                                <w:t>北京博奥网络教育科技股份有限公司版权所有</w:t>
                              </w:r>
                              <w:r>
                                <w:rPr>
                                  <w:rFonts w:ascii="Consolas" w:hAnsi="Consolas"/>
                                  <w:color w:val="222222"/>
                                  <w:sz w:val="18"/>
                                  <w:szCs w:val="18"/>
                                  <w:shd w:val="clear" w:color="auto" w:fill="FFFFFF"/>
                                </w:rPr>
                                <w:t>]</w:t>
                              </w:r>
                            </w:sdtContent>
                          </w:sdt>
                          <w:r>
                            <w:rPr>
                              <w:caps/>
                              <w:color w:val="7F7F7F" w:themeColor="text1" w:themeTint="80"/>
                              <w:sz w:val="18"/>
                              <w:szCs w:val="18"/>
                              <w:lang w:val="zh-CN"/>
                            </w:rPr>
                            <w:t> </w:t>
                          </w:r>
                          <w:sdt>
                            <w:sdtPr>
                              <w:rPr>
                                <w:color w:val="7F7F7F" w:themeColor="text1" w:themeTint="80"/>
                                <w:sz w:val="18"/>
                                <w:szCs w:val="18"/>
                              </w:rPr>
                              <w:alias w:val="地址"/>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posOffset>904875</wp:posOffset>
                    </wp:positionH>
                    <wp:positionV relativeFrom="page">
                      <wp:posOffset>8361045</wp:posOffset>
                    </wp:positionV>
                    <wp:extent cx="5753100" cy="484505"/>
                    <wp:effectExtent l="0" t="0" r="0" b="7620"/>
                    <wp:wrapSquare wrapText="bothSides"/>
                    <wp:docPr id="129" name="文本框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副标题"/>
                                  <w:id w:val="-1452929454"/>
                                  <w:dataBinding w:prefixMappings="xmlns:ns0='http://purl.org/dc/elements/1.1/' xmlns:ns1='http://schemas.openxmlformats.org/package/2006/metadata/core-properties' " w:xpath="/ns1:coreProperties[1]/ns0:subject[1]" w:storeItemID="{6C3C8BC8-F283-45AE-878A-BAB7291924A1}"/>
                                  <w:text/>
                                </w:sdtPr>
                                <w:sdtContent>
                                  <w:p w:rsidR="00EA7EA4" w:rsidRDefault="00EA7EA4">
                                    <w:pPr>
                                      <w:pStyle w:val="a8"/>
                                      <w:spacing w:before="40" w:after="40"/>
                                      <w:rPr>
                                        <w:caps/>
                                        <w:color w:val="5B9BD5" w:themeColor="accent1"/>
                                        <w:sz w:val="28"/>
                                        <w:szCs w:val="28"/>
                                      </w:rPr>
                                    </w:pPr>
                                    <w:r>
                                      <w:rPr>
                                        <w:rFonts w:hint="eastAsia"/>
                                        <w:caps/>
                                        <w:color w:val="5B9BD5" w:themeColor="accent1"/>
                                        <w:sz w:val="28"/>
                                        <w:szCs w:val="28"/>
                                      </w:rPr>
                                      <w:t>[</w:t>
                                    </w:r>
                                    <w:r>
                                      <w:rPr>
                                        <w:rFonts w:hint="eastAsia"/>
                                        <w:caps/>
                                        <w:color w:val="5B9BD5" w:themeColor="accent1"/>
                                        <w:sz w:val="28"/>
                                        <w:szCs w:val="28"/>
                                      </w:rPr>
                                      <w:t>江西省职业技能鉴定服务管理平台</w:t>
                                    </w:r>
                                    <w:r>
                                      <w:rPr>
                                        <w:rFonts w:hint="eastAsia"/>
                                        <w:caps/>
                                        <w:color w:val="5B9BD5" w:themeColor="accent1"/>
                                        <w:sz w:val="28"/>
                                        <w:szCs w:val="28"/>
                                      </w:rPr>
                                      <w:t>-</w:t>
                                    </w:r>
                                    <w:r>
                                      <w:rPr>
                                        <w:rFonts w:hint="eastAsia"/>
                                        <w:caps/>
                                        <w:color w:val="5B9BD5" w:themeColor="accent1"/>
                                        <w:sz w:val="28"/>
                                        <w:szCs w:val="28"/>
                                      </w:rPr>
                                      <w:t>需求确认书</w:t>
                                    </w:r>
                                    <w:r>
                                      <w:rPr>
                                        <w:caps/>
                                        <w:color w:val="5B9BD5" w:themeColor="accent1"/>
                                        <w:sz w:val="28"/>
                                        <w:szCs w:val="28"/>
                                      </w:rPr>
                                      <w:t>]</w:t>
                                    </w:r>
                                  </w:p>
                                </w:sdtContent>
                              </w:sdt>
                            </w:txbxContent>
                          </wps:txbx>
                          <wps:bodyPr rot="0" spcFirstLastPara="0" vertOverflow="overflow" horzOverflow="overflow" vert="horz" wrap="square" lIns="914400" tIns="0" rIns="1097280" bIns="0" numCol="1" spcCol="0" rtlCol="0" fromWordArt="0" anchor="t" anchorCtr="0" forceAA="0" compatLnSpc="1">
                            <a:spAutoFit/>
                          </wps:bodyPr>
                        </wps:wsp>
                      </a:graphicData>
                    </a:graphic>
                    <wp14:sizeRelH relativeFrom="margin">
                      <wp14:pctWidth>115400</wp14:pctWidth>
                    </wp14:sizeRelH>
                    <wp14:sizeRelV relativeFrom="page">
                      <wp14:pctHeight>0</wp14:pctHeight>
                    </wp14:sizeRelV>
                  </wp:anchor>
                </w:drawing>
              </mc:Choice>
              <mc:Fallback>
                <w:pict>
                  <v:shape id="文本框 129" o:spid="_x0000_s1027" type="#_x0000_t202" style="position:absolute;margin-left:71.25pt;margin-top:658.35pt;width:453pt;height:38.1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" filled="f" stroked="f" strokeweight=".5pt">
                    <v:textbox style="mso-fit-shape-to-text:t" inset="1in,0,86.4pt,0">
                      <w:txbxContent>
                        <w:sdt>
                          <w:sdtPr>
                            <w:rPr>
                              <w:caps/>
                              <w:color w:val="5B9BD5" w:themeColor="accent1"/>
                              <w:sz w:val="28"/>
                              <w:szCs w:val="28"/>
                            </w:rPr>
                            <w:alias w:val="副标题"/>
                            <w:id w:val="-1452929454"/>
                            <w:dataBinding w:prefixMappings="xmlns:ns0='http://purl.org/dc/elements/1.1/' xmlns:ns1='http://schemas.openxmlformats.org/package/2006/metadata/core-properties' " w:xpath="/ns1:coreProperties[1]/ns0:subject[1]" w:storeItemID="{6C3C8BC8-F283-45AE-878A-BAB7291924A1}"/>
                            <w:text/>
                          </w:sdtPr>
                          <w:sdtContent>
                            <w:p w:rsidR="00EA7EA4" w:rsidRDefault="00EA7EA4">
                              <w:pPr>
                                <w:pStyle w:val="a8"/>
                                <w:spacing w:before="40" w:after="40"/>
                                <w:rPr>
                                  <w:caps/>
                                  <w:color w:val="5B9BD5" w:themeColor="accent1"/>
                                  <w:sz w:val="28"/>
                                  <w:szCs w:val="28"/>
                                </w:rPr>
                              </w:pPr>
                              <w:r>
                                <w:rPr>
                                  <w:rFonts w:hint="eastAsia"/>
                                  <w:caps/>
                                  <w:color w:val="5B9BD5" w:themeColor="accent1"/>
                                  <w:sz w:val="28"/>
                                  <w:szCs w:val="28"/>
                                </w:rPr>
                                <w:t>[</w:t>
                              </w:r>
                              <w:r>
                                <w:rPr>
                                  <w:rFonts w:hint="eastAsia"/>
                                  <w:caps/>
                                  <w:color w:val="5B9BD5" w:themeColor="accent1"/>
                                  <w:sz w:val="28"/>
                                  <w:szCs w:val="28"/>
                                </w:rPr>
                                <w:t>江西省职业技能鉴定服务管理平台</w:t>
                              </w:r>
                              <w:r>
                                <w:rPr>
                                  <w:rFonts w:hint="eastAsia"/>
                                  <w:caps/>
                                  <w:color w:val="5B9BD5" w:themeColor="accent1"/>
                                  <w:sz w:val="28"/>
                                  <w:szCs w:val="28"/>
                                </w:rPr>
                                <w:t>-</w:t>
                              </w:r>
                              <w:r>
                                <w:rPr>
                                  <w:rFonts w:hint="eastAsia"/>
                                  <w:caps/>
                                  <w:color w:val="5B9BD5" w:themeColor="accent1"/>
                                  <w:sz w:val="28"/>
                                  <w:szCs w:val="28"/>
                                </w:rPr>
                                <w:t>需求确认书</w:t>
                              </w:r>
                              <w:r>
                                <w:rPr>
                                  <w:caps/>
                                  <w:color w:val="5B9BD5" w:themeColor="accent1"/>
                                  <w:sz w:val="28"/>
                                  <w:szCs w:val="28"/>
                                </w:rPr>
                                <w:t>]</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组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任意多边形 10"/>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EA7EA4" w:rsidRDefault="00EA7EA4">
                                  <w:pPr>
                                    <w:rPr>
                                      <w:color w:val="FFFFFF" w:themeColor="background1"/>
                                      <w:sz w:val="72"/>
                                      <w:szCs w:val="72"/>
                                    </w:rPr>
                                  </w:pPr>
                                  <w:sdt>
                                    <w:sdtPr>
                                      <w:rPr>
                                        <w:color w:val="FFFFFF" w:themeColor="background1"/>
                                        <w:sz w:val="72"/>
                                        <w:szCs w:val="72"/>
                                      </w:rPr>
                                      <w:alias w:val="标题"/>
                                      <w:id w:val="-554696155"/>
                                      <w:dataBinding w:prefixMappings="xmlns:ns0='http://purl.org/dc/elements/1.1/' xmlns:ns1='http://schemas.openxmlformats.org/package/2006/metadata/core-properties' " w:xpath="/ns1:coreProperties[1]/ns0:title[1]" w:storeItemID="{6C3C8BC8-F283-45AE-878A-BAB7291924A1}"/>
                                      <w:text/>
                                    </w:sdtPr>
                                    <w:sdtContent>
                                      <w:r>
                                        <w:rPr>
                                          <w:rFonts w:hint="eastAsia"/>
                                          <w:color w:val="FFFFFF" w:themeColor="background1"/>
                                          <w:sz w:val="72"/>
                                          <w:szCs w:val="72"/>
                                        </w:rPr>
                                        <w:t>【需求确认书】</w:t>
                                      </w:r>
                                    </w:sdtContent>
                                  </w:sdt>
                                </w:p>
                              </w:txbxContent>
                            </wps:txbx>
                            <wps:bodyPr rot="0" vert="horz" wrap="square" lIns="914400" tIns="1097280" rIns="1097280" bIns="1097280" anchor="b" anchorCtr="0" upright="1">
                              <a:noAutofit/>
                            </wps:bodyPr>
                          </wps:wsp>
                          <wps:wsp>
                            <wps:cNvPr id="127" name="任意多边形 11"/>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组 125"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">
                    <o:lock v:ext="edit" aspectratio="t"/>
                    <v:shape id="任意多边形 10" o:spid="_x0000_s1029"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EA7EA4" w:rsidRDefault="00EA7EA4">
                            <w:pPr>
                              <w:rPr>
                                <w:color w:val="FFFFFF" w:themeColor="background1"/>
                                <w:sz w:val="72"/>
                                <w:szCs w:val="72"/>
                              </w:rPr>
                            </w:pPr>
                            <w:sdt>
                              <w:sdtPr>
                                <w:rPr>
                                  <w:color w:val="FFFFFF" w:themeColor="background1"/>
                                  <w:sz w:val="72"/>
                                  <w:szCs w:val="72"/>
                                </w:rPr>
                                <w:alias w:val="标题"/>
                                <w:id w:val="-554696155"/>
                                <w:dataBinding w:prefixMappings="xmlns:ns0='http://purl.org/dc/elements/1.1/' xmlns:ns1='http://schemas.openxmlformats.org/package/2006/metadata/core-properties' " w:xpath="/ns1:coreProperties[1]/ns0:title[1]" w:storeItemID="{6C3C8BC8-F283-45AE-878A-BAB7291924A1}"/>
                                <w:text/>
                              </w:sdtPr>
                              <w:sdtContent>
                                <w:r>
                                  <w:rPr>
                                    <w:rFonts w:hint="eastAsia"/>
                                    <w:color w:val="FFFFFF" w:themeColor="background1"/>
                                    <w:sz w:val="72"/>
                                    <w:szCs w:val="72"/>
                                  </w:rPr>
                                  <w:t>【需求确认书】</w:t>
                                </w:r>
                              </w:sdtContent>
                            </w:sdt>
                          </w:p>
                        </w:txbxContent>
                      </v:textbox>
                    </v:shape>
                    <v:shape id="任意多边形 11" o:spid="_x0000_s1030"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425"/>
                    <wp:effectExtent l="0" t="0" r="0" b="5080"/>
                    <wp:wrapNone/>
                    <wp:docPr id="130" name="矩形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id w:val="1595126926"/>
                                  <w:dataBinding w:prefixMappings="xmlns:ns0='http://schemas.microsoft.com/office/2006/coverPageProps' " w:xpath="/ns0:CoverPageProperties[1]/ns0:PublishDate[1]" w:storeItemID="{55AF091B-3C7A-41E3-B477-F2FDAA23CFDA}"/>
                                  <w:date w:fullDate="2018-09-20T00:00:00Z">
                                    <w:dateFormat w:val="yyyy"/>
                                    <w:lid w:val="zh-CN"/>
                                    <w:storeMappedDataAs w:val="dateTime"/>
                                    <w:calendar w:val="gregorian"/>
                                  </w:date>
                                </w:sdtPr>
                                <w:sdtContent>
                                  <w:p w:rsidR="00EA7EA4" w:rsidRDefault="00EA7EA4">
                                    <w:pPr>
                                      <w:pStyle w:val="a8"/>
                                      <w:jc w:val="right"/>
                                      <w:rPr>
                                        <w:color w:val="FFFFFF" w:themeColor="background1"/>
                                        <w:sz w:val="24"/>
                                        <w:szCs w:val="24"/>
                                      </w:rPr>
                                    </w:pPr>
                                    <w:r>
                                      <w:rPr>
                                        <w:rFonts w:hint="eastAsia"/>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noAutofit/>
                          </wps:bodyPr>
                        </wps:wsp>
                      </a:graphicData>
                    </a:graphic>
                    <wp14:sizeRelH relativeFrom="page">
                      <wp14:pctWidth>7600</wp14:pctWidth>
                    </wp14:sizeRelH>
                    <wp14:sizeRelV relativeFrom="page">
                      <wp14:pctHeight>9800</wp14:pctHeight>
                    </wp14:sizeRelV>
                  </wp:anchor>
                </w:drawing>
              </mc:Choice>
              <mc:Fallback>
                <w:pict>
                  <v:rect id="矩形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" fillcolor="#5b9bd5 [3204]" stroked="f" strokeweight="1pt">
                    <v:path arrowok="t"/>
                    <o:lock v:ext="edit" aspectratio="t"/>
                    <v:textbox inset="3.6pt,,3.6pt">
                      <w:txbxContent>
                        <w:sdt>
                          <w:sdtPr>
                            <w:rPr>
                              <w:color w:val="FFFFFF" w:themeColor="background1"/>
                              <w:sz w:val="24"/>
                              <w:szCs w:val="24"/>
                            </w:rPr>
                            <w:alias w:val="年份"/>
                            <w:id w:val="1595126926"/>
                            <w:dataBinding w:prefixMappings="xmlns:ns0='http://schemas.microsoft.com/office/2006/coverPageProps' " w:xpath="/ns0:CoverPageProperties[1]/ns0:PublishDate[1]" w:storeItemID="{55AF091B-3C7A-41E3-B477-F2FDAA23CFDA}"/>
                            <w:date w:fullDate="2018-09-20T00:00:00Z">
                              <w:dateFormat w:val="yyyy"/>
                              <w:lid w:val="zh-CN"/>
                              <w:storeMappedDataAs w:val="dateTime"/>
                              <w:calendar w:val="gregorian"/>
                            </w:date>
                          </w:sdtPr>
                          <w:sdtContent>
                            <w:p w:rsidR="00EA7EA4" w:rsidRDefault="00EA7EA4">
                              <w:pPr>
                                <w:pStyle w:val="a8"/>
                                <w:jc w:val="right"/>
                                <w:rPr>
                                  <w:color w:val="FFFFFF" w:themeColor="background1"/>
                                  <w:sz w:val="24"/>
                                  <w:szCs w:val="24"/>
                                </w:rPr>
                              </w:pPr>
                              <w:r>
                                <w:rPr>
                                  <w:rFonts w:hint="eastAsia"/>
                                  <w:color w:val="FFFFFF" w:themeColor="background1"/>
                                  <w:sz w:val="24"/>
                                  <w:szCs w:val="24"/>
                                </w:rPr>
                                <w:t>2018</w:t>
                              </w:r>
                            </w:p>
                          </w:sdtContent>
                        </w:sdt>
                      </w:txbxContent>
                    </v:textbox>
                    <w10:wrap anchorx="margin" anchory="page"/>
                  </v:rect>
                </w:pict>
              </mc:Fallback>
            </mc:AlternateContent>
          </w:r>
          <w:r>
            <w:rPr>
              <w:b/>
              <w:sz w:val="44"/>
              <w:lang w:val="zh-CN"/>
            </w:rPr>
            <w:br w:type="page"/>
          </w:r>
        </w:p>
      </w:sdtContent>
    </w:sdt>
    <w:sdt>
      <w:sdtPr>
        <w:rPr>
          <w:rFonts w:asciiTheme="minorHAnsi" w:eastAsia="微软雅黑" w:hAnsiTheme="minorHAnsi" w:cstheme="minorBidi"/>
          <w:color w:val="auto"/>
          <w:kern w:val="2"/>
          <w:sz w:val="24"/>
          <w:szCs w:val="22"/>
          <w:lang w:val="zh-CN"/>
        </w:rPr>
        <w:id w:val="-589237891"/>
        <w:docPartObj>
          <w:docPartGallery w:val="Table of Contents"/>
          <w:docPartUnique/>
        </w:docPartObj>
      </w:sdtPr>
      <w:sdtEndPr>
        <w:rPr>
          <w:b/>
          <w:bCs/>
        </w:rPr>
      </w:sdtEndPr>
      <w:sdtContent>
        <w:p w:rsidR="00E41F51" w:rsidRDefault="00EA7EA4">
          <w:pPr>
            <w:pStyle w:val="TOC1"/>
            <w:jc w:val="center"/>
            <w:rPr>
              <w:b/>
              <w:color w:val="auto"/>
              <w:sz w:val="56"/>
            </w:rPr>
          </w:pPr>
          <w:r>
            <w:rPr>
              <w:b/>
              <w:color w:val="auto"/>
              <w:sz w:val="44"/>
              <w:lang w:val="zh-CN"/>
            </w:rPr>
            <w:t>目录</w:t>
          </w:r>
        </w:p>
        <w:p w:rsidR="00E41F51" w:rsidRDefault="00EA7EA4">
          <w:pPr>
            <w:pStyle w:val="10"/>
            <w:tabs>
              <w:tab w:val="left" w:pos="840"/>
              <w:tab w:val="right" w:leader="dot" w:pos="8296"/>
            </w:tabs>
            <w:rPr>
              <w:rFonts w:eastAsiaTheme="minorEastAsia"/>
              <w:sz w:val="21"/>
            </w:rPr>
          </w:pPr>
          <w:r>
            <w:fldChar w:fldCharType="begin"/>
          </w:r>
          <w:r>
            <w:instrText xml:space="preserve"> TOC \o "1-3" \h \z \u </w:instrText>
          </w:r>
          <w:r>
            <w:fldChar w:fldCharType="separate"/>
          </w:r>
          <w:hyperlink w:anchor="_Toc525228450" w:history="1">
            <w:r>
              <w:rPr>
                <w:rStyle w:val="a6"/>
                <w:rFonts w:hint="eastAsia"/>
              </w:rPr>
              <w:t>一：</w:t>
            </w:r>
            <w:r>
              <w:rPr>
                <w:rFonts w:eastAsiaTheme="minorEastAsia"/>
                <w:sz w:val="21"/>
              </w:rPr>
              <w:tab/>
            </w:r>
            <w:r>
              <w:rPr>
                <w:rStyle w:val="a6"/>
                <w:rFonts w:hint="eastAsia"/>
              </w:rPr>
              <w:t>基础信息管理</w:t>
            </w:r>
            <w:r>
              <w:tab/>
            </w:r>
            <w:r>
              <w:fldChar w:fldCharType="begin"/>
            </w:r>
            <w:r>
              <w:instrText xml:space="preserve"> PAGEREF _Toc525228450 \h </w:instrText>
            </w:r>
            <w:r>
              <w:fldChar w:fldCharType="separate"/>
            </w:r>
            <w:r>
              <w:t>9</w:t>
            </w:r>
            <w:r>
              <w:fldChar w:fldCharType="end"/>
            </w:r>
          </w:hyperlink>
        </w:p>
        <w:p w:rsidR="00E41F51" w:rsidRDefault="00EA7EA4">
          <w:pPr>
            <w:pStyle w:val="20"/>
            <w:rPr>
              <w:rFonts w:eastAsiaTheme="minorEastAsia"/>
              <w:sz w:val="21"/>
            </w:rPr>
          </w:pPr>
          <w:hyperlink w:anchor="_Toc525228451" w:history="1">
            <w:r>
              <w:rPr>
                <w:rStyle w:val="a6"/>
                <w:rFonts w:ascii="微软雅黑" w:hAnsi="微软雅黑"/>
              </w:rPr>
              <w:t>1.1</w:t>
            </w:r>
            <w:r>
              <w:rPr>
                <w:rFonts w:eastAsiaTheme="minorEastAsia"/>
                <w:sz w:val="21"/>
              </w:rPr>
              <w:tab/>
            </w:r>
            <w:r>
              <w:rPr>
                <w:rStyle w:val="a6"/>
                <w:rFonts w:ascii="微软雅黑" w:hAnsi="微软雅黑" w:hint="eastAsia"/>
              </w:rPr>
              <w:t>职业工种管理（信息科）</w:t>
            </w:r>
            <w:r>
              <w:tab/>
            </w:r>
            <w:r>
              <w:fldChar w:fldCharType="begin"/>
            </w:r>
            <w:r>
              <w:instrText xml:space="preserve"> PAGEREF _Toc525228451 \h </w:instrText>
            </w:r>
            <w:r>
              <w:fldChar w:fldCharType="separate"/>
            </w:r>
            <w:r>
              <w:t>9</w:t>
            </w:r>
            <w:r>
              <w:fldChar w:fldCharType="end"/>
            </w:r>
          </w:hyperlink>
        </w:p>
        <w:p w:rsidR="00E41F51" w:rsidRDefault="00EA7EA4">
          <w:pPr>
            <w:pStyle w:val="20"/>
            <w:rPr>
              <w:rFonts w:eastAsiaTheme="minorEastAsia"/>
              <w:sz w:val="21"/>
            </w:rPr>
          </w:pPr>
          <w:hyperlink w:anchor="_Toc525228452" w:history="1">
            <w:r>
              <w:rPr>
                <w:rStyle w:val="a6"/>
                <w:rFonts w:ascii="微软雅黑" w:hAnsi="微软雅黑"/>
              </w:rPr>
              <w:t>1.2</w:t>
            </w:r>
            <w:r>
              <w:rPr>
                <w:rFonts w:eastAsiaTheme="minorEastAsia"/>
                <w:sz w:val="21"/>
              </w:rPr>
              <w:tab/>
            </w:r>
            <w:r>
              <w:rPr>
                <w:rStyle w:val="a6"/>
                <w:rFonts w:ascii="微软雅黑" w:hAnsi="微软雅黑" w:hint="eastAsia"/>
              </w:rPr>
              <w:t>收费管理（信息科）</w:t>
            </w:r>
            <w:r>
              <w:tab/>
            </w:r>
            <w:r>
              <w:fldChar w:fldCharType="begin"/>
            </w:r>
            <w:r>
              <w:instrText xml:space="preserve"> PAGEREF _Toc525228452 \h </w:instrText>
            </w:r>
            <w:r>
              <w:fldChar w:fldCharType="separate"/>
            </w:r>
            <w:r>
              <w:t>9</w:t>
            </w:r>
            <w:r>
              <w:fldChar w:fldCharType="end"/>
            </w:r>
          </w:hyperlink>
        </w:p>
        <w:p w:rsidR="00E41F51" w:rsidRDefault="00EA7EA4">
          <w:pPr>
            <w:pStyle w:val="20"/>
            <w:rPr>
              <w:rFonts w:eastAsiaTheme="minorEastAsia"/>
              <w:sz w:val="21"/>
            </w:rPr>
          </w:pPr>
          <w:hyperlink w:anchor="_Toc525228453" w:history="1">
            <w:r>
              <w:rPr>
                <w:rStyle w:val="a6"/>
                <w:rFonts w:ascii="微软雅黑" w:hAnsi="微软雅黑"/>
              </w:rPr>
              <w:t>1.3</w:t>
            </w:r>
            <w:r>
              <w:rPr>
                <w:rFonts w:eastAsiaTheme="minorEastAsia"/>
                <w:sz w:val="21"/>
              </w:rPr>
              <w:tab/>
            </w:r>
            <w:r>
              <w:rPr>
                <w:rStyle w:val="a6"/>
                <w:rFonts w:ascii="微软雅黑" w:hAnsi="微软雅黑" w:hint="eastAsia"/>
              </w:rPr>
              <w:t>机构管理（信息科）</w:t>
            </w:r>
            <w:r>
              <w:tab/>
            </w:r>
            <w:r>
              <w:fldChar w:fldCharType="begin"/>
            </w:r>
            <w:r>
              <w:instrText xml:space="preserve"> PAGEREF _Toc525228453 \h </w:instrText>
            </w:r>
            <w:r>
              <w:fldChar w:fldCharType="separate"/>
            </w:r>
            <w:r>
              <w:t>9</w:t>
            </w:r>
            <w:r>
              <w:fldChar w:fldCharType="end"/>
            </w:r>
          </w:hyperlink>
        </w:p>
        <w:p w:rsidR="00E41F51" w:rsidRDefault="00EA7EA4">
          <w:pPr>
            <w:pStyle w:val="20"/>
            <w:rPr>
              <w:rFonts w:eastAsiaTheme="minorEastAsia"/>
              <w:sz w:val="21"/>
            </w:rPr>
          </w:pPr>
          <w:hyperlink w:anchor="_Toc525228454" w:history="1">
            <w:r>
              <w:rPr>
                <w:rStyle w:val="a6"/>
                <w:rFonts w:ascii="微软雅黑" w:hAnsi="微软雅黑"/>
              </w:rPr>
              <w:t>1.4</w:t>
            </w:r>
            <w:r>
              <w:rPr>
                <w:rFonts w:eastAsiaTheme="minorEastAsia"/>
                <w:sz w:val="21"/>
              </w:rPr>
              <w:tab/>
            </w:r>
            <w:r>
              <w:rPr>
                <w:rStyle w:val="a6"/>
                <w:rFonts w:ascii="微软雅黑" w:hAnsi="微软雅黑" w:hint="eastAsia"/>
              </w:rPr>
              <w:t>鉴定所站管理（职业能力建设处）</w:t>
            </w:r>
            <w:r>
              <w:tab/>
            </w:r>
            <w:r>
              <w:fldChar w:fldCharType="begin"/>
            </w:r>
            <w:r>
              <w:instrText xml:space="preserve"> PAGEREF _Toc525228454 \h </w:instrText>
            </w:r>
            <w:r>
              <w:fldChar w:fldCharType="separate"/>
            </w:r>
            <w:r>
              <w:t>10</w:t>
            </w:r>
            <w:r>
              <w:fldChar w:fldCharType="end"/>
            </w:r>
          </w:hyperlink>
        </w:p>
        <w:p w:rsidR="00E41F51" w:rsidRDefault="00EA7EA4">
          <w:pPr>
            <w:pStyle w:val="20"/>
            <w:rPr>
              <w:rFonts w:eastAsiaTheme="minorEastAsia"/>
              <w:sz w:val="21"/>
            </w:rPr>
          </w:pPr>
          <w:hyperlink w:anchor="_Toc525228455" w:history="1">
            <w:r>
              <w:rPr>
                <w:rStyle w:val="a6"/>
                <w:rFonts w:ascii="微软雅黑" w:hAnsi="微软雅黑"/>
              </w:rPr>
              <w:t>1.5</w:t>
            </w:r>
            <w:r>
              <w:rPr>
                <w:rFonts w:eastAsiaTheme="minorEastAsia"/>
                <w:sz w:val="21"/>
              </w:rPr>
              <w:tab/>
            </w:r>
            <w:r>
              <w:rPr>
                <w:rStyle w:val="a6"/>
                <w:rFonts w:ascii="微软雅黑" w:hAnsi="微软雅黑" w:hint="eastAsia"/>
              </w:rPr>
              <w:t>督导员管理（职业能力建设处）</w:t>
            </w:r>
            <w:r>
              <w:tab/>
            </w:r>
            <w:r>
              <w:fldChar w:fldCharType="begin"/>
            </w:r>
            <w:r>
              <w:instrText xml:space="preserve"> PAGEREF _Toc525228455 \h </w:instrText>
            </w:r>
            <w:r>
              <w:fldChar w:fldCharType="separate"/>
            </w:r>
            <w:r>
              <w:t>10</w:t>
            </w:r>
            <w:r>
              <w:fldChar w:fldCharType="end"/>
            </w:r>
          </w:hyperlink>
        </w:p>
        <w:p w:rsidR="00E41F51" w:rsidRDefault="00EA7EA4">
          <w:pPr>
            <w:pStyle w:val="10"/>
            <w:tabs>
              <w:tab w:val="left" w:pos="840"/>
              <w:tab w:val="right" w:leader="dot" w:pos="8296"/>
            </w:tabs>
            <w:rPr>
              <w:rFonts w:eastAsiaTheme="minorEastAsia"/>
              <w:sz w:val="21"/>
            </w:rPr>
          </w:pPr>
          <w:hyperlink w:anchor="_Toc525228456" w:history="1">
            <w:r>
              <w:rPr>
                <w:rStyle w:val="a6"/>
                <w:rFonts w:ascii="微软雅黑" w:hAnsi="微软雅黑" w:hint="eastAsia"/>
              </w:rPr>
              <w:t>二：</w:t>
            </w:r>
            <w:r>
              <w:rPr>
                <w:rFonts w:eastAsiaTheme="minorEastAsia"/>
                <w:sz w:val="21"/>
              </w:rPr>
              <w:tab/>
            </w:r>
            <w:r>
              <w:rPr>
                <w:rStyle w:val="a6"/>
                <w:rFonts w:ascii="微软雅黑" w:hAnsi="微软雅黑" w:hint="eastAsia"/>
              </w:rPr>
              <w:t>命题管理（命题科）</w:t>
            </w:r>
            <w:r>
              <w:tab/>
            </w:r>
            <w:r>
              <w:fldChar w:fldCharType="begin"/>
            </w:r>
            <w:r>
              <w:instrText xml:space="preserve"> PAGEREF _Toc525228456 \h </w:instrText>
            </w:r>
            <w:r>
              <w:fldChar w:fldCharType="separate"/>
            </w:r>
            <w:r>
              <w:t>10</w:t>
            </w:r>
            <w:r>
              <w:fldChar w:fldCharType="end"/>
            </w:r>
          </w:hyperlink>
        </w:p>
        <w:p w:rsidR="00E41F51" w:rsidRDefault="00EA7EA4">
          <w:pPr>
            <w:pStyle w:val="20"/>
            <w:rPr>
              <w:rFonts w:eastAsiaTheme="minorEastAsia"/>
              <w:sz w:val="21"/>
            </w:rPr>
          </w:pPr>
          <w:hyperlink w:anchor="_Toc525228457" w:history="1">
            <w:r>
              <w:rPr>
                <w:rStyle w:val="a6"/>
                <w:rFonts w:ascii="微软雅黑" w:hAnsi="微软雅黑"/>
              </w:rPr>
              <w:t>2.1</w:t>
            </w:r>
            <w:r>
              <w:rPr>
                <w:rFonts w:eastAsiaTheme="minorEastAsia"/>
                <w:sz w:val="21"/>
              </w:rPr>
              <w:tab/>
            </w:r>
            <w:r>
              <w:rPr>
                <w:rStyle w:val="a6"/>
                <w:rFonts w:ascii="微软雅黑" w:hAnsi="微软雅黑" w:hint="eastAsia"/>
              </w:rPr>
              <w:t>专家管理（质量督导科）</w:t>
            </w:r>
            <w:r>
              <w:tab/>
            </w:r>
            <w:r>
              <w:fldChar w:fldCharType="begin"/>
            </w:r>
            <w:r>
              <w:instrText xml:space="preserve"> PAGEREF _Toc525228457 \h </w:instrText>
            </w:r>
            <w:r>
              <w:fldChar w:fldCharType="separate"/>
            </w:r>
            <w:r>
              <w:t>10</w:t>
            </w:r>
            <w:r>
              <w:fldChar w:fldCharType="end"/>
            </w:r>
          </w:hyperlink>
        </w:p>
        <w:p w:rsidR="00E41F51" w:rsidRDefault="00EA7EA4">
          <w:pPr>
            <w:pStyle w:val="30"/>
            <w:tabs>
              <w:tab w:val="left" w:pos="1680"/>
              <w:tab w:val="right" w:leader="dot" w:pos="8296"/>
            </w:tabs>
            <w:ind w:left="960"/>
            <w:rPr>
              <w:rFonts w:eastAsiaTheme="minorEastAsia"/>
              <w:sz w:val="21"/>
            </w:rPr>
          </w:pPr>
          <w:hyperlink w:anchor="_Toc525228458" w:history="1">
            <w:r>
              <w:rPr>
                <w:rStyle w:val="a6"/>
                <w:rFonts w:ascii="微软雅黑" w:hAnsi="微软雅黑"/>
              </w:rPr>
              <w:t>2.1.1</w:t>
            </w:r>
            <w:r>
              <w:rPr>
                <w:rFonts w:eastAsiaTheme="minorEastAsia"/>
                <w:sz w:val="21"/>
              </w:rPr>
              <w:tab/>
            </w:r>
            <w:r>
              <w:rPr>
                <w:rStyle w:val="a6"/>
                <w:rFonts w:ascii="微软雅黑" w:hAnsi="微软雅黑" w:hint="eastAsia"/>
              </w:rPr>
              <w:t>资质认证（线下）</w:t>
            </w:r>
            <w:r>
              <w:tab/>
            </w:r>
            <w:r>
              <w:fldChar w:fldCharType="begin"/>
            </w:r>
            <w:r>
              <w:instrText xml:space="preserve"> PAGEREF _Toc525228458 \h </w:instrText>
            </w:r>
            <w:r>
              <w:fldChar w:fldCharType="separate"/>
            </w:r>
            <w:r>
              <w:t>11</w:t>
            </w:r>
            <w:r>
              <w:fldChar w:fldCharType="end"/>
            </w:r>
          </w:hyperlink>
        </w:p>
        <w:p w:rsidR="00E41F51" w:rsidRDefault="00EA7EA4">
          <w:pPr>
            <w:pStyle w:val="30"/>
            <w:tabs>
              <w:tab w:val="left" w:pos="1680"/>
              <w:tab w:val="right" w:leader="dot" w:pos="8296"/>
            </w:tabs>
            <w:ind w:left="960"/>
            <w:rPr>
              <w:rFonts w:eastAsiaTheme="minorEastAsia"/>
              <w:sz w:val="21"/>
            </w:rPr>
          </w:pPr>
          <w:hyperlink w:anchor="_Toc525228459" w:history="1">
            <w:r>
              <w:rPr>
                <w:rStyle w:val="a6"/>
                <w:rFonts w:ascii="微软雅黑" w:hAnsi="微软雅黑"/>
              </w:rPr>
              <w:t>2.1.2</w:t>
            </w:r>
            <w:r>
              <w:rPr>
                <w:rFonts w:eastAsiaTheme="minorEastAsia"/>
                <w:sz w:val="21"/>
              </w:rPr>
              <w:tab/>
            </w:r>
            <w:r>
              <w:rPr>
                <w:rStyle w:val="a6"/>
                <w:rFonts w:ascii="微软雅黑" w:hAnsi="微软雅黑" w:hint="eastAsia"/>
              </w:rPr>
              <w:t>选拔（线下）</w:t>
            </w:r>
            <w:r>
              <w:tab/>
            </w:r>
            <w:r>
              <w:fldChar w:fldCharType="begin"/>
            </w:r>
            <w:r>
              <w:instrText xml:space="preserve"> PAGEREF _Toc525228459 \h </w:instrText>
            </w:r>
            <w:r>
              <w:fldChar w:fldCharType="separate"/>
            </w:r>
            <w:r>
              <w:t>11</w:t>
            </w:r>
            <w:r>
              <w:fldChar w:fldCharType="end"/>
            </w:r>
          </w:hyperlink>
        </w:p>
        <w:p w:rsidR="00E41F51" w:rsidRDefault="00EA7EA4">
          <w:pPr>
            <w:pStyle w:val="30"/>
            <w:tabs>
              <w:tab w:val="left" w:pos="1680"/>
              <w:tab w:val="right" w:leader="dot" w:pos="8296"/>
            </w:tabs>
            <w:ind w:left="960"/>
            <w:rPr>
              <w:rFonts w:eastAsiaTheme="minorEastAsia"/>
              <w:sz w:val="21"/>
            </w:rPr>
          </w:pPr>
          <w:hyperlink w:anchor="_Toc525228460" w:history="1">
            <w:r>
              <w:rPr>
                <w:rStyle w:val="a6"/>
                <w:rFonts w:ascii="微软雅黑" w:hAnsi="微软雅黑"/>
              </w:rPr>
              <w:t>2.1.3</w:t>
            </w:r>
            <w:r>
              <w:rPr>
                <w:rFonts w:eastAsiaTheme="minorEastAsia"/>
                <w:sz w:val="21"/>
              </w:rPr>
              <w:tab/>
            </w:r>
            <w:r>
              <w:rPr>
                <w:rStyle w:val="a6"/>
                <w:rFonts w:ascii="微软雅黑" w:hAnsi="微软雅黑" w:hint="eastAsia"/>
              </w:rPr>
              <w:t>聘用（线下）</w:t>
            </w:r>
            <w:r>
              <w:tab/>
            </w:r>
            <w:r>
              <w:fldChar w:fldCharType="begin"/>
            </w:r>
            <w:r>
              <w:instrText xml:space="preserve"> PAGEREF _Toc525228460 \h </w:instrText>
            </w:r>
            <w:r>
              <w:fldChar w:fldCharType="separate"/>
            </w:r>
            <w:r>
              <w:t>11</w:t>
            </w:r>
            <w:r>
              <w:fldChar w:fldCharType="end"/>
            </w:r>
          </w:hyperlink>
        </w:p>
        <w:p w:rsidR="00E41F51" w:rsidRDefault="00EA7EA4">
          <w:pPr>
            <w:pStyle w:val="30"/>
            <w:tabs>
              <w:tab w:val="left" w:pos="1680"/>
              <w:tab w:val="right" w:leader="dot" w:pos="8296"/>
            </w:tabs>
            <w:ind w:left="960"/>
            <w:rPr>
              <w:rFonts w:eastAsiaTheme="minorEastAsia"/>
              <w:sz w:val="21"/>
            </w:rPr>
          </w:pPr>
          <w:hyperlink w:anchor="_Toc525228461" w:history="1">
            <w:r>
              <w:rPr>
                <w:rStyle w:val="a6"/>
                <w:rFonts w:ascii="微软雅黑" w:hAnsi="微软雅黑"/>
              </w:rPr>
              <w:t>2.1.4</w:t>
            </w:r>
            <w:r>
              <w:rPr>
                <w:rFonts w:eastAsiaTheme="minorEastAsia"/>
                <w:sz w:val="21"/>
              </w:rPr>
              <w:tab/>
            </w:r>
            <w:r>
              <w:rPr>
                <w:rStyle w:val="a6"/>
                <w:rFonts w:ascii="微软雅黑" w:hAnsi="微软雅黑" w:hint="eastAsia"/>
              </w:rPr>
              <w:t>派遣（线下）</w:t>
            </w:r>
            <w:r>
              <w:tab/>
            </w:r>
            <w:r>
              <w:fldChar w:fldCharType="begin"/>
            </w:r>
            <w:r>
              <w:instrText xml:space="preserve"> PAGEREF _Toc525228461 \h </w:instrText>
            </w:r>
            <w:r>
              <w:fldChar w:fldCharType="separate"/>
            </w:r>
            <w:r>
              <w:t>11</w:t>
            </w:r>
            <w:r>
              <w:fldChar w:fldCharType="end"/>
            </w:r>
          </w:hyperlink>
        </w:p>
        <w:p w:rsidR="00E41F51" w:rsidRDefault="00EA7EA4">
          <w:pPr>
            <w:pStyle w:val="30"/>
            <w:tabs>
              <w:tab w:val="left" w:pos="1680"/>
              <w:tab w:val="right" w:leader="dot" w:pos="8296"/>
            </w:tabs>
            <w:ind w:left="960"/>
            <w:rPr>
              <w:rFonts w:eastAsiaTheme="minorEastAsia"/>
              <w:sz w:val="21"/>
            </w:rPr>
          </w:pPr>
          <w:hyperlink w:anchor="_Toc525228462" w:history="1">
            <w:r>
              <w:rPr>
                <w:rStyle w:val="a6"/>
              </w:rPr>
              <w:t>2.1.5</w:t>
            </w:r>
            <w:r>
              <w:rPr>
                <w:rFonts w:eastAsiaTheme="minorEastAsia"/>
                <w:sz w:val="21"/>
              </w:rPr>
              <w:tab/>
            </w:r>
            <w:r>
              <w:rPr>
                <w:rStyle w:val="a6"/>
                <w:rFonts w:hint="eastAsia"/>
              </w:rPr>
              <w:t>细目表管理（命题科）</w:t>
            </w:r>
            <w:r>
              <w:tab/>
            </w:r>
            <w:r>
              <w:fldChar w:fldCharType="begin"/>
            </w:r>
            <w:r>
              <w:instrText xml:space="preserve"> PAGEREF _Toc525228462 \h </w:instrText>
            </w:r>
            <w:r>
              <w:fldChar w:fldCharType="separate"/>
            </w:r>
            <w:r>
              <w:t>11</w:t>
            </w:r>
            <w:r>
              <w:fldChar w:fldCharType="end"/>
            </w:r>
          </w:hyperlink>
        </w:p>
        <w:p w:rsidR="00E41F51" w:rsidRDefault="00EA7EA4">
          <w:pPr>
            <w:pStyle w:val="20"/>
            <w:rPr>
              <w:rFonts w:eastAsiaTheme="minorEastAsia"/>
              <w:sz w:val="21"/>
            </w:rPr>
          </w:pPr>
          <w:hyperlink w:anchor="_Toc525228463" w:history="1">
            <w:r>
              <w:rPr>
                <w:rStyle w:val="a6"/>
                <w:rFonts w:ascii="微软雅黑" w:hAnsi="微软雅黑"/>
              </w:rPr>
              <w:t>2.2</w:t>
            </w:r>
            <w:r>
              <w:rPr>
                <w:rFonts w:eastAsiaTheme="minorEastAsia"/>
                <w:sz w:val="21"/>
              </w:rPr>
              <w:tab/>
            </w:r>
            <w:r>
              <w:rPr>
                <w:rStyle w:val="a6"/>
                <w:rFonts w:ascii="微软雅黑" w:hAnsi="微软雅黑" w:hint="eastAsia"/>
              </w:rPr>
              <w:t>试题管理（省</w:t>
            </w:r>
            <w:r>
              <w:rPr>
                <w:rStyle w:val="a6"/>
                <w:rFonts w:ascii="微软雅黑" w:hAnsi="微软雅黑"/>
              </w:rPr>
              <w:t>-</w:t>
            </w:r>
            <w:r>
              <w:rPr>
                <w:rStyle w:val="a6"/>
                <w:rFonts w:ascii="微软雅黑" w:hAnsi="微软雅黑" w:hint="eastAsia"/>
              </w:rPr>
              <w:t>命题科）</w:t>
            </w:r>
            <w:r>
              <w:tab/>
            </w:r>
            <w:r>
              <w:fldChar w:fldCharType="begin"/>
            </w:r>
            <w:r>
              <w:instrText xml:space="preserve"> PAGEREF _Toc525228463 \h </w:instrText>
            </w:r>
            <w:r>
              <w:fldChar w:fldCharType="separate"/>
            </w:r>
            <w:r>
              <w:t>12</w:t>
            </w:r>
            <w:r>
              <w:fldChar w:fldCharType="end"/>
            </w:r>
          </w:hyperlink>
        </w:p>
        <w:p w:rsidR="00E41F51" w:rsidRDefault="00EA7EA4">
          <w:pPr>
            <w:pStyle w:val="30"/>
            <w:tabs>
              <w:tab w:val="left" w:pos="1680"/>
              <w:tab w:val="right" w:leader="dot" w:pos="8296"/>
            </w:tabs>
            <w:ind w:left="960"/>
            <w:rPr>
              <w:rFonts w:eastAsiaTheme="minorEastAsia"/>
              <w:sz w:val="21"/>
            </w:rPr>
          </w:pPr>
          <w:hyperlink w:anchor="_Toc525228464" w:history="1">
            <w:r>
              <w:rPr>
                <w:rStyle w:val="a6"/>
                <w:rFonts w:ascii="微软雅黑" w:hAnsi="微软雅黑"/>
              </w:rPr>
              <w:t>2.2.1</w:t>
            </w:r>
            <w:r>
              <w:rPr>
                <w:rFonts w:eastAsiaTheme="minorEastAsia"/>
                <w:sz w:val="21"/>
              </w:rPr>
              <w:tab/>
            </w:r>
            <w:r>
              <w:rPr>
                <w:rStyle w:val="a6"/>
                <w:rFonts w:ascii="微软雅黑" w:hAnsi="微软雅黑" w:hint="eastAsia"/>
              </w:rPr>
              <w:t>导入</w:t>
            </w:r>
            <w:r>
              <w:rPr>
                <w:rStyle w:val="a6"/>
                <w:rFonts w:ascii="微软雅黑" w:hAnsi="微软雅黑"/>
              </w:rPr>
              <w:t>/</w:t>
            </w:r>
            <w:r>
              <w:rPr>
                <w:rStyle w:val="a6"/>
                <w:rFonts w:ascii="微软雅黑" w:hAnsi="微软雅黑" w:hint="eastAsia"/>
              </w:rPr>
              <w:t>导出</w:t>
            </w:r>
            <w:r>
              <w:tab/>
            </w:r>
            <w:r>
              <w:fldChar w:fldCharType="begin"/>
            </w:r>
            <w:r>
              <w:instrText xml:space="preserve"> PAGEREF _Toc525228464 \h </w:instrText>
            </w:r>
            <w:r>
              <w:fldChar w:fldCharType="separate"/>
            </w:r>
            <w:r>
              <w:t>12</w:t>
            </w:r>
            <w:r>
              <w:fldChar w:fldCharType="end"/>
            </w:r>
          </w:hyperlink>
        </w:p>
        <w:p w:rsidR="00E41F51" w:rsidRDefault="00EA7EA4">
          <w:pPr>
            <w:pStyle w:val="30"/>
            <w:tabs>
              <w:tab w:val="left" w:pos="1680"/>
              <w:tab w:val="right" w:leader="dot" w:pos="8296"/>
            </w:tabs>
            <w:ind w:left="960"/>
            <w:rPr>
              <w:rFonts w:eastAsiaTheme="minorEastAsia"/>
              <w:sz w:val="21"/>
            </w:rPr>
          </w:pPr>
          <w:hyperlink w:anchor="_Toc525228465" w:history="1">
            <w:r>
              <w:rPr>
                <w:rStyle w:val="a6"/>
                <w:rFonts w:ascii="微软雅黑" w:hAnsi="微软雅黑"/>
              </w:rPr>
              <w:t>2.2.2</w:t>
            </w:r>
            <w:r>
              <w:rPr>
                <w:rFonts w:eastAsiaTheme="minorEastAsia"/>
                <w:sz w:val="21"/>
              </w:rPr>
              <w:tab/>
            </w:r>
            <w:r>
              <w:rPr>
                <w:rStyle w:val="a6"/>
                <w:rFonts w:ascii="微软雅黑" w:hAnsi="微软雅黑" w:hint="eastAsia"/>
              </w:rPr>
              <w:t>对接国家题库</w:t>
            </w:r>
            <w:r>
              <w:tab/>
            </w:r>
            <w:r>
              <w:fldChar w:fldCharType="begin"/>
            </w:r>
            <w:r>
              <w:instrText xml:space="preserve"> PAGEREF _Toc525228465 \h </w:instrText>
            </w:r>
            <w:r>
              <w:fldChar w:fldCharType="separate"/>
            </w:r>
            <w:r>
              <w:t>12</w:t>
            </w:r>
            <w:r>
              <w:fldChar w:fldCharType="end"/>
            </w:r>
          </w:hyperlink>
        </w:p>
        <w:p w:rsidR="00E41F51" w:rsidRDefault="00EA7EA4">
          <w:pPr>
            <w:pStyle w:val="30"/>
            <w:tabs>
              <w:tab w:val="left" w:pos="1680"/>
              <w:tab w:val="right" w:leader="dot" w:pos="8296"/>
            </w:tabs>
            <w:ind w:left="960"/>
            <w:rPr>
              <w:rFonts w:eastAsiaTheme="minorEastAsia"/>
              <w:sz w:val="21"/>
            </w:rPr>
          </w:pPr>
          <w:hyperlink w:anchor="_Toc525228466" w:history="1">
            <w:r>
              <w:rPr>
                <w:rStyle w:val="a6"/>
                <w:rFonts w:ascii="微软雅黑" w:hAnsi="微软雅黑"/>
              </w:rPr>
              <w:t>2.2.3</w:t>
            </w:r>
            <w:r>
              <w:rPr>
                <w:rFonts w:eastAsiaTheme="minorEastAsia"/>
                <w:sz w:val="21"/>
              </w:rPr>
              <w:tab/>
            </w:r>
            <w:r>
              <w:rPr>
                <w:rStyle w:val="a6"/>
                <w:rFonts w:ascii="微软雅黑" w:hAnsi="微软雅黑" w:hint="eastAsia"/>
              </w:rPr>
              <w:t>答辩题库</w:t>
            </w:r>
            <w:r>
              <w:tab/>
            </w:r>
            <w:r>
              <w:fldChar w:fldCharType="begin"/>
            </w:r>
            <w:r>
              <w:instrText xml:space="preserve"> PAGEREF _Toc525228466 \h </w:instrText>
            </w:r>
            <w:r>
              <w:fldChar w:fldCharType="separate"/>
            </w:r>
            <w:r>
              <w:t>13</w:t>
            </w:r>
            <w:r>
              <w:fldChar w:fldCharType="end"/>
            </w:r>
          </w:hyperlink>
        </w:p>
        <w:p w:rsidR="00E41F51" w:rsidRDefault="00EA7EA4">
          <w:pPr>
            <w:pStyle w:val="30"/>
            <w:tabs>
              <w:tab w:val="left" w:pos="1680"/>
              <w:tab w:val="right" w:leader="dot" w:pos="8296"/>
            </w:tabs>
            <w:ind w:left="960"/>
            <w:rPr>
              <w:rFonts w:eastAsiaTheme="minorEastAsia"/>
              <w:sz w:val="21"/>
            </w:rPr>
          </w:pPr>
          <w:hyperlink w:anchor="_Toc525228467" w:history="1">
            <w:r>
              <w:rPr>
                <w:rStyle w:val="a6"/>
                <w:rFonts w:ascii="微软雅黑" w:hAnsi="微软雅黑"/>
              </w:rPr>
              <w:t>2.2.4</w:t>
            </w:r>
            <w:r>
              <w:rPr>
                <w:rFonts w:eastAsiaTheme="minorEastAsia"/>
                <w:sz w:val="21"/>
              </w:rPr>
              <w:tab/>
            </w:r>
            <w:r>
              <w:rPr>
                <w:rStyle w:val="a6"/>
                <w:rFonts w:ascii="微软雅黑" w:hAnsi="微软雅黑" w:hint="eastAsia"/>
              </w:rPr>
              <w:t>分析统计</w:t>
            </w:r>
            <w:r>
              <w:tab/>
            </w:r>
            <w:r>
              <w:fldChar w:fldCharType="begin"/>
            </w:r>
            <w:r>
              <w:instrText xml:space="preserve"> PAGEREF _Toc525228467 \h </w:instrText>
            </w:r>
            <w:r>
              <w:fldChar w:fldCharType="separate"/>
            </w:r>
            <w:r>
              <w:t>13</w:t>
            </w:r>
            <w:r>
              <w:fldChar w:fldCharType="end"/>
            </w:r>
          </w:hyperlink>
        </w:p>
        <w:p w:rsidR="00E41F51" w:rsidRDefault="00EA7EA4">
          <w:pPr>
            <w:pStyle w:val="20"/>
            <w:rPr>
              <w:rFonts w:eastAsiaTheme="minorEastAsia"/>
              <w:sz w:val="21"/>
            </w:rPr>
          </w:pPr>
          <w:hyperlink w:anchor="_Toc525228468" w:history="1">
            <w:r>
              <w:rPr>
                <w:rStyle w:val="a6"/>
                <w:rFonts w:ascii="微软雅黑" w:hAnsi="微软雅黑"/>
              </w:rPr>
              <w:t>2.3</w:t>
            </w:r>
            <w:r>
              <w:rPr>
                <w:rFonts w:eastAsiaTheme="minorEastAsia"/>
                <w:sz w:val="21"/>
              </w:rPr>
              <w:tab/>
            </w:r>
            <w:r>
              <w:rPr>
                <w:rStyle w:val="a6"/>
                <w:rFonts w:ascii="微软雅黑" w:hAnsi="微软雅黑" w:hint="eastAsia"/>
              </w:rPr>
              <w:t>试卷管理（命题科）</w:t>
            </w:r>
            <w:r>
              <w:tab/>
            </w:r>
            <w:r>
              <w:fldChar w:fldCharType="begin"/>
            </w:r>
            <w:r>
              <w:instrText xml:space="preserve"> PAGEREF _Toc525228468 \h </w:instrText>
            </w:r>
            <w:r>
              <w:fldChar w:fldCharType="separate"/>
            </w:r>
            <w:r>
              <w:t>13</w:t>
            </w:r>
            <w:r>
              <w:fldChar w:fldCharType="end"/>
            </w:r>
          </w:hyperlink>
        </w:p>
        <w:p w:rsidR="00E41F51" w:rsidRDefault="00EA7EA4">
          <w:pPr>
            <w:pStyle w:val="30"/>
            <w:tabs>
              <w:tab w:val="left" w:pos="1680"/>
              <w:tab w:val="right" w:leader="dot" w:pos="8296"/>
            </w:tabs>
            <w:ind w:left="960"/>
            <w:rPr>
              <w:rFonts w:eastAsiaTheme="minorEastAsia"/>
              <w:sz w:val="21"/>
            </w:rPr>
          </w:pPr>
          <w:hyperlink w:anchor="_Toc525228469" w:history="1">
            <w:r>
              <w:rPr>
                <w:rStyle w:val="a6"/>
                <w:rFonts w:ascii="微软雅黑" w:hAnsi="微软雅黑"/>
              </w:rPr>
              <w:t>2.3.1</w:t>
            </w:r>
            <w:r>
              <w:rPr>
                <w:rFonts w:eastAsiaTheme="minorEastAsia"/>
                <w:sz w:val="21"/>
              </w:rPr>
              <w:tab/>
            </w:r>
            <w:r>
              <w:rPr>
                <w:rStyle w:val="a6"/>
                <w:rFonts w:ascii="微软雅黑" w:hAnsi="微软雅黑" w:hint="eastAsia"/>
              </w:rPr>
              <w:t>导入</w:t>
            </w:r>
            <w:r>
              <w:tab/>
            </w:r>
            <w:r>
              <w:fldChar w:fldCharType="begin"/>
            </w:r>
            <w:r>
              <w:instrText xml:space="preserve"> PAGEREF _Toc525228469 \h </w:instrText>
            </w:r>
            <w:r>
              <w:fldChar w:fldCharType="separate"/>
            </w:r>
            <w:r>
              <w:t>13</w:t>
            </w:r>
            <w:r>
              <w:fldChar w:fldCharType="end"/>
            </w:r>
          </w:hyperlink>
        </w:p>
        <w:p w:rsidR="00E41F51" w:rsidRDefault="00EA7EA4">
          <w:pPr>
            <w:pStyle w:val="30"/>
            <w:tabs>
              <w:tab w:val="left" w:pos="1680"/>
              <w:tab w:val="right" w:leader="dot" w:pos="8296"/>
            </w:tabs>
            <w:ind w:left="960"/>
            <w:rPr>
              <w:rFonts w:eastAsiaTheme="minorEastAsia"/>
              <w:sz w:val="21"/>
            </w:rPr>
          </w:pPr>
          <w:hyperlink w:anchor="_Toc525228470" w:history="1">
            <w:r>
              <w:rPr>
                <w:rStyle w:val="a6"/>
                <w:rFonts w:ascii="微软雅黑" w:hAnsi="微软雅黑"/>
              </w:rPr>
              <w:t>2.3.2</w:t>
            </w:r>
            <w:r>
              <w:rPr>
                <w:rFonts w:eastAsiaTheme="minorEastAsia"/>
                <w:sz w:val="21"/>
              </w:rPr>
              <w:tab/>
            </w:r>
            <w:r>
              <w:rPr>
                <w:rStyle w:val="a6"/>
                <w:rFonts w:ascii="微软雅黑" w:hAnsi="微软雅黑" w:hint="eastAsia"/>
              </w:rPr>
              <w:t>组卷（</w:t>
            </w:r>
            <w:r>
              <w:rPr>
                <w:rStyle w:val="a6"/>
                <w:rFonts w:hint="eastAsia"/>
              </w:rPr>
              <w:t>考试计划</w:t>
            </w:r>
            <w:r>
              <w:rPr>
                <w:rStyle w:val="a6"/>
                <w:rFonts w:ascii="微软雅黑" w:hAnsi="微软雅黑" w:hint="eastAsia"/>
              </w:rPr>
              <w:t>）</w:t>
            </w:r>
            <w:r>
              <w:tab/>
            </w:r>
            <w:r>
              <w:fldChar w:fldCharType="begin"/>
            </w:r>
            <w:r>
              <w:instrText xml:space="preserve"> PAGEREF _Toc525228470 \h </w:instrText>
            </w:r>
            <w:r>
              <w:fldChar w:fldCharType="separate"/>
            </w:r>
            <w:r>
              <w:t>13</w:t>
            </w:r>
            <w:r>
              <w:fldChar w:fldCharType="end"/>
            </w:r>
          </w:hyperlink>
        </w:p>
        <w:p w:rsidR="00E41F51" w:rsidRDefault="00EA7EA4">
          <w:pPr>
            <w:pStyle w:val="30"/>
            <w:tabs>
              <w:tab w:val="left" w:pos="1680"/>
              <w:tab w:val="right" w:leader="dot" w:pos="8296"/>
            </w:tabs>
            <w:ind w:left="960"/>
            <w:rPr>
              <w:rFonts w:eastAsiaTheme="minorEastAsia"/>
              <w:sz w:val="21"/>
            </w:rPr>
          </w:pPr>
          <w:hyperlink w:anchor="_Toc525228471" w:history="1">
            <w:r>
              <w:rPr>
                <w:rStyle w:val="a6"/>
                <w:rFonts w:ascii="微软雅黑" w:hAnsi="微软雅黑"/>
              </w:rPr>
              <w:t>2.3.3</w:t>
            </w:r>
            <w:r>
              <w:rPr>
                <w:rFonts w:eastAsiaTheme="minorEastAsia"/>
                <w:sz w:val="21"/>
              </w:rPr>
              <w:tab/>
            </w:r>
            <w:r>
              <w:rPr>
                <w:rStyle w:val="a6"/>
                <w:rFonts w:ascii="微软雅黑" w:hAnsi="微软雅黑" w:hint="eastAsia"/>
              </w:rPr>
              <w:t>导出</w:t>
            </w:r>
            <w:r>
              <w:tab/>
            </w:r>
            <w:r>
              <w:fldChar w:fldCharType="begin"/>
            </w:r>
            <w:r>
              <w:instrText xml:space="preserve"> PAGEREF _Toc525228471 \h </w:instrText>
            </w:r>
            <w:r>
              <w:fldChar w:fldCharType="separate"/>
            </w:r>
            <w:r>
              <w:t>13</w:t>
            </w:r>
            <w:r>
              <w:fldChar w:fldCharType="end"/>
            </w:r>
          </w:hyperlink>
        </w:p>
        <w:p w:rsidR="00E41F51" w:rsidRDefault="00EA7EA4">
          <w:pPr>
            <w:pStyle w:val="30"/>
            <w:tabs>
              <w:tab w:val="left" w:pos="1680"/>
              <w:tab w:val="right" w:leader="dot" w:pos="8296"/>
            </w:tabs>
            <w:ind w:left="960"/>
            <w:rPr>
              <w:rFonts w:eastAsiaTheme="minorEastAsia"/>
              <w:sz w:val="21"/>
            </w:rPr>
          </w:pPr>
          <w:hyperlink w:anchor="_Toc525228472" w:history="1">
            <w:r>
              <w:rPr>
                <w:rStyle w:val="a6"/>
                <w:rFonts w:ascii="微软雅黑" w:hAnsi="微软雅黑"/>
              </w:rPr>
              <w:t>2.3.4</w:t>
            </w:r>
            <w:r>
              <w:rPr>
                <w:rFonts w:eastAsiaTheme="minorEastAsia"/>
                <w:sz w:val="21"/>
              </w:rPr>
              <w:tab/>
            </w:r>
            <w:r>
              <w:rPr>
                <w:rStyle w:val="a6"/>
                <w:rFonts w:ascii="微软雅黑" w:hAnsi="微软雅黑" w:hint="eastAsia"/>
              </w:rPr>
              <w:t>管理</w:t>
            </w:r>
            <w:r>
              <w:tab/>
            </w:r>
            <w:r>
              <w:fldChar w:fldCharType="begin"/>
            </w:r>
            <w:r>
              <w:instrText xml:space="preserve"> PAGEREF _Toc525228472 \h </w:instrText>
            </w:r>
            <w:r>
              <w:fldChar w:fldCharType="separate"/>
            </w:r>
            <w:r>
              <w:t>14</w:t>
            </w:r>
            <w:r>
              <w:fldChar w:fldCharType="end"/>
            </w:r>
          </w:hyperlink>
        </w:p>
        <w:p w:rsidR="00E41F51" w:rsidRDefault="00EA7EA4">
          <w:pPr>
            <w:pStyle w:val="30"/>
            <w:tabs>
              <w:tab w:val="left" w:pos="1680"/>
              <w:tab w:val="right" w:leader="dot" w:pos="8296"/>
            </w:tabs>
            <w:ind w:left="960"/>
            <w:rPr>
              <w:rFonts w:eastAsiaTheme="minorEastAsia"/>
              <w:sz w:val="21"/>
            </w:rPr>
          </w:pPr>
          <w:hyperlink w:anchor="_Toc525228473" w:history="1">
            <w:r>
              <w:rPr>
                <w:rStyle w:val="a6"/>
                <w:rFonts w:ascii="微软雅黑" w:hAnsi="微软雅黑"/>
              </w:rPr>
              <w:t>2.3.5</w:t>
            </w:r>
            <w:r>
              <w:rPr>
                <w:rFonts w:eastAsiaTheme="minorEastAsia"/>
                <w:sz w:val="21"/>
              </w:rPr>
              <w:tab/>
            </w:r>
            <w:r>
              <w:rPr>
                <w:rStyle w:val="a6"/>
                <w:rFonts w:ascii="微软雅黑" w:hAnsi="微软雅黑" w:hint="eastAsia"/>
              </w:rPr>
              <w:t>分析</w:t>
            </w:r>
            <w:r>
              <w:tab/>
            </w:r>
            <w:r>
              <w:fldChar w:fldCharType="begin"/>
            </w:r>
            <w:r>
              <w:instrText xml:space="preserve"> PAGEREF _Toc525228473 \h </w:instrText>
            </w:r>
            <w:r>
              <w:fldChar w:fldCharType="separate"/>
            </w:r>
            <w:r>
              <w:t>14</w:t>
            </w:r>
            <w:r>
              <w:fldChar w:fldCharType="end"/>
            </w:r>
          </w:hyperlink>
        </w:p>
        <w:p w:rsidR="00E41F51" w:rsidRDefault="00EA7EA4">
          <w:pPr>
            <w:pStyle w:val="10"/>
            <w:tabs>
              <w:tab w:val="left" w:pos="840"/>
              <w:tab w:val="right" w:leader="dot" w:pos="8296"/>
            </w:tabs>
            <w:rPr>
              <w:rFonts w:eastAsiaTheme="minorEastAsia"/>
              <w:sz w:val="21"/>
            </w:rPr>
          </w:pPr>
          <w:hyperlink w:anchor="_Toc525228474" w:history="1">
            <w:r>
              <w:rPr>
                <w:rStyle w:val="a6"/>
                <w:rFonts w:ascii="微软雅黑" w:hAnsi="微软雅黑" w:hint="eastAsia"/>
              </w:rPr>
              <w:t>三：</w:t>
            </w:r>
            <w:r>
              <w:rPr>
                <w:rFonts w:eastAsiaTheme="minorEastAsia"/>
                <w:sz w:val="21"/>
              </w:rPr>
              <w:tab/>
            </w:r>
            <w:r>
              <w:rPr>
                <w:rStyle w:val="a6"/>
                <w:rFonts w:ascii="微软雅黑" w:hAnsi="微软雅黑" w:hint="eastAsia"/>
              </w:rPr>
              <w:t>职业资格考试流程（省）</w:t>
            </w:r>
            <w:r>
              <w:tab/>
            </w:r>
            <w:r>
              <w:fldChar w:fldCharType="begin"/>
            </w:r>
            <w:r>
              <w:instrText xml:space="preserve"> PAGEREF _Toc525228474 \h </w:instrText>
            </w:r>
            <w:r>
              <w:fldChar w:fldCharType="separate"/>
            </w:r>
            <w:r>
              <w:t>15</w:t>
            </w:r>
            <w:r>
              <w:fldChar w:fldCharType="end"/>
            </w:r>
          </w:hyperlink>
        </w:p>
        <w:p w:rsidR="00E41F51" w:rsidRDefault="00EA7EA4">
          <w:pPr>
            <w:pStyle w:val="20"/>
            <w:rPr>
              <w:rFonts w:eastAsiaTheme="minorEastAsia"/>
              <w:sz w:val="21"/>
            </w:rPr>
          </w:pPr>
          <w:hyperlink w:anchor="_Toc525228475" w:history="1">
            <w:r>
              <w:rPr>
                <w:rStyle w:val="a6"/>
                <w:rFonts w:ascii="微软雅黑" w:hAnsi="微软雅黑"/>
              </w:rPr>
              <w:t>3.1</w:t>
            </w:r>
            <w:r>
              <w:rPr>
                <w:rFonts w:eastAsiaTheme="minorEastAsia"/>
                <w:sz w:val="21"/>
              </w:rPr>
              <w:tab/>
            </w:r>
            <w:r>
              <w:rPr>
                <w:rStyle w:val="a6"/>
                <w:rFonts w:ascii="微软雅黑" w:hAnsi="微软雅黑" w:hint="eastAsia"/>
              </w:rPr>
              <w:t>其他备注说明</w:t>
            </w:r>
            <w:r>
              <w:tab/>
            </w:r>
            <w:r>
              <w:fldChar w:fldCharType="begin"/>
            </w:r>
            <w:r>
              <w:instrText xml:space="preserve"> PAGEREF _Toc525228475 \h </w:instrText>
            </w:r>
            <w:r>
              <w:fldChar w:fldCharType="separate"/>
            </w:r>
            <w:r>
              <w:t>15</w:t>
            </w:r>
            <w:r>
              <w:fldChar w:fldCharType="end"/>
            </w:r>
          </w:hyperlink>
        </w:p>
        <w:p w:rsidR="00E41F51" w:rsidRDefault="00EA7EA4">
          <w:pPr>
            <w:pStyle w:val="20"/>
            <w:rPr>
              <w:rFonts w:eastAsiaTheme="minorEastAsia"/>
              <w:sz w:val="21"/>
            </w:rPr>
          </w:pPr>
          <w:hyperlink w:anchor="_Toc525228476" w:history="1">
            <w:r>
              <w:rPr>
                <w:rStyle w:val="a6"/>
                <w:rFonts w:ascii="微软雅黑" w:hAnsi="微软雅黑"/>
              </w:rPr>
              <w:t>3.2</w:t>
            </w:r>
            <w:r>
              <w:rPr>
                <w:rFonts w:eastAsiaTheme="minorEastAsia"/>
                <w:sz w:val="21"/>
              </w:rPr>
              <w:tab/>
            </w:r>
            <w:r>
              <w:rPr>
                <w:rStyle w:val="a6"/>
                <w:rFonts w:ascii="微软雅黑" w:hAnsi="微软雅黑" w:hint="eastAsia"/>
              </w:rPr>
              <w:t>鉴定计划管理（信息科）</w:t>
            </w:r>
            <w:r>
              <w:tab/>
            </w:r>
            <w:r>
              <w:fldChar w:fldCharType="begin"/>
            </w:r>
            <w:r>
              <w:instrText xml:space="preserve"> PAGEREF _Toc525228476 \h </w:instrText>
            </w:r>
            <w:r>
              <w:fldChar w:fldCharType="separate"/>
            </w:r>
            <w:r>
              <w:t>16</w:t>
            </w:r>
            <w:r>
              <w:fldChar w:fldCharType="end"/>
            </w:r>
          </w:hyperlink>
        </w:p>
        <w:p w:rsidR="00E41F51" w:rsidRDefault="00EA7EA4">
          <w:pPr>
            <w:pStyle w:val="30"/>
            <w:tabs>
              <w:tab w:val="left" w:pos="1680"/>
              <w:tab w:val="right" w:leader="dot" w:pos="8296"/>
            </w:tabs>
            <w:ind w:left="960"/>
            <w:rPr>
              <w:rFonts w:eastAsiaTheme="minorEastAsia"/>
              <w:sz w:val="21"/>
            </w:rPr>
          </w:pPr>
          <w:hyperlink w:anchor="_Toc525228477" w:history="1">
            <w:r>
              <w:rPr>
                <w:rStyle w:val="a6"/>
                <w:rFonts w:ascii="微软雅黑" w:hAnsi="微软雅黑"/>
              </w:rPr>
              <w:t>3.2.1</w:t>
            </w:r>
            <w:r>
              <w:rPr>
                <w:rFonts w:eastAsiaTheme="minorEastAsia"/>
                <w:sz w:val="21"/>
              </w:rPr>
              <w:tab/>
            </w:r>
            <w:r>
              <w:rPr>
                <w:rStyle w:val="a6"/>
                <w:rFonts w:ascii="微软雅黑" w:hAnsi="微软雅黑" w:hint="eastAsia"/>
              </w:rPr>
              <w:t>统考计划管理（信息科）</w:t>
            </w:r>
            <w:r>
              <w:tab/>
            </w:r>
            <w:r>
              <w:fldChar w:fldCharType="begin"/>
            </w:r>
            <w:r>
              <w:instrText xml:space="preserve"> PAGEREF _Toc525228477 \h </w:instrText>
            </w:r>
            <w:r>
              <w:fldChar w:fldCharType="separate"/>
            </w:r>
            <w:r>
              <w:t>16</w:t>
            </w:r>
            <w:r>
              <w:fldChar w:fldCharType="end"/>
            </w:r>
          </w:hyperlink>
        </w:p>
        <w:p w:rsidR="00E41F51" w:rsidRDefault="00EA7EA4">
          <w:pPr>
            <w:pStyle w:val="30"/>
            <w:tabs>
              <w:tab w:val="left" w:pos="1680"/>
              <w:tab w:val="right" w:leader="dot" w:pos="8296"/>
            </w:tabs>
            <w:ind w:left="960"/>
            <w:rPr>
              <w:rFonts w:eastAsiaTheme="minorEastAsia"/>
              <w:sz w:val="21"/>
            </w:rPr>
          </w:pPr>
          <w:hyperlink w:anchor="_Toc525228478" w:history="1">
            <w:r>
              <w:rPr>
                <w:rStyle w:val="a6"/>
                <w:rFonts w:ascii="微软雅黑" w:hAnsi="微软雅黑"/>
              </w:rPr>
              <w:t>3.2.2</w:t>
            </w:r>
            <w:r>
              <w:rPr>
                <w:rFonts w:eastAsiaTheme="minorEastAsia"/>
                <w:sz w:val="21"/>
              </w:rPr>
              <w:tab/>
            </w:r>
            <w:r>
              <w:rPr>
                <w:rStyle w:val="a6"/>
                <w:rFonts w:ascii="微软雅黑" w:hAnsi="微软雅黑" w:hint="eastAsia"/>
              </w:rPr>
              <w:t>专场计划管理</w:t>
            </w:r>
            <w:r>
              <w:tab/>
            </w:r>
            <w:r>
              <w:fldChar w:fldCharType="begin"/>
            </w:r>
            <w:r>
              <w:instrText xml:space="preserve"> PAGEREF _Toc525228478 \h </w:instrText>
            </w:r>
            <w:r>
              <w:fldChar w:fldCharType="separate"/>
            </w:r>
            <w:r>
              <w:t>18</w:t>
            </w:r>
            <w:r>
              <w:fldChar w:fldCharType="end"/>
            </w:r>
          </w:hyperlink>
        </w:p>
        <w:p w:rsidR="00E41F51" w:rsidRDefault="00EA7EA4">
          <w:pPr>
            <w:pStyle w:val="20"/>
            <w:rPr>
              <w:rFonts w:eastAsiaTheme="minorEastAsia"/>
              <w:sz w:val="21"/>
            </w:rPr>
          </w:pPr>
          <w:hyperlink w:anchor="_Toc525228479" w:history="1">
            <w:r>
              <w:rPr>
                <w:rStyle w:val="a6"/>
                <w:rFonts w:ascii="微软雅黑" w:hAnsi="微软雅黑"/>
              </w:rPr>
              <w:t>3.3</w:t>
            </w:r>
            <w:r>
              <w:rPr>
                <w:rFonts w:eastAsiaTheme="minorEastAsia"/>
                <w:sz w:val="21"/>
              </w:rPr>
              <w:tab/>
            </w:r>
            <w:r>
              <w:rPr>
                <w:rStyle w:val="a6"/>
                <w:rFonts w:ascii="微软雅黑" w:hAnsi="微软雅黑" w:hint="eastAsia"/>
              </w:rPr>
              <w:t>考生报名（考生）</w:t>
            </w:r>
            <w:r>
              <w:tab/>
            </w:r>
            <w:r>
              <w:fldChar w:fldCharType="begin"/>
            </w:r>
            <w:r>
              <w:instrText xml:space="preserve"> PAGEREF _Toc525228479 \h </w:instrText>
            </w:r>
            <w:r>
              <w:fldChar w:fldCharType="separate"/>
            </w:r>
            <w:r>
              <w:t>20</w:t>
            </w:r>
            <w:r>
              <w:fldChar w:fldCharType="end"/>
            </w:r>
          </w:hyperlink>
        </w:p>
        <w:p w:rsidR="00E41F51" w:rsidRDefault="00EA7EA4">
          <w:pPr>
            <w:pStyle w:val="30"/>
            <w:tabs>
              <w:tab w:val="left" w:pos="1680"/>
              <w:tab w:val="right" w:leader="dot" w:pos="8296"/>
            </w:tabs>
            <w:ind w:left="960"/>
            <w:rPr>
              <w:rFonts w:eastAsiaTheme="minorEastAsia"/>
              <w:sz w:val="21"/>
            </w:rPr>
          </w:pPr>
          <w:hyperlink w:anchor="_Toc525228480" w:history="1">
            <w:r>
              <w:rPr>
                <w:rStyle w:val="a6"/>
                <w:rFonts w:ascii="微软雅黑" w:hAnsi="微软雅黑"/>
              </w:rPr>
              <w:t>3.3.1</w:t>
            </w:r>
            <w:r>
              <w:rPr>
                <w:rFonts w:eastAsiaTheme="minorEastAsia"/>
                <w:sz w:val="21"/>
              </w:rPr>
              <w:tab/>
            </w:r>
            <w:r>
              <w:rPr>
                <w:rStyle w:val="a6"/>
                <w:rFonts w:ascii="微软雅黑" w:hAnsi="微软雅黑" w:hint="eastAsia"/>
              </w:rPr>
              <w:t>考生报名（统考）</w:t>
            </w:r>
            <w:r>
              <w:tab/>
            </w:r>
            <w:r>
              <w:fldChar w:fldCharType="begin"/>
            </w:r>
            <w:r>
              <w:instrText xml:space="preserve"> PAGEREF _Toc525228480 \h </w:instrText>
            </w:r>
            <w:r>
              <w:fldChar w:fldCharType="separate"/>
            </w:r>
            <w:r>
              <w:t>20</w:t>
            </w:r>
            <w:r>
              <w:fldChar w:fldCharType="end"/>
            </w:r>
          </w:hyperlink>
        </w:p>
        <w:p w:rsidR="00E41F51" w:rsidRDefault="00EA7EA4">
          <w:pPr>
            <w:pStyle w:val="30"/>
            <w:tabs>
              <w:tab w:val="left" w:pos="1680"/>
              <w:tab w:val="right" w:leader="dot" w:pos="8296"/>
            </w:tabs>
            <w:ind w:left="960"/>
            <w:rPr>
              <w:rFonts w:eastAsiaTheme="minorEastAsia"/>
              <w:sz w:val="21"/>
            </w:rPr>
          </w:pPr>
          <w:hyperlink w:anchor="_Toc525228481" w:history="1">
            <w:r>
              <w:rPr>
                <w:rStyle w:val="a6"/>
                <w:rFonts w:ascii="微软雅黑" w:hAnsi="微软雅黑"/>
              </w:rPr>
              <w:t>3.3.2</w:t>
            </w:r>
            <w:r>
              <w:rPr>
                <w:rFonts w:eastAsiaTheme="minorEastAsia"/>
                <w:sz w:val="21"/>
              </w:rPr>
              <w:tab/>
            </w:r>
            <w:r>
              <w:rPr>
                <w:rStyle w:val="a6"/>
                <w:rFonts w:ascii="微软雅黑" w:hAnsi="微软雅黑" w:hint="eastAsia"/>
              </w:rPr>
              <w:t>批量报名（所站、院校、机构）</w:t>
            </w:r>
            <w:r>
              <w:tab/>
            </w:r>
            <w:r>
              <w:fldChar w:fldCharType="begin"/>
            </w:r>
            <w:r>
              <w:instrText xml:space="preserve"> PAGEREF _Toc525228481 \h </w:instrText>
            </w:r>
            <w:r>
              <w:fldChar w:fldCharType="separate"/>
            </w:r>
            <w:r>
              <w:t>23</w:t>
            </w:r>
            <w:r>
              <w:fldChar w:fldCharType="end"/>
            </w:r>
          </w:hyperlink>
        </w:p>
        <w:p w:rsidR="00E41F51" w:rsidRDefault="00EA7EA4">
          <w:pPr>
            <w:pStyle w:val="20"/>
            <w:rPr>
              <w:rFonts w:eastAsiaTheme="minorEastAsia"/>
              <w:sz w:val="21"/>
            </w:rPr>
          </w:pPr>
          <w:hyperlink w:anchor="_Toc525228482" w:history="1">
            <w:r>
              <w:rPr>
                <w:rStyle w:val="a6"/>
                <w:rFonts w:ascii="微软雅黑" w:hAnsi="微软雅黑"/>
              </w:rPr>
              <w:t>3.4</w:t>
            </w:r>
            <w:r>
              <w:rPr>
                <w:rFonts w:eastAsiaTheme="minorEastAsia"/>
                <w:sz w:val="21"/>
              </w:rPr>
              <w:tab/>
            </w:r>
            <w:r>
              <w:rPr>
                <w:rStyle w:val="a6"/>
                <w:rFonts w:ascii="微软雅黑" w:hAnsi="微软雅黑" w:hint="eastAsia"/>
              </w:rPr>
              <w:t>在线学习（考生）</w:t>
            </w:r>
            <w:r>
              <w:tab/>
            </w:r>
            <w:r>
              <w:fldChar w:fldCharType="begin"/>
            </w:r>
            <w:r>
              <w:instrText xml:space="preserve"> PAGEREF _Toc525228482 \h </w:instrText>
            </w:r>
            <w:r>
              <w:fldChar w:fldCharType="separate"/>
            </w:r>
            <w:r>
              <w:t>23</w:t>
            </w:r>
            <w:r>
              <w:fldChar w:fldCharType="end"/>
            </w:r>
          </w:hyperlink>
        </w:p>
        <w:p w:rsidR="00E41F51" w:rsidRDefault="00EA7EA4">
          <w:pPr>
            <w:pStyle w:val="20"/>
            <w:rPr>
              <w:rFonts w:eastAsiaTheme="minorEastAsia"/>
              <w:sz w:val="21"/>
            </w:rPr>
          </w:pPr>
          <w:hyperlink w:anchor="_Toc525228483" w:history="1">
            <w:r>
              <w:rPr>
                <w:rStyle w:val="a6"/>
                <w:rFonts w:ascii="微软雅黑" w:hAnsi="微软雅黑"/>
              </w:rPr>
              <w:t>3.5</w:t>
            </w:r>
            <w:r>
              <w:rPr>
                <w:rFonts w:eastAsiaTheme="minorEastAsia"/>
                <w:sz w:val="21"/>
              </w:rPr>
              <w:tab/>
            </w:r>
            <w:r>
              <w:rPr>
                <w:rStyle w:val="a6"/>
                <w:rFonts w:ascii="微软雅黑" w:hAnsi="微软雅黑" w:hint="eastAsia"/>
              </w:rPr>
              <w:t>报名审核（鉴定一科）</w:t>
            </w:r>
            <w:r>
              <w:tab/>
            </w:r>
            <w:r>
              <w:fldChar w:fldCharType="begin"/>
            </w:r>
            <w:r>
              <w:instrText xml:space="preserve"> PAGEREF _Toc525228483 \h </w:instrText>
            </w:r>
            <w:r>
              <w:fldChar w:fldCharType="separate"/>
            </w:r>
            <w:r>
              <w:t>24</w:t>
            </w:r>
            <w:r>
              <w:fldChar w:fldCharType="end"/>
            </w:r>
          </w:hyperlink>
        </w:p>
        <w:p w:rsidR="00E41F51" w:rsidRDefault="00EA7EA4">
          <w:pPr>
            <w:pStyle w:val="30"/>
            <w:tabs>
              <w:tab w:val="left" w:pos="1680"/>
              <w:tab w:val="right" w:leader="dot" w:pos="8296"/>
            </w:tabs>
            <w:ind w:left="960"/>
            <w:rPr>
              <w:rFonts w:eastAsiaTheme="minorEastAsia"/>
              <w:sz w:val="21"/>
            </w:rPr>
          </w:pPr>
          <w:hyperlink w:anchor="_Toc525228484" w:history="1">
            <w:r>
              <w:rPr>
                <w:rStyle w:val="a6"/>
                <w:rFonts w:ascii="微软雅黑" w:hAnsi="微软雅黑"/>
              </w:rPr>
              <w:t>3.5.1</w:t>
            </w:r>
            <w:r>
              <w:rPr>
                <w:rFonts w:eastAsiaTheme="minorEastAsia"/>
                <w:sz w:val="21"/>
              </w:rPr>
              <w:tab/>
            </w:r>
            <w:r>
              <w:rPr>
                <w:rStyle w:val="a6"/>
                <w:rFonts w:ascii="微软雅黑" w:hAnsi="微软雅黑" w:hint="eastAsia"/>
              </w:rPr>
              <w:t>在线审核</w:t>
            </w:r>
            <w:r>
              <w:tab/>
            </w:r>
            <w:r>
              <w:fldChar w:fldCharType="begin"/>
            </w:r>
            <w:r>
              <w:instrText xml:space="preserve"> PAGEREF _Toc525228484 \h </w:instrText>
            </w:r>
            <w:r>
              <w:fldChar w:fldCharType="separate"/>
            </w:r>
            <w:r>
              <w:t>24</w:t>
            </w:r>
            <w:r>
              <w:fldChar w:fldCharType="end"/>
            </w:r>
          </w:hyperlink>
        </w:p>
        <w:p w:rsidR="00E41F51" w:rsidRDefault="00EA7EA4">
          <w:pPr>
            <w:pStyle w:val="30"/>
            <w:tabs>
              <w:tab w:val="left" w:pos="1680"/>
              <w:tab w:val="right" w:leader="dot" w:pos="8296"/>
            </w:tabs>
            <w:ind w:left="960"/>
            <w:rPr>
              <w:rFonts w:eastAsiaTheme="minorEastAsia"/>
              <w:sz w:val="21"/>
            </w:rPr>
          </w:pPr>
          <w:hyperlink w:anchor="_Toc525228485" w:history="1">
            <w:r>
              <w:rPr>
                <w:rStyle w:val="a6"/>
                <w:rFonts w:ascii="微软雅黑" w:hAnsi="微软雅黑"/>
              </w:rPr>
              <w:t>3.5.2</w:t>
            </w:r>
            <w:r>
              <w:rPr>
                <w:rFonts w:eastAsiaTheme="minorEastAsia"/>
                <w:sz w:val="21"/>
              </w:rPr>
              <w:tab/>
            </w:r>
            <w:r>
              <w:rPr>
                <w:rStyle w:val="a6"/>
                <w:rFonts w:ascii="微软雅黑" w:hAnsi="微软雅黑" w:hint="eastAsia"/>
              </w:rPr>
              <w:t>现场审核</w:t>
            </w:r>
            <w:r>
              <w:tab/>
            </w:r>
            <w:r>
              <w:fldChar w:fldCharType="begin"/>
            </w:r>
            <w:r>
              <w:instrText xml:space="preserve"> PAGEREF _Toc525228485 \h </w:instrText>
            </w:r>
            <w:r>
              <w:fldChar w:fldCharType="separate"/>
            </w:r>
            <w:r>
              <w:t>25</w:t>
            </w:r>
            <w:r>
              <w:fldChar w:fldCharType="end"/>
            </w:r>
          </w:hyperlink>
        </w:p>
        <w:p w:rsidR="00E41F51" w:rsidRDefault="00EA7EA4">
          <w:pPr>
            <w:pStyle w:val="30"/>
            <w:tabs>
              <w:tab w:val="left" w:pos="1680"/>
              <w:tab w:val="right" w:leader="dot" w:pos="8296"/>
            </w:tabs>
            <w:ind w:left="960"/>
            <w:rPr>
              <w:rFonts w:eastAsiaTheme="minorEastAsia"/>
              <w:sz w:val="21"/>
            </w:rPr>
          </w:pPr>
          <w:hyperlink w:anchor="_Toc525228486" w:history="1">
            <w:r>
              <w:rPr>
                <w:rStyle w:val="a6"/>
                <w:rFonts w:ascii="微软雅黑" w:hAnsi="微软雅黑"/>
              </w:rPr>
              <w:t>3.5.3</w:t>
            </w:r>
            <w:r>
              <w:rPr>
                <w:rFonts w:eastAsiaTheme="minorEastAsia"/>
                <w:sz w:val="21"/>
              </w:rPr>
              <w:tab/>
            </w:r>
            <w:r>
              <w:rPr>
                <w:rStyle w:val="a6"/>
                <w:rFonts w:ascii="微软雅黑" w:hAnsi="微软雅黑" w:hint="eastAsia"/>
              </w:rPr>
              <w:t>审核结果推送</w:t>
            </w:r>
            <w:r>
              <w:tab/>
            </w:r>
            <w:r>
              <w:fldChar w:fldCharType="begin"/>
            </w:r>
            <w:r>
              <w:instrText xml:space="preserve"> PAGEREF _Toc525228486 \h </w:instrText>
            </w:r>
            <w:r>
              <w:fldChar w:fldCharType="separate"/>
            </w:r>
            <w:r>
              <w:t>25</w:t>
            </w:r>
            <w:r>
              <w:fldChar w:fldCharType="end"/>
            </w:r>
          </w:hyperlink>
        </w:p>
        <w:p w:rsidR="00E41F51" w:rsidRDefault="00EA7EA4">
          <w:pPr>
            <w:pStyle w:val="30"/>
            <w:tabs>
              <w:tab w:val="left" w:pos="1680"/>
              <w:tab w:val="right" w:leader="dot" w:pos="8296"/>
            </w:tabs>
            <w:ind w:left="960"/>
            <w:rPr>
              <w:rFonts w:eastAsiaTheme="minorEastAsia"/>
              <w:sz w:val="21"/>
            </w:rPr>
          </w:pPr>
          <w:hyperlink w:anchor="_Toc525228487" w:history="1">
            <w:r>
              <w:rPr>
                <w:rStyle w:val="a6"/>
                <w:rFonts w:ascii="微软雅黑" w:hAnsi="微软雅黑"/>
              </w:rPr>
              <w:t>3.5.4</w:t>
            </w:r>
            <w:r>
              <w:rPr>
                <w:rFonts w:eastAsiaTheme="minorEastAsia"/>
                <w:sz w:val="21"/>
              </w:rPr>
              <w:tab/>
            </w:r>
            <w:r>
              <w:rPr>
                <w:rStyle w:val="a6"/>
                <w:rFonts w:ascii="微软雅黑" w:hAnsi="微软雅黑" w:hint="eastAsia"/>
              </w:rPr>
              <w:t>审核统计</w:t>
            </w:r>
            <w:r>
              <w:tab/>
            </w:r>
            <w:r>
              <w:fldChar w:fldCharType="begin"/>
            </w:r>
            <w:r>
              <w:instrText xml:space="preserve"> PAGEREF _Toc525228487 \h </w:instrText>
            </w:r>
            <w:r>
              <w:fldChar w:fldCharType="separate"/>
            </w:r>
            <w:r>
              <w:t>26</w:t>
            </w:r>
            <w:r>
              <w:fldChar w:fldCharType="end"/>
            </w:r>
          </w:hyperlink>
        </w:p>
        <w:p w:rsidR="00E41F51" w:rsidRDefault="00EA7EA4">
          <w:pPr>
            <w:pStyle w:val="20"/>
            <w:rPr>
              <w:rFonts w:eastAsiaTheme="minorEastAsia"/>
              <w:sz w:val="21"/>
            </w:rPr>
          </w:pPr>
          <w:hyperlink w:anchor="_Toc525228488" w:history="1">
            <w:r>
              <w:rPr>
                <w:rStyle w:val="a6"/>
                <w:rFonts w:ascii="微软雅黑" w:hAnsi="微软雅黑"/>
              </w:rPr>
              <w:t>3.6</w:t>
            </w:r>
            <w:r>
              <w:rPr>
                <w:rFonts w:eastAsiaTheme="minorEastAsia"/>
                <w:sz w:val="21"/>
              </w:rPr>
              <w:tab/>
            </w:r>
            <w:r>
              <w:rPr>
                <w:rStyle w:val="a6"/>
                <w:rFonts w:ascii="微软雅黑" w:hAnsi="微软雅黑" w:hint="eastAsia"/>
              </w:rPr>
              <w:t>考生缴费（考生、机构、所站、院校）</w:t>
            </w:r>
            <w:r>
              <w:tab/>
            </w:r>
            <w:r>
              <w:fldChar w:fldCharType="begin"/>
            </w:r>
            <w:r>
              <w:instrText xml:space="preserve"> PAGEREF _Toc525228488 \h </w:instrText>
            </w:r>
            <w:r>
              <w:fldChar w:fldCharType="separate"/>
            </w:r>
            <w:r>
              <w:t>26</w:t>
            </w:r>
            <w:r>
              <w:fldChar w:fldCharType="end"/>
            </w:r>
          </w:hyperlink>
        </w:p>
        <w:p w:rsidR="00E41F51" w:rsidRDefault="00EA7EA4">
          <w:pPr>
            <w:pStyle w:val="30"/>
            <w:tabs>
              <w:tab w:val="left" w:pos="1680"/>
              <w:tab w:val="right" w:leader="dot" w:pos="8296"/>
            </w:tabs>
            <w:ind w:left="960"/>
            <w:rPr>
              <w:rFonts w:eastAsiaTheme="minorEastAsia"/>
              <w:sz w:val="21"/>
            </w:rPr>
          </w:pPr>
          <w:hyperlink w:anchor="_Toc525228489" w:history="1">
            <w:r>
              <w:rPr>
                <w:rStyle w:val="a6"/>
                <w:rFonts w:ascii="微软雅黑" w:hAnsi="微软雅黑"/>
              </w:rPr>
              <w:t>3.6.1</w:t>
            </w:r>
            <w:r>
              <w:rPr>
                <w:rFonts w:eastAsiaTheme="minorEastAsia"/>
                <w:sz w:val="21"/>
              </w:rPr>
              <w:tab/>
            </w:r>
            <w:r>
              <w:rPr>
                <w:rStyle w:val="a6"/>
                <w:rFonts w:ascii="微软雅黑" w:hAnsi="微软雅黑" w:hint="eastAsia"/>
              </w:rPr>
              <w:t>申请发票</w:t>
            </w:r>
            <w:r>
              <w:tab/>
            </w:r>
            <w:r>
              <w:fldChar w:fldCharType="begin"/>
            </w:r>
            <w:r>
              <w:instrText xml:space="preserve"> PAGEREF _Toc525228489 \h </w:instrText>
            </w:r>
            <w:r>
              <w:fldChar w:fldCharType="separate"/>
            </w:r>
            <w:r>
              <w:t>27</w:t>
            </w:r>
            <w:r>
              <w:fldChar w:fldCharType="end"/>
            </w:r>
          </w:hyperlink>
        </w:p>
        <w:p w:rsidR="00E41F51" w:rsidRDefault="00EA7EA4">
          <w:pPr>
            <w:pStyle w:val="30"/>
            <w:tabs>
              <w:tab w:val="left" w:pos="1680"/>
              <w:tab w:val="right" w:leader="dot" w:pos="8296"/>
            </w:tabs>
            <w:ind w:left="960"/>
            <w:rPr>
              <w:rFonts w:eastAsiaTheme="minorEastAsia"/>
              <w:sz w:val="21"/>
            </w:rPr>
          </w:pPr>
          <w:hyperlink w:anchor="_Toc525228490" w:history="1">
            <w:r>
              <w:rPr>
                <w:rStyle w:val="a6"/>
                <w:rFonts w:ascii="微软雅黑" w:hAnsi="微软雅黑"/>
              </w:rPr>
              <w:t>3.6.2</w:t>
            </w:r>
            <w:r>
              <w:rPr>
                <w:rFonts w:eastAsiaTheme="minorEastAsia"/>
                <w:sz w:val="21"/>
              </w:rPr>
              <w:tab/>
            </w:r>
            <w:r>
              <w:rPr>
                <w:rStyle w:val="a6"/>
                <w:rFonts w:ascii="微软雅黑" w:hAnsi="微软雅黑" w:hint="eastAsia"/>
              </w:rPr>
              <w:t>缴费统计分析（财务科）</w:t>
            </w:r>
            <w:r>
              <w:tab/>
            </w:r>
            <w:r>
              <w:fldChar w:fldCharType="begin"/>
            </w:r>
            <w:r>
              <w:instrText xml:space="preserve"> PAGEREF _Toc525228490 \h </w:instrText>
            </w:r>
            <w:r>
              <w:fldChar w:fldCharType="separate"/>
            </w:r>
            <w:r>
              <w:t>27</w:t>
            </w:r>
            <w:r>
              <w:fldChar w:fldCharType="end"/>
            </w:r>
          </w:hyperlink>
        </w:p>
        <w:p w:rsidR="00E41F51" w:rsidRDefault="00EA7EA4">
          <w:pPr>
            <w:pStyle w:val="20"/>
            <w:rPr>
              <w:rFonts w:eastAsiaTheme="minorEastAsia"/>
              <w:sz w:val="21"/>
            </w:rPr>
          </w:pPr>
          <w:hyperlink w:anchor="_Toc525228491" w:history="1">
            <w:r>
              <w:rPr>
                <w:rStyle w:val="a6"/>
                <w:rFonts w:ascii="微软雅黑" w:hAnsi="微软雅黑"/>
              </w:rPr>
              <w:t>3.7</w:t>
            </w:r>
            <w:r>
              <w:rPr>
                <w:rFonts w:eastAsiaTheme="minorEastAsia"/>
                <w:sz w:val="21"/>
              </w:rPr>
              <w:tab/>
            </w:r>
            <w:r>
              <w:rPr>
                <w:rStyle w:val="a6"/>
                <w:rFonts w:ascii="微软雅黑" w:hAnsi="微软雅黑" w:hint="eastAsia"/>
              </w:rPr>
              <w:t>编排考场（信息科）</w:t>
            </w:r>
            <w:r>
              <w:tab/>
            </w:r>
            <w:r>
              <w:fldChar w:fldCharType="begin"/>
            </w:r>
            <w:r>
              <w:instrText xml:space="preserve"> PAGEREF _Toc525228491 \h </w:instrText>
            </w:r>
            <w:r>
              <w:fldChar w:fldCharType="separate"/>
            </w:r>
            <w:r>
              <w:t>27</w:t>
            </w:r>
            <w:r>
              <w:fldChar w:fldCharType="end"/>
            </w:r>
          </w:hyperlink>
        </w:p>
        <w:p w:rsidR="00E41F51" w:rsidRDefault="00EA7EA4">
          <w:pPr>
            <w:pStyle w:val="20"/>
            <w:rPr>
              <w:rFonts w:eastAsiaTheme="minorEastAsia"/>
              <w:sz w:val="21"/>
            </w:rPr>
          </w:pPr>
          <w:hyperlink w:anchor="_Toc525228492" w:history="1">
            <w:r>
              <w:rPr>
                <w:rStyle w:val="a6"/>
                <w:rFonts w:ascii="微软雅黑" w:hAnsi="微软雅黑"/>
              </w:rPr>
              <w:t>3.8</w:t>
            </w:r>
            <w:r>
              <w:rPr>
                <w:rFonts w:eastAsiaTheme="minorEastAsia"/>
                <w:sz w:val="21"/>
              </w:rPr>
              <w:tab/>
            </w:r>
            <w:r>
              <w:rPr>
                <w:rStyle w:val="a6"/>
                <w:rFonts w:ascii="微软雅黑" w:hAnsi="微软雅黑" w:hint="eastAsia"/>
              </w:rPr>
              <w:t>考务管理（考点）</w:t>
            </w:r>
            <w:r>
              <w:tab/>
            </w:r>
            <w:r>
              <w:fldChar w:fldCharType="begin"/>
            </w:r>
            <w:r>
              <w:instrText xml:space="preserve"> PAGEREF _Toc525228492 \h </w:instrText>
            </w:r>
            <w:r>
              <w:fldChar w:fldCharType="separate"/>
            </w:r>
            <w:r>
              <w:t>28</w:t>
            </w:r>
            <w:r>
              <w:fldChar w:fldCharType="end"/>
            </w:r>
          </w:hyperlink>
        </w:p>
        <w:p w:rsidR="00E41F51" w:rsidRDefault="00EA7EA4">
          <w:pPr>
            <w:pStyle w:val="20"/>
            <w:rPr>
              <w:rFonts w:eastAsiaTheme="minorEastAsia"/>
              <w:sz w:val="21"/>
            </w:rPr>
          </w:pPr>
          <w:hyperlink w:anchor="_Toc525228493" w:history="1">
            <w:r>
              <w:rPr>
                <w:rStyle w:val="a6"/>
                <w:rFonts w:ascii="微软雅黑" w:hAnsi="微软雅黑"/>
              </w:rPr>
              <w:t>3.9</w:t>
            </w:r>
            <w:r>
              <w:rPr>
                <w:rFonts w:eastAsiaTheme="minorEastAsia"/>
                <w:sz w:val="21"/>
              </w:rPr>
              <w:tab/>
            </w:r>
            <w:r>
              <w:rPr>
                <w:rStyle w:val="a6"/>
                <w:rFonts w:ascii="微软雅黑" w:hAnsi="微软雅黑" w:hint="eastAsia"/>
              </w:rPr>
              <w:t>打印准考证（考生）</w:t>
            </w:r>
            <w:r>
              <w:tab/>
            </w:r>
            <w:r>
              <w:fldChar w:fldCharType="begin"/>
            </w:r>
            <w:r>
              <w:instrText xml:space="preserve"> PAGEREF _Toc525228493 \h </w:instrText>
            </w:r>
            <w:r>
              <w:fldChar w:fldCharType="separate"/>
            </w:r>
            <w:r>
              <w:t>28</w:t>
            </w:r>
            <w:r>
              <w:fldChar w:fldCharType="end"/>
            </w:r>
          </w:hyperlink>
        </w:p>
        <w:p w:rsidR="00E41F51" w:rsidRDefault="00EA7EA4">
          <w:pPr>
            <w:pStyle w:val="20"/>
            <w:rPr>
              <w:rFonts w:eastAsiaTheme="minorEastAsia"/>
              <w:sz w:val="21"/>
            </w:rPr>
          </w:pPr>
          <w:hyperlink w:anchor="_Toc525228494" w:history="1">
            <w:r>
              <w:rPr>
                <w:rStyle w:val="a6"/>
                <w:rFonts w:ascii="微软雅黑" w:hAnsi="微软雅黑"/>
              </w:rPr>
              <w:t>3.10</w:t>
            </w:r>
            <w:r>
              <w:rPr>
                <w:rFonts w:eastAsiaTheme="minorEastAsia"/>
                <w:sz w:val="21"/>
              </w:rPr>
              <w:tab/>
            </w:r>
            <w:r>
              <w:rPr>
                <w:rStyle w:val="a6"/>
                <w:rFonts w:ascii="微软雅黑" w:hAnsi="微软雅黑" w:hint="eastAsia"/>
              </w:rPr>
              <w:t>参加考试（考生</w:t>
            </w:r>
            <w:r>
              <w:rPr>
                <w:rStyle w:val="a6"/>
                <w:rFonts w:ascii="微软雅黑" w:hAnsi="微软雅黑"/>
              </w:rPr>
              <w:t>-</w:t>
            </w:r>
            <w:r>
              <w:rPr>
                <w:rStyle w:val="a6"/>
                <w:rFonts w:ascii="微软雅黑" w:hAnsi="微软雅黑" w:hint="eastAsia"/>
              </w:rPr>
              <w:t>线下）</w:t>
            </w:r>
            <w:r>
              <w:tab/>
            </w:r>
            <w:r>
              <w:fldChar w:fldCharType="begin"/>
            </w:r>
            <w:r>
              <w:instrText xml:space="preserve"> PAGEREF _Toc525228494 \h </w:instrText>
            </w:r>
            <w:r>
              <w:fldChar w:fldCharType="separate"/>
            </w:r>
            <w:r>
              <w:t>29</w:t>
            </w:r>
            <w:r>
              <w:fldChar w:fldCharType="end"/>
            </w:r>
          </w:hyperlink>
        </w:p>
        <w:p w:rsidR="00E41F51" w:rsidRDefault="00EA7EA4">
          <w:pPr>
            <w:pStyle w:val="30"/>
            <w:tabs>
              <w:tab w:val="left" w:pos="1789"/>
              <w:tab w:val="right" w:leader="dot" w:pos="8296"/>
            </w:tabs>
            <w:ind w:left="960"/>
            <w:rPr>
              <w:rFonts w:eastAsiaTheme="minorEastAsia"/>
              <w:sz w:val="21"/>
            </w:rPr>
          </w:pPr>
          <w:hyperlink w:anchor="_Toc525228495" w:history="1">
            <w:r>
              <w:rPr>
                <w:rStyle w:val="a6"/>
                <w:rFonts w:ascii="微软雅黑" w:hAnsi="微软雅黑"/>
              </w:rPr>
              <w:t>3.10.1</w:t>
            </w:r>
            <w:r>
              <w:rPr>
                <w:rFonts w:eastAsiaTheme="minorEastAsia"/>
                <w:sz w:val="21"/>
              </w:rPr>
              <w:tab/>
            </w:r>
            <w:r>
              <w:rPr>
                <w:rStyle w:val="a6"/>
                <w:rFonts w:ascii="微软雅黑" w:hAnsi="微软雅黑" w:hint="eastAsia"/>
              </w:rPr>
              <w:t>准备工作</w:t>
            </w:r>
            <w:r>
              <w:tab/>
            </w:r>
            <w:r>
              <w:fldChar w:fldCharType="begin"/>
            </w:r>
            <w:r>
              <w:instrText xml:space="preserve"> PAGEREF _Toc525228495 \h </w:instrText>
            </w:r>
            <w:r>
              <w:fldChar w:fldCharType="separate"/>
            </w:r>
            <w:r>
              <w:t>29</w:t>
            </w:r>
            <w:r>
              <w:fldChar w:fldCharType="end"/>
            </w:r>
          </w:hyperlink>
        </w:p>
        <w:p w:rsidR="00E41F51" w:rsidRDefault="00EA7EA4">
          <w:pPr>
            <w:pStyle w:val="30"/>
            <w:tabs>
              <w:tab w:val="left" w:pos="1789"/>
              <w:tab w:val="right" w:leader="dot" w:pos="8296"/>
            </w:tabs>
            <w:ind w:left="960"/>
            <w:rPr>
              <w:rFonts w:eastAsiaTheme="minorEastAsia"/>
              <w:sz w:val="21"/>
            </w:rPr>
          </w:pPr>
          <w:hyperlink w:anchor="_Toc525228496" w:history="1">
            <w:r>
              <w:rPr>
                <w:rStyle w:val="a6"/>
                <w:rFonts w:ascii="微软雅黑" w:hAnsi="微软雅黑"/>
              </w:rPr>
              <w:t>3.10.2</w:t>
            </w:r>
            <w:r>
              <w:rPr>
                <w:rFonts w:eastAsiaTheme="minorEastAsia"/>
                <w:sz w:val="21"/>
              </w:rPr>
              <w:tab/>
            </w:r>
            <w:r>
              <w:rPr>
                <w:rStyle w:val="a6"/>
                <w:rFonts w:ascii="微软雅黑" w:hAnsi="微软雅黑" w:hint="eastAsia"/>
              </w:rPr>
              <w:t>考试过程</w:t>
            </w:r>
            <w:r>
              <w:tab/>
            </w:r>
            <w:r>
              <w:fldChar w:fldCharType="begin"/>
            </w:r>
            <w:r>
              <w:instrText xml:space="preserve"> PAGEREF _Toc525228496 \h </w:instrText>
            </w:r>
            <w:r>
              <w:fldChar w:fldCharType="separate"/>
            </w:r>
            <w:r>
              <w:t>29</w:t>
            </w:r>
            <w:r>
              <w:fldChar w:fldCharType="end"/>
            </w:r>
          </w:hyperlink>
        </w:p>
        <w:p w:rsidR="00E41F51" w:rsidRDefault="00EA7EA4">
          <w:pPr>
            <w:pStyle w:val="20"/>
            <w:rPr>
              <w:rFonts w:eastAsiaTheme="minorEastAsia"/>
              <w:sz w:val="21"/>
            </w:rPr>
          </w:pPr>
          <w:hyperlink w:anchor="_Toc525228497" w:history="1">
            <w:r>
              <w:rPr>
                <w:rStyle w:val="a6"/>
                <w:rFonts w:ascii="微软雅黑" w:hAnsi="微软雅黑"/>
              </w:rPr>
              <w:t>3.11</w:t>
            </w:r>
            <w:r>
              <w:rPr>
                <w:rFonts w:eastAsiaTheme="minorEastAsia"/>
                <w:sz w:val="21"/>
              </w:rPr>
              <w:tab/>
            </w:r>
            <w:r>
              <w:rPr>
                <w:rStyle w:val="a6"/>
                <w:rFonts w:ascii="微软雅黑" w:hAnsi="微软雅黑" w:hint="eastAsia"/>
              </w:rPr>
              <w:t>阅卷管理（命题科）</w:t>
            </w:r>
            <w:r>
              <w:tab/>
            </w:r>
            <w:r>
              <w:fldChar w:fldCharType="begin"/>
            </w:r>
            <w:r>
              <w:instrText xml:space="preserve"> PAGEREF _Toc525228497 \h </w:instrText>
            </w:r>
            <w:r>
              <w:fldChar w:fldCharType="separate"/>
            </w:r>
            <w:r>
              <w:t>31</w:t>
            </w:r>
            <w:r>
              <w:fldChar w:fldCharType="end"/>
            </w:r>
          </w:hyperlink>
        </w:p>
        <w:p w:rsidR="00E41F51" w:rsidRDefault="00EA7EA4">
          <w:pPr>
            <w:pStyle w:val="30"/>
            <w:tabs>
              <w:tab w:val="left" w:pos="1789"/>
              <w:tab w:val="right" w:leader="dot" w:pos="8296"/>
            </w:tabs>
            <w:ind w:left="960"/>
            <w:rPr>
              <w:rFonts w:eastAsiaTheme="minorEastAsia"/>
              <w:sz w:val="21"/>
            </w:rPr>
          </w:pPr>
          <w:hyperlink w:anchor="_Toc525228498" w:history="1">
            <w:r>
              <w:rPr>
                <w:rStyle w:val="a6"/>
                <w:rFonts w:ascii="微软雅黑" w:hAnsi="微软雅黑"/>
              </w:rPr>
              <w:t>3.11.1</w:t>
            </w:r>
            <w:r>
              <w:rPr>
                <w:rFonts w:eastAsiaTheme="minorEastAsia"/>
                <w:sz w:val="21"/>
              </w:rPr>
              <w:tab/>
            </w:r>
            <w:r>
              <w:rPr>
                <w:rStyle w:val="a6"/>
                <w:rFonts w:ascii="微软雅黑" w:hAnsi="微软雅黑" w:hint="eastAsia"/>
              </w:rPr>
              <w:t>对接读卡机\第三方阅卷平台</w:t>
            </w:r>
            <w:r>
              <w:tab/>
            </w:r>
            <w:r>
              <w:fldChar w:fldCharType="begin"/>
            </w:r>
            <w:r>
              <w:instrText xml:space="preserve"> PAGEREF _Toc525228498 \h </w:instrText>
            </w:r>
            <w:r>
              <w:fldChar w:fldCharType="separate"/>
            </w:r>
            <w:r>
              <w:t>31</w:t>
            </w:r>
            <w:r>
              <w:fldChar w:fldCharType="end"/>
            </w:r>
          </w:hyperlink>
        </w:p>
        <w:p w:rsidR="00E41F51" w:rsidRDefault="00EA7EA4">
          <w:pPr>
            <w:pStyle w:val="30"/>
            <w:tabs>
              <w:tab w:val="left" w:pos="1789"/>
              <w:tab w:val="right" w:leader="dot" w:pos="8296"/>
            </w:tabs>
            <w:ind w:left="960"/>
            <w:rPr>
              <w:rFonts w:eastAsiaTheme="minorEastAsia"/>
              <w:sz w:val="21"/>
            </w:rPr>
          </w:pPr>
          <w:hyperlink w:anchor="_Toc525228499" w:history="1">
            <w:r>
              <w:rPr>
                <w:rStyle w:val="a6"/>
                <w:rFonts w:ascii="微软雅黑" w:hAnsi="微软雅黑"/>
              </w:rPr>
              <w:t>3.11.2</w:t>
            </w:r>
            <w:r>
              <w:rPr>
                <w:rFonts w:eastAsiaTheme="minorEastAsia"/>
                <w:sz w:val="21"/>
              </w:rPr>
              <w:tab/>
            </w:r>
            <w:r>
              <w:rPr>
                <w:rStyle w:val="a6"/>
                <w:rFonts w:ascii="微软雅黑" w:hAnsi="微软雅黑" w:hint="eastAsia"/>
              </w:rPr>
              <w:t>自动判分</w:t>
            </w:r>
            <w:r>
              <w:tab/>
            </w:r>
            <w:r>
              <w:fldChar w:fldCharType="begin"/>
            </w:r>
            <w:r>
              <w:instrText xml:space="preserve"> PAGEREF _Toc525228499 \h </w:instrText>
            </w:r>
            <w:r>
              <w:fldChar w:fldCharType="separate"/>
            </w:r>
            <w:r>
              <w:t>32</w:t>
            </w:r>
            <w:r>
              <w:fldChar w:fldCharType="end"/>
            </w:r>
          </w:hyperlink>
        </w:p>
        <w:p w:rsidR="00E41F51" w:rsidRDefault="00EA7EA4">
          <w:pPr>
            <w:pStyle w:val="30"/>
            <w:tabs>
              <w:tab w:val="left" w:pos="1789"/>
              <w:tab w:val="right" w:leader="dot" w:pos="8296"/>
            </w:tabs>
            <w:ind w:left="960"/>
            <w:rPr>
              <w:rFonts w:eastAsiaTheme="minorEastAsia"/>
              <w:sz w:val="21"/>
            </w:rPr>
          </w:pPr>
          <w:hyperlink w:anchor="_Toc525228500" w:history="1">
            <w:r>
              <w:rPr>
                <w:rStyle w:val="a6"/>
                <w:rFonts w:ascii="微软雅黑" w:hAnsi="微软雅黑"/>
              </w:rPr>
              <w:t>3.11.3</w:t>
            </w:r>
            <w:r>
              <w:rPr>
                <w:rFonts w:eastAsiaTheme="minorEastAsia"/>
                <w:sz w:val="21"/>
              </w:rPr>
              <w:tab/>
            </w:r>
            <w:r>
              <w:rPr>
                <w:rStyle w:val="a6"/>
                <w:rFonts w:ascii="微软雅黑" w:hAnsi="微软雅黑" w:hint="eastAsia"/>
              </w:rPr>
              <w:t>人工录入（单阅制和多阅制）</w:t>
            </w:r>
            <w:r>
              <w:tab/>
            </w:r>
            <w:r>
              <w:fldChar w:fldCharType="begin"/>
            </w:r>
            <w:r>
              <w:instrText xml:space="preserve"> PAGEREF _Toc525228500 \h </w:instrText>
            </w:r>
            <w:r>
              <w:fldChar w:fldCharType="separate"/>
            </w:r>
            <w:r>
              <w:t>32</w:t>
            </w:r>
            <w:r>
              <w:fldChar w:fldCharType="end"/>
            </w:r>
          </w:hyperlink>
        </w:p>
        <w:p w:rsidR="00E41F51" w:rsidRDefault="00EA7EA4">
          <w:pPr>
            <w:pStyle w:val="30"/>
            <w:tabs>
              <w:tab w:val="left" w:pos="1718"/>
              <w:tab w:val="right" w:leader="dot" w:pos="8296"/>
            </w:tabs>
            <w:ind w:left="960"/>
            <w:rPr>
              <w:rFonts w:eastAsiaTheme="minorEastAsia"/>
              <w:sz w:val="21"/>
            </w:rPr>
          </w:pPr>
          <w:hyperlink w:anchor="_Toc525228501" w:history="1">
            <w:r>
              <w:rPr>
                <w:rStyle w:val="a6"/>
              </w:rPr>
              <w:t>3.11.4</w:t>
            </w:r>
            <w:r>
              <w:rPr>
                <w:rFonts w:eastAsiaTheme="minorEastAsia"/>
                <w:sz w:val="21"/>
              </w:rPr>
              <w:tab/>
            </w:r>
            <w:r>
              <w:rPr>
                <w:rStyle w:val="a6"/>
                <w:rFonts w:hint="eastAsia"/>
              </w:rPr>
              <w:t>实操录分（考点机构）</w:t>
            </w:r>
            <w:r>
              <w:tab/>
            </w:r>
            <w:r>
              <w:fldChar w:fldCharType="begin"/>
            </w:r>
            <w:r>
              <w:instrText xml:space="preserve"> PAGEREF _Toc525228501 \h </w:instrText>
            </w:r>
            <w:r>
              <w:fldChar w:fldCharType="separate"/>
            </w:r>
            <w:r>
              <w:t>32</w:t>
            </w:r>
            <w:r>
              <w:fldChar w:fldCharType="end"/>
            </w:r>
          </w:hyperlink>
        </w:p>
        <w:p w:rsidR="00E41F51" w:rsidRDefault="00EA7EA4">
          <w:pPr>
            <w:pStyle w:val="30"/>
            <w:tabs>
              <w:tab w:val="left" w:pos="1789"/>
              <w:tab w:val="right" w:leader="dot" w:pos="8296"/>
            </w:tabs>
            <w:ind w:left="960"/>
            <w:rPr>
              <w:rFonts w:eastAsiaTheme="minorEastAsia"/>
              <w:sz w:val="21"/>
            </w:rPr>
          </w:pPr>
          <w:hyperlink w:anchor="_Toc525228502" w:history="1">
            <w:r>
              <w:rPr>
                <w:rStyle w:val="a6"/>
                <w:rFonts w:ascii="微软雅黑" w:hAnsi="微软雅黑"/>
              </w:rPr>
              <w:t>3.11.5</w:t>
            </w:r>
            <w:r>
              <w:rPr>
                <w:rFonts w:eastAsiaTheme="minorEastAsia"/>
                <w:sz w:val="21"/>
              </w:rPr>
              <w:tab/>
            </w:r>
            <w:r>
              <w:rPr>
                <w:rStyle w:val="a6"/>
                <w:rFonts w:ascii="微软雅黑" w:hAnsi="微软雅黑" w:hint="eastAsia"/>
              </w:rPr>
              <w:t>论文答辩批改</w:t>
            </w:r>
            <w:r>
              <w:tab/>
            </w:r>
            <w:r>
              <w:fldChar w:fldCharType="begin"/>
            </w:r>
            <w:r>
              <w:instrText xml:space="preserve"> PAGEREF _Toc525228502 \h </w:instrText>
            </w:r>
            <w:r>
              <w:fldChar w:fldCharType="separate"/>
            </w:r>
            <w:r>
              <w:t>33</w:t>
            </w:r>
            <w:r>
              <w:fldChar w:fldCharType="end"/>
            </w:r>
          </w:hyperlink>
        </w:p>
        <w:p w:rsidR="00E41F51" w:rsidRDefault="00EA7EA4">
          <w:pPr>
            <w:pStyle w:val="30"/>
            <w:tabs>
              <w:tab w:val="left" w:pos="1789"/>
              <w:tab w:val="right" w:leader="dot" w:pos="8296"/>
            </w:tabs>
            <w:ind w:left="960"/>
            <w:rPr>
              <w:rFonts w:eastAsiaTheme="minorEastAsia"/>
              <w:sz w:val="21"/>
            </w:rPr>
          </w:pPr>
          <w:hyperlink w:anchor="_Toc525228503" w:history="1">
            <w:r>
              <w:rPr>
                <w:rStyle w:val="a6"/>
                <w:rFonts w:ascii="微软雅黑" w:hAnsi="微软雅黑"/>
              </w:rPr>
              <w:t>3.11.6</w:t>
            </w:r>
            <w:r>
              <w:rPr>
                <w:rFonts w:eastAsiaTheme="minorEastAsia"/>
                <w:sz w:val="21"/>
              </w:rPr>
              <w:tab/>
            </w:r>
            <w:r>
              <w:rPr>
                <w:rStyle w:val="a6"/>
                <w:rFonts w:ascii="微软雅黑" w:hAnsi="微软雅黑" w:hint="eastAsia"/>
              </w:rPr>
              <w:t>阅卷统计</w:t>
            </w:r>
            <w:r>
              <w:tab/>
            </w:r>
            <w:r>
              <w:fldChar w:fldCharType="begin"/>
            </w:r>
            <w:r>
              <w:instrText xml:space="preserve"> PAGEREF _Toc525228503 \h </w:instrText>
            </w:r>
            <w:r>
              <w:fldChar w:fldCharType="separate"/>
            </w:r>
            <w:r>
              <w:t>34</w:t>
            </w:r>
            <w:r>
              <w:fldChar w:fldCharType="end"/>
            </w:r>
          </w:hyperlink>
        </w:p>
        <w:p w:rsidR="00E41F51" w:rsidRDefault="00EA7EA4">
          <w:pPr>
            <w:pStyle w:val="20"/>
            <w:rPr>
              <w:rFonts w:eastAsiaTheme="minorEastAsia"/>
              <w:sz w:val="21"/>
            </w:rPr>
          </w:pPr>
          <w:hyperlink w:anchor="_Toc525228504" w:history="1">
            <w:r>
              <w:rPr>
                <w:rStyle w:val="a6"/>
                <w:rFonts w:ascii="微软雅黑" w:hAnsi="微软雅黑"/>
              </w:rPr>
              <w:t>3.12</w:t>
            </w:r>
            <w:r>
              <w:rPr>
                <w:rFonts w:eastAsiaTheme="minorEastAsia"/>
                <w:sz w:val="21"/>
              </w:rPr>
              <w:tab/>
            </w:r>
            <w:r>
              <w:rPr>
                <w:rStyle w:val="a6"/>
                <w:rFonts w:ascii="微软雅黑" w:hAnsi="微软雅黑" w:hint="eastAsia"/>
              </w:rPr>
              <w:t>成绩管理（信息科）</w:t>
            </w:r>
            <w:r>
              <w:tab/>
            </w:r>
            <w:r>
              <w:fldChar w:fldCharType="begin"/>
            </w:r>
            <w:r>
              <w:instrText xml:space="preserve"> PAGEREF _Toc525228504 \h </w:instrText>
            </w:r>
            <w:r>
              <w:fldChar w:fldCharType="separate"/>
            </w:r>
            <w:r>
              <w:t>34</w:t>
            </w:r>
            <w:r>
              <w:fldChar w:fldCharType="end"/>
            </w:r>
          </w:hyperlink>
        </w:p>
        <w:p w:rsidR="00E41F51" w:rsidRDefault="00EA7EA4">
          <w:pPr>
            <w:pStyle w:val="30"/>
            <w:tabs>
              <w:tab w:val="left" w:pos="1789"/>
              <w:tab w:val="right" w:leader="dot" w:pos="8296"/>
            </w:tabs>
            <w:ind w:left="960"/>
            <w:rPr>
              <w:rFonts w:eastAsiaTheme="minorEastAsia"/>
              <w:sz w:val="21"/>
            </w:rPr>
          </w:pPr>
          <w:hyperlink w:anchor="_Toc525228505" w:history="1">
            <w:r>
              <w:rPr>
                <w:rStyle w:val="a6"/>
                <w:rFonts w:ascii="微软雅黑" w:hAnsi="微软雅黑"/>
              </w:rPr>
              <w:t>3.12.1</w:t>
            </w:r>
            <w:r>
              <w:rPr>
                <w:rFonts w:eastAsiaTheme="minorEastAsia"/>
                <w:sz w:val="21"/>
              </w:rPr>
              <w:tab/>
            </w:r>
            <w:r>
              <w:rPr>
                <w:rStyle w:val="a6"/>
                <w:rFonts w:ascii="微软雅黑" w:hAnsi="微软雅黑" w:hint="eastAsia"/>
              </w:rPr>
              <w:t>成绩分析</w:t>
            </w:r>
            <w:r>
              <w:tab/>
            </w:r>
            <w:r>
              <w:fldChar w:fldCharType="begin"/>
            </w:r>
            <w:r>
              <w:instrText xml:space="preserve"> PAGEREF _Toc525228505 \h </w:instrText>
            </w:r>
            <w:r>
              <w:fldChar w:fldCharType="separate"/>
            </w:r>
            <w:r>
              <w:t>34</w:t>
            </w:r>
            <w:r>
              <w:fldChar w:fldCharType="end"/>
            </w:r>
          </w:hyperlink>
        </w:p>
        <w:p w:rsidR="00E41F51" w:rsidRDefault="00EA7EA4">
          <w:pPr>
            <w:pStyle w:val="30"/>
            <w:tabs>
              <w:tab w:val="left" w:pos="1789"/>
              <w:tab w:val="right" w:leader="dot" w:pos="8296"/>
            </w:tabs>
            <w:ind w:left="960"/>
            <w:rPr>
              <w:rFonts w:eastAsiaTheme="minorEastAsia"/>
              <w:sz w:val="21"/>
            </w:rPr>
          </w:pPr>
          <w:hyperlink w:anchor="_Toc525228506" w:history="1">
            <w:r>
              <w:rPr>
                <w:rStyle w:val="a6"/>
                <w:rFonts w:ascii="微软雅黑" w:hAnsi="微软雅黑"/>
              </w:rPr>
              <w:t>3.12.2</w:t>
            </w:r>
            <w:r>
              <w:rPr>
                <w:rFonts w:eastAsiaTheme="minorEastAsia"/>
                <w:sz w:val="21"/>
              </w:rPr>
              <w:tab/>
            </w:r>
            <w:r>
              <w:rPr>
                <w:rStyle w:val="a6"/>
                <w:rFonts w:ascii="微软雅黑" w:hAnsi="微软雅黑" w:hint="eastAsia"/>
              </w:rPr>
              <w:t>成绩汇总</w:t>
            </w:r>
            <w:r>
              <w:tab/>
            </w:r>
            <w:r>
              <w:fldChar w:fldCharType="begin"/>
            </w:r>
            <w:r>
              <w:instrText xml:space="preserve"> PAGEREF _Toc525228506 \h </w:instrText>
            </w:r>
            <w:r>
              <w:fldChar w:fldCharType="separate"/>
            </w:r>
            <w:r>
              <w:t>35</w:t>
            </w:r>
            <w:r>
              <w:fldChar w:fldCharType="end"/>
            </w:r>
          </w:hyperlink>
        </w:p>
        <w:p w:rsidR="00E41F51" w:rsidRDefault="00EA7EA4">
          <w:pPr>
            <w:pStyle w:val="20"/>
            <w:rPr>
              <w:rFonts w:eastAsiaTheme="minorEastAsia"/>
              <w:sz w:val="21"/>
            </w:rPr>
          </w:pPr>
          <w:hyperlink w:anchor="_Toc525228507" w:history="1">
            <w:r>
              <w:rPr>
                <w:rStyle w:val="a6"/>
                <w:rFonts w:ascii="微软雅黑" w:hAnsi="微软雅黑"/>
              </w:rPr>
              <w:t>3.13</w:t>
            </w:r>
            <w:r>
              <w:rPr>
                <w:rFonts w:eastAsiaTheme="minorEastAsia"/>
                <w:sz w:val="21"/>
              </w:rPr>
              <w:tab/>
            </w:r>
            <w:r>
              <w:rPr>
                <w:rStyle w:val="a6"/>
                <w:rFonts w:ascii="微软雅黑" w:hAnsi="微软雅黑" w:hint="eastAsia"/>
              </w:rPr>
              <w:t>成绩查询（考生）</w:t>
            </w:r>
            <w:r>
              <w:tab/>
            </w:r>
            <w:r>
              <w:fldChar w:fldCharType="begin"/>
            </w:r>
            <w:r>
              <w:instrText xml:space="preserve"> PAGEREF _Toc525228507 \h </w:instrText>
            </w:r>
            <w:r>
              <w:fldChar w:fldCharType="separate"/>
            </w:r>
            <w:r>
              <w:t>35</w:t>
            </w:r>
            <w:r>
              <w:fldChar w:fldCharType="end"/>
            </w:r>
          </w:hyperlink>
        </w:p>
        <w:p w:rsidR="00E41F51" w:rsidRDefault="00EA7EA4">
          <w:pPr>
            <w:pStyle w:val="20"/>
            <w:rPr>
              <w:rFonts w:eastAsiaTheme="minorEastAsia"/>
              <w:sz w:val="21"/>
            </w:rPr>
          </w:pPr>
          <w:hyperlink w:anchor="_Toc525228508" w:history="1">
            <w:r>
              <w:rPr>
                <w:rStyle w:val="a6"/>
                <w:rFonts w:ascii="微软雅黑" w:hAnsi="微软雅黑"/>
              </w:rPr>
              <w:t>3.14</w:t>
            </w:r>
            <w:r>
              <w:rPr>
                <w:rFonts w:eastAsiaTheme="minorEastAsia"/>
                <w:sz w:val="21"/>
              </w:rPr>
              <w:tab/>
            </w:r>
            <w:r>
              <w:rPr>
                <w:rStyle w:val="a6"/>
                <w:rFonts w:ascii="微软雅黑" w:hAnsi="微软雅黑" w:hint="eastAsia"/>
              </w:rPr>
              <w:t>发放证书（证书科）</w:t>
            </w:r>
            <w:r>
              <w:tab/>
            </w:r>
            <w:r>
              <w:fldChar w:fldCharType="begin"/>
            </w:r>
            <w:r>
              <w:instrText xml:space="preserve"> PAGEREF _Toc525228508 \h </w:instrText>
            </w:r>
            <w:r>
              <w:fldChar w:fldCharType="separate"/>
            </w:r>
            <w:r>
              <w:t>35</w:t>
            </w:r>
            <w:r>
              <w:fldChar w:fldCharType="end"/>
            </w:r>
          </w:hyperlink>
        </w:p>
        <w:p w:rsidR="00E41F51" w:rsidRDefault="00EA7EA4">
          <w:pPr>
            <w:pStyle w:val="30"/>
            <w:tabs>
              <w:tab w:val="left" w:pos="1789"/>
              <w:tab w:val="right" w:leader="dot" w:pos="8296"/>
            </w:tabs>
            <w:ind w:left="960"/>
            <w:rPr>
              <w:rFonts w:eastAsiaTheme="minorEastAsia"/>
              <w:sz w:val="21"/>
            </w:rPr>
          </w:pPr>
          <w:hyperlink w:anchor="_Toc525228509" w:history="1">
            <w:r>
              <w:rPr>
                <w:rStyle w:val="a6"/>
                <w:rFonts w:ascii="微软雅黑" w:hAnsi="微软雅黑"/>
              </w:rPr>
              <w:t>3.14.1</w:t>
            </w:r>
            <w:r>
              <w:rPr>
                <w:rFonts w:eastAsiaTheme="minorEastAsia"/>
                <w:sz w:val="21"/>
              </w:rPr>
              <w:tab/>
            </w:r>
            <w:r>
              <w:rPr>
                <w:rStyle w:val="a6"/>
                <w:rFonts w:ascii="微软雅黑" w:hAnsi="微软雅黑" w:hint="eastAsia"/>
              </w:rPr>
              <w:t>职业资格证书</w:t>
            </w:r>
            <w:r>
              <w:tab/>
            </w:r>
            <w:r>
              <w:fldChar w:fldCharType="begin"/>
            </w:r>
            <w:r>
              <w:instrText xml:space="preserve"> PAGEREF _Toc525228509 \h </w:instrText>
            </w:r>
            <w:r>
              <w:fldChar w:fldCharType="separate"/>
            </w:r>
            <w:r>
              <w:t>36</w:t>
            </w:r>
            <w:r>
              <w:fldChar w:fldCharType="end"/>
            </w:r>
          </w:hyperlink>
        </w:p>
        <w:p w:rsidR="00E41F51" w:rsidRDefault="00EA7EA4">
          <w:pPr>
            <w:pStyle w:val="30"/>
            <w:tabs>
              <w:tab w:val="left" w:pos="1789"/>
              <w:tab w:val="right" w:leader="dot" w:pos="8296"/>
            </w:tabs>
            <w:ind w:left="960"/>
            <w:rPr>
              <w:rFonts w:eastAsiaTheme="minorEastAsia"/>
              <w:sz w:val="21"/>
            </w:rPr>
          </w:pPr>
          <w:hyperlink w:anchor="_Toc525228510" w:history="1">
            <w:r>
              <w:rPr>
                <w:rStyle w:val="a6"/>
                <w:rFonts w:ascii="微软雅黑" w:hAnsi="微软雅黑"/>
              </w:rPr>
              <w:t>3.14.2</w:t>
            </w:r>
            <w:r>
              <w:rPr>
                <w:rFonts w:eastAsiaTheme="minorEastAsia"/>
                <w:sz w:val="21"/>
              </w:rPr>
              <w:tab/>
            </w:r>
            <w:r>
              <w:rPr>
                <w:rStyle w:val="a6"/>
                <w:rFonts w:ascii="微软雅黑" w:hAnsi="微软雅黑" w:hint="eastAsia"/>
              </w:rPr>
              <w:t>考评员证书</w:t>
            </w:r>
            <w:r>
              <w:tab/>
            </w:r>
            <w:r>
              <w:fldChar w:fldCharType="begin"/>
            </w:r>
            <w:r>
              <w:instrText xml:space="preserve"> PAGEREF _Toc525228510 \h </w:instrText>
            </w:r>
            <w:r>
              <w:fldChar w:fldCharType="separate"/>
            </w:r>
            <w:r>
              <w:t>36</w:t>
            </w:r>
            <w:r>
              <w:fldChar w:fldCharType="end"/>
            </w:r>
          </w:hyperlink>
        </w:p>
        <w:p w:rsidR="00E41F51" w:rsidRDefault="00EA7EA4">
          <w:pPr>
            <w:pStyle w:val="30"/>
            <w:tabs>
              <w:tab w:val="left" w:pos="1789"/>
              <w:tab w:val="right" w:leader="dot" w:pos="8296"/>
            </w:tabs>
            <w:ind w:left="960"/>
            <w:rPr>
              <w:rFonts w:eastAsiaTheme="minorEastAsia"/>
              <w:sz w:val="21"/>
            </w:rPr>
          </w:pPr>
          <w:hyperlink w:anchor="_Toc525228511" w:history="1">
            <w:r>
              <w:rPr>
                <w:rStyle w:val="a6"/>
                <w:rFonts w:ascii="微软雅黑" w:hAnsi="微软雅黑"/>
              </w:rPr>
              <w:t>3.14.3</w:t>
            </w:r>
            <w:r>
              <w:rPr>
                <w:rFonts w:eastAsiaTheme="minorEastAsia"/>
                <w:sz w:val="21"/>
              </w:rPr>
              <w:tab/>
            </w:r>
            <w:r>
              <w:rPr>
                <w:rStyle w:val="a6"/>
                <w:rFonts w:ascii="微软雅黑" w:hAnsi="微软雅黑" w:hint="eastAsia"/>
              </w:rPr>
              <w:t>竞赛证书</w:t>
            </w:r>
            <w:r>
              <w:tab/>
            </w:r>
            <w:r>
              <w:fldChar w:fldCharType="begin"/>
            </w:r>
            <w:r>
              <w:instrText xml:space="preserve"> PAGEREF _Toc525228511 \h </w:instrText>
            </w:r>
            <w:r>
              <w:fldChar w:fldCharType="separate"/>
            </w:r>
            <w:r>
              <w:t>36</w:t>
            </w:r>
            <w:r>
              <w:fldChar w:fldCharType="end"/>
            </w:r>
          </w:hyperlink>
        </w:p>
        <w:p w:rsidR="00E41F51" w:rsidRDefault="00EA7EA4">
          <w:pPr>
            <w:pStyle w:val="30"/>
            <w:tabs>
              <w:tab w:val="left" w:pos="1789"/>
              <w:tab w:val="right" w:leader="dot" w:pos="8296"/>
            </w:tabs>
            <w:ind w:left="960"/>
            <w:rPr>
              <w:rFonts w:eastAsiaTheme="minorEastAsia"/>
              <w:sz w:val="21"/>
            </w:rPr>
          </w:pPr>
          <w:hyperlink w:anchor="_Toc525228512" w:history="1">
            <w:r>
              <w:rPr>
                <w:rStyle w:val="a6"/>
                <w:rFonts w:ascii="微软雅黑" w:hAnsi="微软雅黑"/>
              </w:rPr>
              <w:t>3.14.4</w:t>
            </w:r>
            <w:r>
              <w:rPr>
                <w:rFonts w:eastAsiaTheme="minorEastAsia"/>
                <w:sz w:val="21"/>
              </w:rPr>
              <w:tab/>
            </w:r>
            <w:r>
              <w:rPr>
                <w:rStyle w:val="a6"/>
                <w:rFonts w:ascii="微软雅黑" w:hAnsi="微软雅黑" w:hint="eastAsia"/>
              </w:rPr>
              <w:t>证书发放</w:t>
            </w:r>
            <w:r>
              <w:tab/>
            </w:r>
            <w:r>
              <w:fldChar w:fldCharType="begin"/>
            </w:r>
            <w:r>
              <w:instrText xml:space="preserve"> PAGEREF _Toc525228512 \h </w:instrText>
            </w:r>
            <w:r>
              <w:fldChar w:fldCharType="separate"/>
            </w:r>
            <w:r>
              <w:t>36</w:t>
            </w:r>
            <w:r>
              <w:fldChar w:fldCharType="end"/>
            </w:r>
          </w:hyperlink>
        </w:p>
        <w:p w:rsidR="00E41F51" w:rsidRDefault="00EA7EA4">
          <w:pPr>
            <w:pStyle w:val="30"/>
            <w:tabs>
              <w:tab w:val="left" w:pos="1789"/>
              <w:tab w:val="right" w:leader="dot" w:pos="8296"/>
            </w:tabs>
            <w:ind w:left="960"/>
            <w:rPr>
              <w:rFonts w:eastAsiaTheme="minorEastAsia"/>
              <w:sz w:val="21"/>
            </w:rPr>
          </w:pPr>
          <w:hyperlink w:anchor="_Toc525228513" w:history="1">
            <w:r>
              <w:rPr>
                <w:rStyle w:val="a6"/>
                <w:rFonts w:ascii="微软雅黑" w:hAnsi="微软雅黑"/>
              </w:rPr>
              <w:t>3.14.5</w:t>
            </w:r>
            <w:r>
              <w:rPr>
                <w:rFonts w:eastAsiaTheme="minorEastAsia"/>
                <w:sz w:val="21"/>
              </w:rPr>
              <w:tab/>
            </w:r>
            <w:r>
              <w:rPr>
                <w:rStyle w:val="a6"/>
                <w:rFonts w:ascii="微软雅黑" w:hAnsi="微软雅黑" w:hint="eastAsia"/>
              </w:rPr>
              <w:t>证书上网</w:t>
            </w:r>
            <w:r>
              <w:tab/>
            </w:r>
            <w:r>
              <w:fldChar w:fldCharType="begin"/>
            </w:r>
            <w:r>
              <w:instrText xml:space="preserve"> PAGEREF _Toc525228513 \h </w:instrText>
            </w:r>
            <w:r>
              <w:fldChar w:fldCharType="separate"/>
            </w:r>
            <w:r>
              <w:t>37</w:t>
            </w:r>
            <w:r>
              <w:fldChar w:fldCharType="end"/>
            </w:r>
          </w:hyperlink>
        </w:p>
        <w:p w:rsidR="00E41F51" w:rsidRDefault="00EA7EA4">
          <w:pPr>
            <w:pStyle w:val="30"/>
            <w:tabs>
              <w:tab w:val="left" w:pos="1789"/>
              <w:tab w:val="right" w:leader="dot" w:pos="8296"/>
            </w:tabs>
            <w:ind w:left="960"/>
            <w:rPr>
              <w:rFonts w:eastAsiaTheme="minorEastAsia"/>
              <w:sz w:val="21"/>
            </w:rPr>
          </w:pPr>
          <w:hyperlink w:anchor="_Toc525228514" w:history="1">
            <w:r>
              <w:rPr>
                <w:rStyle w:val="a6"/>
                <w:rFonts w:ascii="微软雅黑" w:hAnsi="微软雅黑"/>
              </w:rPr>
              <w:t>3.14.6</w:t>
            </w:r>
            <w:r>
              <w:rPr>
                <w:rFonts w:eastAsiaTheme="minorEastAsia"/>
                <w:sz w:val="21"/>
              </w:rPr>
              <w:tab/>
            </w:r>
            <w:r>
              <w:rPr>
                <w:rStyle w:val="a6"/>
                <w:rFonts w:ascii="微软雅黑" w:hAnsi="微软雅黑" w:hint="eastAsia"/>
              </w:rPr>
              <w:t>证书的统计分析</w:t>
            </w:r>
            <w:r>
              <w:tab/>
            </w:r>
            <w:r>
              <w:fldChar w:fldCharType="begin"/>
            </w:r>
            <w:r>
              <w:instrText xml:space="preserve"> PAGEREF _Toc525228514 \h </w:instrText>
            </w:r>
            <w:r>
              <w:fldChar w:fldCharType="separate"/>
            </w:r>
            <w:r>
              <w:t>37</w:t>
            </w:r>
            <w:r>
              <w:fldChar w:fldCharType="end"/>
            </w:r>
          </w:hyperlink>
        </w:p>
        <w:p w:rsidR="00E41F51" w:rsidRDefault="00EA7EA4">
          <w:pPr>
            <w:pStyle w:val="20"/>
            <w:rPr>
              <w:rFonts w:eastAsiaTheme="minorEastAsia"/>
              <w:sz w:val="21"/>
            </w:rPr>
          </w:pPr>
          <w:hyperlink w:anchor="_Toc525228515" w:history="1">
            <w:r>
              <w:rPr>
                <w:rStyle w:val="a6"/>
                <w:rFonts w:ascii="微软雅黑" w:hAnsi="微软雅黑"/>
              </w:rPr>
              <w:t>3.15</w:t>
            </w:r>
            <w:r>
              <w:rPr>
                <w:rFonts w:eastAsiaTheme="minorEastAsia"/>
                <w:sz w:val="21"/>
              </w:rPr>
              <w:tab/>
            </w:r>
            <w:r>
              <w:rPr>
                <w:rStyle w:val="a6"/>
                <w:rFonts w:ascii="微软雅黑" w:hAnsi="微软雅黑" w:hint="eastAsia"/>
              </w:rPr>
              <w:t>数据统计分析（信息科）</w:t>
            </w:r>
            <w:r>
              <w:tab/>
            </w:r>
            <w:r>
              <w:fldChar w:fldCharType="begin"/>
            </w:r>
            <w:r>
              <w:instrText xml:space="preserve"> PAGEREF _Toc525228515 \h </w:instrText>
            </w:r>
            <w:r>
              <w:fldChar w:fldCharType="separate"/>
            </w:r>
            <w:r>
              <w:t>37</w:t>
            </w:r>
            <w:r>
              <w:fldChar w:fldCharType="end"/>
            </w:r>
          </w:hyperlink>
        </w:p>
        <w:p w:rsidR="00E41F51" w:rsidRDefault="00EA7EA4">
          <w:pPr>
            <w:pStyle w:val="30"/>
            <w:tabs>
              <w:tab w:val="left" w:pos="1789"/>
              <w:tab w:val="right" w:leader="dot" w:pos="8296"/>
            </w:tabs>
            <w:ind w:left="960"/>
            <w:rPr>
              <w:rFonts w:eastAsiaTheme="minorEastAsia"/>
              <w:sz w:val="21"/>
            </w:rPr>
          </w:pPr>
          <w:hyperlink w:anchor="_Toc525228516" w:history="1">
            <w:r>
              <w:rPr>
                <w:rStyle w:val="a6"/>
                <w:rFonts w:ascii="微软雅黑" w:hAnsi="微软雅黑"/>
              </w:rPr>
              <w:t>3.15.1</w:t>
            </w:r>
            <w:r>
              <w:rPr>
                <w:rFonts w:eastAsiaTheme="minorEastAsia"/>
                <w:sz w:val="21"/>
              </w:rPr>
              <w:tab/>
            </w:r>
            <w:r>
              <w:rPr>
                <w:rStyle w:val="a6"/>
                <w:rFonts w:ascii="微软雅黑" w:hAnsi="微软雅黑" w:hint="eastAsia"/>
              </w:rPr>
              <w:t>鉴定人数统计</w:t>
            </w:r>
            <w:r>
              <w:tab/>
            </w:r>
            <w:r>
              <w:fldChar w:fldCharType="begin"/>
            </w:r>
            <w:r>
              <w:instrText xml:space="preserve"> PAGEREF _Toc525228516 \h </w:instrText>
            </w:r>
            <w:r>
              <w:fldChar w:fldCharType="separate"/>
            </w:r>
            <w:r>
              <w:t>37</w:t>
            </w:r>
            <w:r>
              <w:fldChar w:fldCharType="end"/>
            </w:r>
          </w:hyperlink>
        </w:p>
        <w:p w:rsidR="00E41F51" w:rsidRDefault="00EA7EA4">
          <w:pPr>
            <w:pStyle w:val="30"/>
            <w:tabs>
              <w:tab w:val="left" w:pos="1789"/>
              <w:tab w:val="right" w:leader="dot" w:pos="8296"/>
            </w:tabs>
            <w:ind w:left="960"/>
            <w:rPr>
              <w:rFonts w:eastAsiaTheme="minorEastAsia"/>
              <w:sz w:val="21"/>
            </w:rPr>
          </w:pPr>
          <w:hyperlink w:anchor="_Toc525228517" w:history="1">
            <w:r>
              <w:rPr>
                <w:rStyle w:val="a6"/>
                <w:rFonts w:ascii="微软雅黑" w:hAnsi="微软雅黑"/>
              </w:rPr>
              <w:t>3.15.2</w:t>
            </w:r>
            <w:r>
              <w:rPr>
                <w:rFonts w:eastAsiaTheme="minorEastAsia"/>
                <w:sz w:val="21"/>
              </w:rPr>
              <w:tab/>
            </w:r>
            <w:r>
              <w:rPr>
                <w:rStyle w:val="a6"/>
                <w:rFonts w:ascii="微软雅黑" w:hAnsi="微软雅黑" w:hint="eastAsia"/>
              </w:rPr>
              <w:t>鉴定人数分析</w:t>
            </w:r>
            <w:r>
              <w:tab/>
            </w:r>
            <w:r>
              <w:fldChar w:fldCharType="begin"/>
            </w:r>
            <w:r>
              <w:instrText xml:space="preserve"> PAGEREF _Toc525228517 \h </w:instrText>
            </w:r>
            <w:r>
              <w:fldChar w:fldCharType="separate"/>
            </w:r>
            <w:r>
              <w:t>38</w:t>
            </w:r>
            <w:r>
              <w:fldChar w:fldCharType="end"/>
            </w:r>
          </w:hyperlink>
        </w:p>
        <w:p w:rsidR="00E41F51" w:rsidRDefault="00EA7EA4">
          <w:pPr>
            <w:pStyle w:val="30"/>
            <w:tabs>
              <w:tab w:val="left" w:pos="1789"/>
              <w:tab w:val="right" w:leader="dot" w:pos="8296"/>
            </w:tabs>
            <w:ind w:left="960"/>
            <w:rPr>
              <w:rFonts w:eastAsiaTheme="minorEastAsia"/>
              <w:sz w:val="21"/>
            </w:rPr>
          </w:pPr>
          <w:hyperlink w:anchor="_Toc525228518" w:history="1">
            <w:r>
              <w:rPr>
                <w:rStyle w:val="a6"/>
                <w:rFonts w:ascii="微软雅黑" w:hAnsi="微软雅黑"/>
              </w:rPr>
              <w:t>3.15.3</w:t>
            </w:r>
            <w:r>
              <w:rPr>
                <w:rFonts w:eastAsiaTheme="minorEastAsia"/>
                <w:sz w:val="21"/>
              </w:rPr>
              <w:tab/>
            </w:r>
            <w:r>
              <w:rPr>
                <w:rStyle w:val="a6"/>
                <w:rFonts w:ascii="微软雅黑" w:hAnsi="微软雅黑" w:hint="eastAsia"/>
              </w:rPr>
              <w:t>鉴定人数图形统计</w:t>
            </w:r>
            <w:r>
              <w:tab/>
            </w:r>
            <w:r>
              <w:fldChar w:fldCharType="begin"/>
            </w:r>
            <w:r>
              <w:instrText xml:space="preserve"> PAGEREF _Toc525228518 \h </w:instrText>
            </w:r>
            <w:r>
              <w:fldChar w:fldCharType="separate"/>
            </w:r>
            <w:r>
              <w:t>38</w:t>
            </w:r>
            <w:r>
              <w:fldChar w:fldCharType="end"/>
            </w:r>
          </w:hyperlink>
        </w:p>
        <w:p w:rsidR="00E41F51" w:rsidRDefault="00EA7EA4">
          <w:pPr>
            <w:pStyle w:val="10"/>
            <w:tabs>
              <w:tab w:val="left" w:pos="840"/>
              <w:tab w:val="right" w:leader="dot" w:pos="8296"/>
            </w:tabs>
            <w:rPr>
              <w:rFonts w:eastAsiaTheme="minorEastAsia"/>
              <w:sz w:val="21"/>
            </w:rPr>
          </w:pPr>
          <w:hyperlink w:anchor="_Toc525228519" w:history="1">
            <w:r>
              <w:rPr>
                <w:rStyle w:val="a6"/>
                <w:rFonts w:ascii="微软雅黑" w:hAnsi="微软雅黑" w:hint="eastAsia"/>
              </w:rPr>
              <w:t>四：</w:t>
            </w:r>
            <w:r>
              <w:rPr>
                <w:rFonts w:eastAsiaTheme="minorEastAsia"/>
                <w:sz w:val="21"/>
              </w:rPr>
              <w:tab/>
            </w:r>
            <w:r>
              <w:rPr>
                <w:rStyle w:val="a6"/>
                <w:rFonts w:ascii="微软雅黑" w:hAnsi="微软雅黑" w:hint="eastAsia"/>
              </w:rPr>
              <w:t>职业资格考试流程</w:t>
            </w:r>
            <w:r>
              <w:rPr>
                <w:rStyle w:val="a6"/>
                <w:rFonts w:ascii="微软雅黑" w:hAnsi="微软雅黑"/>
              </w:rPr>
              <w:t>(</w:t>
            </w:r>
            <w:r>
              <w:rPr>
                <w:rStyle w:val="a6"/>
                <w:rFonts w:ascii="微软雅黑" w:hAnsi="微软雅黑" w:hint="eastAsia"/>
              </w:rPr>
              <w:t>市、县</w:t>
            </w:r>
            <w:r>
              <w:rPr>
                <w:rStyle w:val="a6"/>
                <w:rFonts w:ascii="微软雅黑" w:hAnsi="微软雅黑"/>
              </w:rPr>
              <w:t>)</w:t>
            </w:r>
            <w:r>
              <w:tab/>
            </w:r>
            <w:r>
              <w:fldChar w:fldCharType="begin"/>
            </w:r>
            <w:r>
              <w:instrText xml:space="preserve"> PAGEREF _Toc525228519 \h </w:instrText>
            </w:r>
            <w:r>
              <w:fldChar w:fldCharType="separate"/>
            </w:r>
            <w:r>
              <w:t>40</w:t>
            </w:r>
            <w:r>
              <w:fldChar w:fldCharType="end"/>
            </w:r>
          </w:hyperlink>
        </w:p>
        <w:p w:rsidR="00E41F51" w:rsidRDefault="00EA7EA4">
          <w:pPr>
            <w:pStyle w:val="30"/>
            <w:tabs>
              <w:tab w:val="left" w:pos="1680"/>
              <w:tab w:val="right" w:leader="dot" w:pos="8296"/>
            </w:tabs>
            <w:ind w:left="960"/>
            <w:rPr>
              <w:rFonts w:eastAsiaTheme="minorEastAsia"/>
              <w:sz w:val="21"/>
            </w:rPr>
          </w:pPr>
          <w:hyperlink w:anchor="_Toc525228520" w:history="1">
            <w:r>
              <w:rPr>
                <w:rStyle w:val="a6"/>
                <w:rFonts w:ascii="微软雅黑" w:hAnsi="微软雅黑"/>
              </w:rPr>
              <w:t>4.1.1</w:t>
            </w:r>
            <w:r>
              <w:rPr>
                <w:rFonts w:eastAsiaTheme="minorEastAsia"/>
                <w:sz w:val="21"/>
              </w:rPr>
              <w:tab/>
            </w:r>
            <w:r>
              <w:rPr>
                <w:rStyle w:val="a6"/>
                <w:rFonts w:ascii="微软雅黑" w:hAnsi="微软雅黑" w:hint="eastAsia"/>
              </w:rPr>
              <w:t>统考计划管理（信息科）</w:t>
            </w:r>
            <w:r>
              <w:tab/>
            </w:r>
            <w:r>
              <w:fldChar w:fldCharType="begin"/>
            </w:r>
            <w:r>
              <w:instrText xml:space="preserve"> PAGEREF _Toc525228520 \h </w:instrText>
            </w:r>
            <w:r>
              <w:fldChar w:fldCharType="separate"/>
            </w:r>
            <w:r>
              <w:t>40</w:t>
            </w:r>
            <w:r>
              <w:fldChar w:fldCharType="end"/>
            </w:r>
          </w:hyperlink>
        </w:p>
        <w:p w:rsidR="00E41F51" w:rsidRDefault="00EA7EA4">
          <w:pPr>
            <w:pStyle w:val="30"/>
            <w:tabs>
              <w:tab w:val="left" w:pos="1680"/>
              <w:tab w:val="right" w:leader="dot" w:pos="8296"/>
            </w:tabs>
            <w:ind w:left="960"/>
            <w:rPr>
              <w:rFonts w:eastAsiaTheme="minorEastAsia"/>
              <w:sz w:val="21"/>
            </w:rPr>
          </w:pPr>
          <w:hyperlink w:anchor="_Toc525228521" w:history="1">
            <w:r>
              <w:rPr>
                <w:rStyle w:val="a6"/>
                <w:rFonts w:ascii="微软雅黑" w:hAnsi="微软雅黑"/>
              </w:rPr>
              <w:t>4.1.2</w:t>
            </w:r>
            <w:r>
              <w:rPr>
                <w:rFonts w:eastAsiaTheme="minorEastAsia"/>
                <w:sz w:val="21"/>
              </w:rPr>
              <w:tab/>
            </w:r>
            <w:r>
              <w:rPr>
                <w:rStyle w:val="a6"/>
                <w:rFonts w:ascii="微软雅黑" w:hAnsi="微软雅黑" w:hint="eastAsia"/>
              </w:rPr>
              <w:t>专场计划管理</w:t>
            </w:r>
            <w:r>
              <w:rPr>
                <w:rStyle w:val="a6"/>
                <w:rFonts w:ascii="微软雅黑" w:hAnsi="微软雅黑"/>
              </w:rPr>
              <w:t>(</w:t>
            </w:r>
            <w:r>
              <w:rPr>
                <w:rStyle w:val="a6"/>
                <w:rFonts w:ascii="微软雅黑" w:hAnsi="微软雅黑" w:hint="eastAsia"/>
              </w:rPr>
              <w:t>同省级</w:t>
            </w:r>
            <w:r>
              <w:rPr>
                <w:rStyle w:val="a6"/>
                <w:rFonts w:ascii="微软雅黑" w:hAnsi="微软雅黑"/>
              </w:rPr>
              <w:t>)</w:t>
            </w:r>
            <w:r>
              <w:tab/>
            </w:r>
            <w:r>
              <w:fldChar w:fldCharType="begin"/>
            </w:r>
            <w:r>
              <w:instrText xml:space="preserve"> PAGEREF _Toc525228521 \h </w:instrText>
            </w:r>
            <w:r>
              <w:fldChar w:fldCharType="separate"/>
            </w:r>
            <w:r>
              <w:t>41</w:t>
            </w:r>
            <w:r>
              <w:fldChar w:fldCharType="end"/>
            </w:r>
          </w:hyperlink>
        </w:p>
        <w:p w:rsidR="00E41F51" w:rsidRDefault="00EA7EA4">
          <w:pPr>
            <w:pStyle w:val="20"/>
            <w:rPr>
              <w:rFonts w:eastAsiaTheme="minorEastAsia"/>
              <w:sz w:val="21"/>
            </w:rPr>
          </w:pPr>
          <w:hyperlink w:anchor="_Toc525228522" w:history="1">
            <w:r>
              <w:rPr>
                <w:rStyle w:val="a6"/>
                <w:rFonts w:ascii="微软雅黑" w:hAnsi="微软雅黑"/>
              </w:rPr>
              <w:t>4.2</w:t>
            </w:r>
            <w:r>
              <w:rPr>
                <w:rFonts w:eastAsiaTheme="minorEastAsia"/>
                <w:sz w:val="21"/>
              </w:rPr>
              <w:tab/>
            </w:r>
            <w:r>
              <w:rPr>
                <w:rStyle w:val="a6"/>
                <w:rFonts w:ascii="微软雅黑" w:hAnsi="微软雅黑" w:hint="eastAsia"/>
              </w:rPr>
              <w:t>考生报名（考生）</w:t>
            </w:r>
            <w:r>
              <w:tab/>
            </w:r>
            <w:r>
              <w:fldChar w:fldCharType="begin"/>
            </w:r>
            <w:r>
              <w:instrText xml:space="preserve"> PAGEREF _Toc525228522 \h </w:instrText>
            </w:r>
            <w:r>
              <w:fldChar w:fldCharType="separate"/>
            </w:r>
            <w:r>
              <w:t>41</w:t>
            </w:r>
            <w:r>
              <w:fldChar w:fldCharType="end"/>
            </w:r>
          </w:hyperlink>
        </w:p>
        <w:p w:rsidR="00E41F51" w:rsidRDefault="00EA7EA4">
          <w:pPr>
            <w:pStyle w:val="30"/>
            <w:tabs>
              <w:tab w:val="left" w:pos="1680"/>
              <w:tab w:val="right" w:leader="dot" w:pos="8296"/>
            </w:tabs>
            <w:ind w:left="960"/>
            <w:rPr>
              <w:rFonts w:eastAsiaTheme="minorEastAsia"/>
              <w:sz w:val="21"/>
            </w:rPr>
          </w:pPr>
          <w:hyperlink w:anchor="_Toc525228523" w:history="1">
            <w:r>
              <w:rPr>
                <w:rStyle w:val="a6"/>
                <w:rFonts w:ascii="微软雅黑" w:hAnsi="微软雅黑"/>
              </w:rPr>
              <w:t>4.2.1</w:t>
            </w:r>
            <w:r>
              <w:rPr>
                <w:rFonts w:eastAsiaTheme="minorEastAsia"/>
                <w:sz w:val="21"/>
              </w:rPr>
              <w:tab/>
            </w:r>
            <w:r>
              <w:rPr>
                <w:rStyle w:val="a6"/>
                <w:rFonts w:ascii="微软雅黑" w:hAnsi="微软雅黑" w:hint="eastAsia"/>
              </w:rPr>
              <w:t>批量报名（所站、院校、机构）</w:t>
            </w:r>
            <w:r>
              <w:tab/>
            </w:r>
            <w:r>
              <w:fldChar w:fldCharType="begin"/>
            </w:r>
            <w:r>
              <w:instrText xml:space="preserve"> PAGEREF _Toc525228523 \h </w:instrText>
            </w:r>
            <w:r>
              <w:fldChar w:fldCharType="separate"/>
            </w:r>
            <w:r>
              <w:t>41</w:t>
            </w:r>
            <w:r>
              <w:fldChar w:fldCharType="end"/>
            </w:r>
          </w:hyperlink>
        </w:p>
        <w:p w:rsidR="00E41F51" w:rsidRDefault="00EA7EA4">
          <w:pPr>
            <w:pStyle w:val="30"/>
            <w:tabs>
              <w:tab w:val="left" w:pos="1680"/>
              <w:tab w:val="right" w:leader="dot" w:pos="8296"/>
            </w:tabs>
            <w:ind w:left="960"/>
            <w:rPr>
              <w:rFonts w:eastAsiaTheme="minorEastAsia"/>
              <w:sz w:val="21"/>
            </w:rPr>
          </w:pPr>
          <w:hyperlink w:anchor="_Toc525228524" w:history="1">
            <w:r>
              <w:rPr>
                <w:rStyle w:val="a6"/>
                <w:rFonts w:ascii="微软雅黑" w:hAnsi="微软雅黑"/>
              </w:rPr>
              <w:t>4.2.2</w:t>
            </w:r>
            <w:r>
              <w:rPr>
                <w:rFonts w:eastAsiaTheme="minorEastAsia"/>
                <w:sz w:val="21"/>
              </w:rPr>
              <w:tab/>
            </w:r>
            <w:r>
              <w:rPr>
                <w:rStyle w:val="a6"/>
                <w:rFonts w:ascii="微软雅黑" w:hAnsi="微软雅黑" w:hint="eastAsia"/>
              </w:rPr>
              <w:t>考生报名（统考）</w:t>
            </w:r>
            <w:r>
              <w:tab/>
            </w:r>
            <w:r>
              <w:fldChar w:fldCharType="begin"/>
            </w:r>
            <w:r>
              <w:instrText xml:space="preserve"> PAGEREF _Toc525228524 \h </w:instrText>
            </w:r>
            <w:r>
              <w:fldChar w:fldCharType="separate"/>
            </w:r>
            <w:r>
              <w:t>42</w:t>
            </w:r>
            <w:r>
              <w:fldChar w:fldCharType="end"/>
            </w:r>
          </w:hyperlink>
        </w:p>
        <w:p w:rsidR="00E41F51" w:rsidRDefault="00EA7EA4">
          <w:pPr>
            <w:pStyle w:val="20"/>
            <w:rPr>
              <w:rFonts w:eastAsiaTheme="minorEastAsia"/>
              <w:sz w:val="21"/>
            </w:rPr>
          </w:pPr>
          <w:hyperlink w:anchor="_Toc525228525" w:history="1">
            <w:r>
              <w:rPr>
                <w:rStyle w:val="a6"/>
                <w:rFonts w:ascii="微软雅黑" w:hAnsi="微软雅黑"/>
              </w:rPr>
              <w:t>4.3</w:t>
            </w:r>
            <w:r>
              <w:rPr>
                <w:rFonts w:eastAsiaTheme="minorEastAsia"/>
                <w:sz w:val="21"/>
              </w:rPr>
              <w:tab/>
            </w:r>
            <w:r>
              <w:rPr>
                <w:rStyle w:val="a6"/>
                <w:rFonts w:ascii="微软雅黑" w:hAnsi="微软雅黑" w:hint="eastAsia"/>
              </w:rPr>
              <w:t>报名审核（鉴定一科）</w:t>
            </w:r>
            <w:r>
              <w:tab/>
            </w:r>
            <w:r>
              <w:fldChar w:fldCharType="begin"/>
            </w:r>
            <w:r>
              <w:instrText xml:space="preserve"> PAGEREF _Toc525228525 \h </w:instrText>
            </w:r>
            <w:r>
              <w:fldChar w:fldCharType="separate"/>
            </w:r>
            <w:r>
              <w:t>42</w:t>
            </w:r>
            <w:r>
              <w:fldChar w:fldCharType="end"/>
            </w:r>
          </w:hyperlink>
        </w:p>
        <w:p w:rsidR="00E41F51" w:rsidRDefault="00EA7EA4">
          <w:pPr>
            <w:pStyle w:val="30"/>
            <w:tabs>
              <w:tab w:val="left" w:pos="1680"/>
              <w:tab w:val="right" w:leader="dot" w:pos="8296"/>
            </w:tabs>
            <w:ind w:left="960"/>
            <w:rPr>
              <w:rFonts w:eastAsiaTheme="minorEastAsia"/>
              <w:sz w:val="21"/>
            </w:rPr>
          </w:pPr>
          <w:hyperlink w:anchor="_Toc525228526" w:history="1">
            <w:r>
              <w:rPr>
                <w:rStyle w:val="a6"/>
              </w:rPr>
              <w:t>4.3.1</w:t>
            </w:r>
            <w:r>
              <w:rPr>
                <w:rFonts w:eastAsiaTheme="minorEastAsia"/>
                <w:sz w:val="21"/>
              </w:rPr>
              <w:tab/>
            </w:r>
            <w:r>
              <w:rPr>
                <w:rStyle w:val="a6"/>
                <w:rFonts w:hint="eastAsia"/>
              </w:rPr>
              <w:t>在线审核</w:t>
            </w:r>
            <w:r>
              <w:tab/>
            </w:r>
            <w:r>
              <w:fldChar w:fldCharType="begin"/>
            </w:r>
            <w:r>
              <w:instrText xml:space="preserve"> PAGEREF _Toc525228526 \h </w:instrText>
            </w:r>
            <w:r>
              <w:fldChar w:fldCharType="separate"/>
            </w:r>
            <w:r>
              <w:t>42</w:t>
            </w:r>
            <w:r>
              <w:fldChar w:fldCharType="end"/>
            </w:r>
          </w:hyperlink>
        </w:p>
        <w:p w:rsidR="00E41F51" w:rsidRDefault="00EA7EA4">
          <w:pPr>
            <w:pStyle w:val="30"/>
            <w:tabs>
              <w:tab w:val="left" w:pos="1680"/>
              <w:tab w:val="right" w:leader="dot" w:pos="8296"/>
            </w:tabs>
            <w:ind w:left="960"/>
            <w:rPr>
              <w:rFonts w:eastAsiaTheme="minorEastAsia"/>
              <w:sz w:val="21"/>
            </w:rPr>
          </w:pPr>
          <w:hyperlink w:anchor="_Toc525228527" w:history="1">
            <w:r>
              <w:rPr>
                <w:rStyle w:val="a6"/>
              </w:rPr>
              <w:t>4.3.2</w:t>
            </w:r>
            <w:r>
              <w:rPr>
                <w:rFonts w:eastAsiaTheme="minorEastAsia"/>
                <w:sz w:val="21"/>
              </w:rPr>
              <w:tab/>
            </w:r>
            <w:r>
              <w:rPr>
                <w:rStyle w:val="a6"/>
                <w:rFonts w:hint="eastAsia"/>
              </w:rPr>
              <w:t>现场审核</w:t>
            </w:r>
            <w:r>
              <w:tab/>
            </w:r>
            <w:r>
              <w:fldChar w:fldCharType="begin"/>
            </w:r>
            <w:r>
              <w:instrText xml:space="preserve"> PAGEREF _Toc525228527 \h </w:instrText>
            </w:r>
            <w:r>
              <w:fldChar w:fldCharType="separate"/>
            </w:r>
            <w:r>
              <w:t>42</w:t>
            </w:r>
            <w:r>
              <w:fldChar w:fldCharType="end"/>
            </w:r>
          </w:hyperlink>
        </w:p>
        <w:p w:rsidR="00E41F51" w:rsidRDefault="00EA7EA4">
          <w:pPr>
            <w:pStyle w:val="30"/>
            <w:tabs>
              <w:tab w:val="left" w:pos="1680"/>
              <w:tab w:val="right" w:leader="dot" w:pos="8296"/>
            </w:tabs>
            <w:ind w:left="960"/>
            <w:rPr>
              <w:rFonts w:eastAsiaTheme="minorEastAsia"/>
              <w:sz w:val="21"/>
            </w:rPr>
          </w:pPr>
          <w:hyperlink w:anchor="_Toc525228528" w:history="1">
            <w:r>
              <w:rPr>
                <w:rStyle w:val="a6"/>
              </w:rPr>
              <w:t>4.3.3</w:t>
            </w:r>
            <w:r>
              <w:rPr>
                <w:rFonts w:eastAsiaTheme="minorEastAsia"/>
                <w:sz w:val="21"/>
              </w:rPr>
              <w:tab/>
            </w:r>
            <w:r>
              <w:rPr>
                <w:rStyle w:val="a6"/>
                <w:rFonts w:hint="eastAsia"/>
              </w:rPr>
              <w:t>审核结果推送</w:t>
            </w:r>
            <w:r>
              <w:tab/>
            </w:r>
            <w:r>
              <w:fldChar w:fldCharType="begin"/>
            </w:r>
            <w:r>
              <w:instrText xml:space="preserve"> PAGEREF _Toc525228528 \h </w:instrText>
            </w:r>
            <w:r>
              <w:fldChar w:fldCharType="separate"/>
            </w:r>
            <w:r>
              <w:t>42</w:t>
            </w:r>
            <w:r>
              <w:fldChar w:fldCharType="end"/>
            </w:r>
          </w:hyperlink>
        </w:p>
        <w:p w:rsidR="00E41F51" w:rsidRDefault="00EA7EA4">
          <w:pPr>
            <w:pStyle w:val="30"/>
            <w:tabs>
              <w:tab w:val="left" w:pos="1680"/>
              <w:tab w:val="right" w:leader="dot" w:pos="8296"/>
            </w:tabs>
            <w:ind w:left="960"/>
            <w:rPr>
              <w:rFonts w:eastAsiaTheme="minorEastAsia"/>
              <w:sz w:val="21"/>
            </w:rPr>
          </w:pPr>
          <w:hyperlink w:anchor="_Toc525228529" w:history="1">
            <w:r>
              <w:rPr>
                <w:rStyle w:val="a6"/>
              </w:rPr>
              <w:t>4.3.4</w:t>
            </w:r>
            <w:r>
              <w:rPr>
                <w:rFonts w:eastAsiaTheme="minorEastAsia"/>
                <w:sz w:val="21"/>
              </w:rPr>
              <w:tab/>
            </w:r>
            <w:r>
              <w:rPr>
                <w:rStyle w:val="a6"/>
                <w:rFonts w:hint="eastAsia"/>
              </w:rPr>
              <w:t>审核统计</w:t>
            </w:r>
            <w:r>
              <w:tab/>
            </w:r>
            <w:r>
              <w:fldChar w:fldCharType="begin"/>
            </w:r>
            <w:r>
              <w:instrText xml:space="preserve"> PAGEREF _Toc525228529 \h </w:instrText>
            </w:r>
            <w:r>
              <w:fldChar w:fldCharType="separate"/>
            </w:r>
            <w:r>
              <w:t>42</w:t>
            </w:r>
            <w:r>
              <w:fldChar w:fldCharType="end"/>
            </w:r>
          </w:hyperlink>
        </w:p>
        <w:p w:rsidR="00E41F51" w:rsidRDefault="00EA7EA4">
          <w:pPr>
            <w:pStyle w:val="20"/>
            <w:rPr>
              <w:rFonts w:eastAsiaTheme="minorEastAsia"/>
              <w:sz w:val="21"/>
            </w:rPr>
          </w:pPr>
          <w:hyperlink w:anchor="_Toc525228530" w:history="1">
            <w:r>
              <w:rPr>
                <w:rStyle w:val="a6"/>
                <w:rFonts w:ascii="微软雅黑" w:hAnsi="微软雅黑"/>
              </w:rPr>
              <w:t>4.4</w:t>
            </w:r>
            <w:r>
              <w:rPr>
                <w:rFonts w:eastAsiaTheme="minorEastAsia"/>
                <w:sz w:val="21"/>
              </w:rPr>
              <w:tab/>
            </w:r>
            <w:r>
              <w:rPr>
                <w:rStyle w:val="a6"/>
                <w:rFonts w:ascii="微软雅黑" w:hAnsi="微软雅黑" w:hint="eastAsia"/>
              </w:rPr>
              <w:t>在线学习（考生）</w:t>
            </w:r>
            <w:r>
              <w:tab/>
            </w:r>
            <w:r>
              <w:fldChar w:fldCharType="begin"/>
            </w:r>
            <w:r>
              <w:instrText xml:space="preserve"> PAGEREF _Toc525228530 \h </w:instrText>
            </w:r>
            <w:r>
              <w:fldChar w:fldCharType="separate"/>
            </w:r>
            <w:r>
              <w:t>42</w:t>
            </w:r>
            <w:r>
              <w:fldChar w:fldCharType="end"/>
            </w:r>
          </w:hyperlink>
        </w:p>
        <w:p w:rsidR="00E41F51" w:rsidRDefault="00EA7EA4">
          <w:pPr>
            <w:pStyle w:val="20"/>
            <w:rPr>
              <w:rFonts w:eastAsiaTheme="minorEastAsia"/>
              <w:sz w:val="21"/>
            </w:rPr>
          </w:pPr>
          <w:hyperlink w:anchor="_Toc525228531" w:history="1">
            <w:r>
              <w:rPr>
                <w:rStyle w:val="a6"/>
                <w:rFonts w:ascii="微软雅黑" w:hAnsi="微软雅黑"/>
              </w:rPr>
              <w:t>4.5</w:t>
            </w:r>
            <w:r>
              <w:rPr>
                <w:rFonts w:eastAsiaTheme="minorEastAsia"/>
                <w:sz w:val="21"/>
              </w:rPr>
              <w:tab/>
            </w:r>
            <w:r>
              <w:rPr>
                <w:rStyle w:val="a6"/>
                <w:rFonts w:ascii="微软雅黑" w:hAnsi="微软雅黑" w:hint="eastAsia"/>
              </w:rPr>
              <w:t>考生缴费（考生、机构、所站、院校）</w:t>
            </w:r>
            <w:r>
              <w:tab/>
            </w:r>
            <w:r>
              <w:fldChar w:fldCharType="begin"/>
            </w:r>
            <w:r>
              <w:instrText xml:space="preserve"> PAGEREF _Toc525228531 \h </w:instrText>
            </w:r>
            <w:r>
              <w:fldChar w:fldCharType="separate"/>
            </w:r>
            <w:r>
              <w:t>42</w:t>
            </w:r>
            <w:r>
              <w:fldChar w:fldCharType="end"/>
            </w:r>
          </w:hyperlink>
        </w:p>
        <w:p w:rsidR="00E41F51" w:rsidRDefault="00EA7EA4">
          <w:pPr>
            <w:pStyle w:val="30"/>
            <w:tabs>
              <w:tab w:val="left" w:pos="1680"/>
              <w:tab w:val="right" w:leader="dot" w:pos="8296"/>
            </w:tabs>
            <w:ind w:left="960"/>
            <w:rPr>
              <w:rFonts w:eastAsiaTheme="minorEastAsia"/>
              <w:sz w:val="21"/>
            </w:rPr>
          </w:pPr>
          <w:hyperlink w:anchor="_Toc525228532" w:history="1">
            <w:r>
              <w:rPr>
                <w:rStyle w:val="a6"/>
                <w:rFonts w:ascii="微软雅黑" w:hAnsi="微软雅黑"/>
              </w:rPr>
              <w:t>4.5.1</w:t>
            </w:r>
            <w:r>
              <w:rPr>
                <w:rFonts w:eastAsiaTheme="minorEastAsia"/>
                <w:sz w:val="21"/>
              </w:rPr>
              <w:tab/>
            </w:r>
            <w:r>
              <w:rPr>
                <w:rStyle w:val="a6"/>
                <w:rFonts w:ascii="微软雅黑" w:hAnsi="微软雅黑" w:hint="eastAsia"/>
              </w:rPr>
              <w:t>申请发票</w:t>
            </w:r>
            <w:r>
              <w:tab/>
            </w:r>
            <w:r>
              <w:fldChar w:fldCharType="begin"/>
            </w:r>
            <w:r>
              <w:instrText xml:space="preserve"> PAGEREF _Toc525228532 \h </w:instrText>
            </w:r>
            <w:r>
              <w:fldChar w:fldCharType="separate"/>
            </w:r>
            <w:r>
              <w:t>43</w:t>
            </w:r>
            <w:r>
              <w:fldChar w:fldCharType="end"/>
            </w:r>
          </w:hyperlink>
        </w:p>
        <w:p w:rsidR="00E41F51" w:rsidRDefault="00EA7EA4">
          <w:pPr>
            <w:pStyle w:val="20"/>
            <w:rPr>
              <w:rFonts w:eastAsiaTheme="minorEastAsia"/>
              <w:sz w:val="21"/>
            </w:rPr>
          </w:pPr>
          <w:hyperlink w:anchor="_Toc525228533" w:history="1">
            <w:r>
              <w:rPr>
                <w:rStyle w:val="a6"/>
                <w:rFonts w:ascii="微软雅黑" w:hAnsi="微软雅黑"/>
              </w:rPr>
              <w:t>4.6</w:t>
            </w:r>
            <w:r>
              <w:rPr>
                <w:rFonts w:eastAsiaTheme="minorEastAsia"/>
                <w:sz w:val="21"/>
              </w:rPr>
              <w:tab/>
            </w:r>
            <w:r>
              <w:rPr>
                <w:rStyle w:val="a6"/>
                <w:rFonts w:ascii="微软雅黑" w:hAnsi="微软雅黑" w:hint="eastAsia"/>
              </w:rPr>
              <w:t>编排考场（市县）</w:t>
            </w:r>
            <w:r>
              <w:tab/>
            </w:r>
            <w:r>
              <w:fldChar w:fldCharType="begin"/>
            </w:r>
            <w:r>
              <w:instrText xml:space="preserve"> PAGEREF _Toc525228533 \h </w:instrText>
            </w:r>
            <w:r>
              <w:fldChar w:fldCharType="separate"/>
            </w:r>
            <w:r>
              <w:t>43</w:t>
            </w:r>
            <w:r>
              <w:fldChar w:fldCharType="end"/>
            </w:r>
          </w:hyperlink>
        </w:p>
        <w:p w:rsidR="00E41F51" w:rsidRDefault="00EA7EA4">
          <w:pPr>
            <w:pStyle w:val="20"/>
            <w:rPr>
              <w:rFonts w:eastAsiaTheme="minorEastAsia"/>
              <w:sz w:val="21"/>
            </w:rPr>
          </w:pPr>
          <w:hyperlink w:anchor="_Toc525228534" w:history="1">
            <w:r>
              <w:rPr>
                <w:rStyle w:val="a6"/>
                <w:rFonts w:ascii="微软雅黑" w:hAnsi="微软雅黑"/>
              </w:rPr>
              <w:t>4.7</w:t>
            </w:r>
            <w:r>
              <w:rPr>
                <w:rFonts w:eastAsiaTheme="minorEastAsia"/>
                <w:sz w:val="21"/>
              </w:rPr>
              <w:tab/>
            </w:r>
            <w:r>
              <w:rPr>
                <w:rStyle w:val="a6"/>
                <w:rFonts w:ascii="微软雅黑" w:hAnsi="微软雅黑" w:hint="eastAsia"/>
              </w:rPr>
              <w:t>考务管理（考点）</w:t>
            </w:r>
            <w:r>
              <w:tab/>
            </w:r>
            <w:r>
              <w:fldChar w:fldCharType="begin"/>
            </w:r>
            <w:r>
              <w:instrText xml:space="preserve"> PAGEREF _Toc525228534 \h </w:instrText>
            </w:r>
            <w:r>
              <w:fldChar w:fldCharType="separate"/>
            </w:r>
            <w:r>
              <w:t>43</w:t>
            </w:r>
            <w:r>
              <w:fldChar w:fldCharType="end"/>
            </w:r>
          </w:hyperlink>
        </w:p>
        <w:p w:rsidR="00E41F51" w:rsidRDefault="00EA7EA4">
          <w:pPr>
            <w:pStyle w:val="20"/>
            <w:rPr>
              <w:rFonts w:eastAsiaTheme="minorEastAsia"/>
              <w:sz w:val="21"/>
            </w:rPr>
          </w:pPr>
          <w:hyperlink w:anchor="_Toc525228535" w:history="1">
            <w:r>
              <w:rPr>
                <w:rStyle w:val="a6"/>
                <w:rFonts w:ascii="微软雅黑" w:hAnsi="微软雅黑"/>
              </w:rPr>
              <w:t>4.8</w:t>
            </w:r>
            <w:r>
              <w:rPr>
                <w:rFonts w:eastAsiaTheme="minorEastAsia"/>
                <w:sz w:val="21"/>
              </w:rPr>
              <w:tab/>
            </w:r>
            <w:r>
              <w:rPr>
                <w:rStyle w:val="a6"/>
                <w:rFonts w:ascii="微软雅黑" w:hAnsi="微软雅黑" w:hint="eastAsia"/>
              </w:rPr>
              <w:t>试卷命制（市县）</w:t>
            </w:r>
            <w:r>
              <w:tab/>
            </w:r>
            <w:r>
              <w:fldChar w:fldCharType="begin"/>
            </w:r>
            <w:r>
              <w:instrText xml:space="preserve"> PAGEREF _Toc525228535 \h </w:instrText>
            </w:r>
            <w:r>
              <w:fldChar w:fldCharType="separate"/>
            </w:r>
            <w:r>
              <w:t>43</w:t>
            </w:r>
            <w:r>
              <w:fldChar w:fldCharType="end"/>
            </w:r>
          </w:hyperlink>
        </w:p>
        <w:p w:rsidR="00E41F51" w:rsidRDefault="00EA7EA4">
          <w:pPr>
            <w:pStyle w:val="20"/>
            <w:rPr>
              <w:rFonts w:eastAsiaTheme="minorEastAsia"/>
              <w:sz w:val="21"/>
            </w:rPr>
          </w:pPr>
          <w:hyperlink w:anchor="_Toc525228536" w:history="1">
            <w:r>
              <w:rPr>
                <w:rStyle w:val="a6"/>
                <w:rFonts w:ascii="微软雅黑" w:hAnsi="微软雅黑"/>
              </w:rPr>
              <w:t>4.9</w:t>
            </w:r>
            <w:r>
              <w:rPr>
                <w:rFonts w:eastAsiaTheme="minorEastAsia"/>
                <w:sz w:val="21"/>
              </w:rPr>
              <w:tab/>
            </w:r>
            <w:r>
              <w:rPr>
                <w:rStyle w:val="a6"/>
                <w:rFonts w:ascii="微软雅黑" w:hAnsi="微软雅黑" w:hint="eastAsia"/>
              </w:rPr>
              <w:t>参加考试（考生）</w:t>
            </w:r>
            <w:r>
              <w:tab/>
            </w:r>
            <w:r>
              <w:fldChar w:fldCharType="begin"/>
            </w:r>
            <w:r>
              <w:instrText xml:space="preserve"> PAGEREF _Toc525228536 \h </w:instrText>
            </w:r>
            <w:r>
              <w:fldChar w:fldCharType="separate"/>
            </w:r>
            <w:r>
              <w:t>43</w:t>
            </w:r>
            <w:r>
              <w:fldChar w:fldCharType="end"/>
            </w:r>
          </w:hyperlink>
        </w:p>
        <w:p w:rsidR="00E41F51" w:rsidRDefault="00EA7EA4">
          <w:pPr>
            <w:pStyle w:val="20"/>
            <w:rPr>
              <w:rFonts w:eastAsiaTheme="minorEastAsia"/>
              <w:sz w:val="21"/>
            </w:rPr>
          </w:pPr>
          <w:hyperlink w:anchor="_Toc525228537" w:history="1">
            <w:r>
              <w:rPr>
                <w:rStyle w:val="a6"/>
                <w:rFonts w:ascii="微软雅黑" w:hAnsi="微软雅黑"/>
              </w:rPr>
              <w:t>4.10</w:t>
            </w:r>
            <w:r>
              <w:rPr>
                <w:rFonts w:eastAsiaTheme="minorEastAsia"/>
                <w:sz w:val="21"/>
              </w:rPr>
              <w:tab/>
            </w:r>
            <w:r>
              <w:rPr>
                <w:rStyle w:val="a6"/>
                <w:rFonts w:ascii="微软雅黑" w:hAnsi="微软雅黑" w:hint="eastAsia"/>
              </w:rPr>
              <w:t>阅卷管理（市县）</w:t>
            </w:r>
            <w:r>
              <w:tab/>
            </w:r>
            <w:r>
              <w:fldChar w:fldCharType="begin"/>
            </w:r>
            <w:r>
              <w:instrText xml:space="preserve"> PAGEREF _Toc525228537 \h </w:instrText>
            </w:r>
            <w:r>
              <w:fldChar w:fldCharType="separate"/>
            </w:r>
            <w:r>
              <w:t>43</w:t>
            </w:r>
            <w:r>
              <w:fldChar w:fldCharType="end"/>
            </w:r>
          </w:hyperlink>
        </w:p>
        <w:p w:rsidR="00E41F51" w:rsidRDefault="00EA7EA4">
          <w:pPr>
            <w:pStyle w:val="20"/>
            <w:rPr>
              <w:rFonts w:eastAsiaTheme="minorEastAsia"/>
              <w:sz w:val="21"/>
            </w:rPr>
          </w:pPr>
          <w:hyperlink w:anchor="_Toc525228538" w:history="1">
            <w:r>
              <w:rPr>
                <w:rStyle w:val="a6"/>
                <w:rFonts w:ascii="微软雅黑" w:hAnsi="微软雅黑"/>
              </w:rPr>
              <w:t>4.11</w:t>
            </w:r>
            <w:r>
              <w:rPr>
                <w:rFonts w:eastAsiaTheme="minorEastAsia"/>
                <w:sz w:val="21"/>
              </w:rPr>
              <w:tab/>
            </w:r>
            <w:r>
              <w:rPr>
                <w:rStyle w:val="a6"/>
                <w:rFonts w:ascii="微软雅黑" w:hAnsi="微软雅黑" w:hint="eastAsia"/>
              </w:rPr>
              <w:t>成绩管理（市县）</w:t>
            </w:r>
            <w:r>
              <w:tab/>
            </w:r>
            <w:r>
              <w:fldChar w:fldCharType="begin"/>
            </w:r>
            <w:r>
              <w:instrText xml:space="preserve"> PAGEREF _Toc525228538 \h </w:instrText>
            </w:r>
            <w:r>
              <w:fldChar w:fldCharType="separate"/>
            </w:r>
            <w:r>
              <w:t>43</w:t>
            </w:r>
            <w:r>
              <w:fldChar w:fldCharType="end"/>
            </w:r>
          </w:hyperlink>
        </w:p>
        <w:p w:rsidR="00E41F51" w:rsidRDefault="00EA7EA4">
          <w:pPr>
            <w:pStyle w:val="20"/>
            <w:rPr>
              <w:rFonts w:eastAsiaTheme="minorEastAsia"/>
              <w:sz w:val="21"/>
            </w:rPr>
          </w:pPr>
          <w:hyperlink w:anchor="_Toc525228539" w:history="1">
            <w:r>
              <w:rPr>
                <w:rStyle w:val="a6"/>
                <w:rFonts w:ascii="微软雅黑" w:hAnsi="微软雅黑"/>
              </w:rPr>
              <w:t>4.12</w:t>
            </w:r>
            <w:r>
              <w:rPr>
                <w:rFonts w:eastAsiaTheme="minorEastAsia"/>
                <w:sz w:val="21"/>
              </w:rPr>
              <w:tab/>
            </w:r>
            <w:r>
              <w:rPr>
                <w:rStyle w:val="a6"/>
                <w:rFonts w:ascii="微软雅黑" w:hAnsi="微软雅黑" w:hint="eastAsia"/>
              </w:rPr>
              <w:t>成绩查询（市县）</w:t>
            </w:r>
            <w:r>
              <w:tab/>
            </w:r>
            <w:r>
              <w:fldChar w:fldCharType="begin"/>
            </w:r>
            <w:r>
              <w:instrText xml:space="preserve"> PAGEREF _Toc525228539 \h </w:instrText>
            </w:r>
            <w:r>
              <w:fldChar w:fldCharType="separate"/>
            </w:r>
            <w:r>
              <w:t>43</w:t>
            </w:r>
            <w:r>
              <w:fldChar w:fldCharType="end"/>
            </w:r>
          </w:hyperlink>
        </w:p>
        <w:p w:rsidR="00E41F51" w:rsidRDefault="00EA7EA4">
          <w:pPr>
            <w:pStyle w:val="20"/>
            <w:rPr>
              <w:rFonts w:eastAsiaTheme="minorEastAsia"/>
              <w:sz w:val="21"/>
            </w:rPr>
          </w:pPr>
          <w:hyperlink w:anchor="_Toc525228540" w:history="1">
            <w:r>
              <w:rPr>
                <w:rStyle w:val="a6"/>
                <w:rFonts w:ascii="微软雅黑" w:hAnsi="微软雅黑"/>
              </w:rPr>
              <w:t>4.13</w:t>
            </w:r>
            <w:r>
              <w:rPr>
                <w:rFonts w:eastAsiaTheme="minorEastAsia"/>
                <w:sz w:val="21"/>
              </w:rPr>
              <w:tab/>
            </w:r>
            <w:r>
              <w:rPr>
                <w:rStyle w:val="a6"/>
                <w:rFonts w:ascii="微软雅黑" w:hAnsi="微软雅黑" w:hint="eastAsia"/>
              </w:rPr>
              <w:t>发放证书（市县）</w:t>
            </w:r>
            <w:r>
              <w:tab/>
            </w:r>
            <w:r>
              <w:fldChar w:fldCharType="begin"/>
            </w:r>
            <w:r>
              <w:instrText xml:space="preserve"> PAGEREF _Toc525228540 \h </w:instrText>
            </w:r>
            <w:r>
              <w:fldChar w:fldCharType="separate"/>
            </w:r>
            <w:r>
              <w:t>44</w:t>
            </w:r>
            <w:r>
              <w:fldChar w:fldCharType="end"/>
            </w:r>
          </w:hyperlink>
        </w:p>
        <w:p w:rsidR="00E41F51" w:rsidRDefault="00EA7EA4">
          <w:pPr>
            <w:pStyle w:val="30"/>
            <w:tabs>
              <w:tab w:val="left" w:pos="1789"/>
              <w:tab w:val="right" w:leader="dot" w:pos="8296"/>
            </w:tabs>
            <w:ind w:left="960"/>
            <w:rPr>
              <w:rFonts w:eastAsiaTheme="minorEastAsia"/>
              <w:sz w:val="21"/>
            </w:rPr>
          </w:pPr>
          <w:hyperlink w:anchor="_Toc525228541" w:history="1">
            <w:r>
              <w:rPr>
                <w:rStyle w:val="a6"/>
                <w:rFonts w:ascii="微软雅黑" w:hAnsi="微软雅黑"/>
              </w:rPr>
              <w:t>4.13.1</w:t>
            </w:r>
            <w:r>
              <w:rPr>
                <w:rFonts w:eastAsiaTheme="minorEastAsia"/>
                <w:sz w:val="21"/>
              </w:rPr>
              <w:tab/>
            </w:r>
            <w:r>
              <w:rPr>
                <w:rStyle w:val="a6"/>
                <w:rFonts w:ascii="微软雅黑" w:hAnsi="微软雅黑" w:hint="eastAsia"/>
              </w:rPr>
              <w:t>空白证书申请</w:t>
            </w:r>
            <w:r>
              <w:tab/>
            </w:r>
            <w:r>
              <w:fldChar w:fldCharType="begin"/>
            </w:r>
            <w:r>
              <w:instrText xml:space="preserve"> PAGEREF _Toc525228541 \h </w:instrText>
            </w:r>
            <w:r>
              <w:fldChar w:fldCharType="separate"/>
            </w:r>
            <w:r>
              <w:t>44</w:t>
            </w:r>
            <w:r>
              <w:fldChar w:fldCharType="end"/>
            </w:r>
          </w:hyperlink>
        </w:p>
        <w:p w:rsidR="00E41F51" w:rsidRDefault="00EA7EA4">
          <w:pPr>
            <w:pStyle w:val="30"/>
            <w:tabs>
              <w:tab w:val="left" w:pos="1789"/>
              <w:tab w:val="right" w:leader="dot" w:pos="8296"/>
            </w:tabs>
            <w:ind w:left="960"/>
            <w:rPr>
              <w:rFonts w:eastAsiaTheme="minorEastAsia"/>
              <w:sz w:val="21"/>
            </w:rPr>
          </w:pPr>
          <w:hyperlink w:anchor="_Toc525228542" w:history="1">
            <w:r>
              <w:rPr>
                <w:rStyle w:val="a6"/>
                <w:rFonts w:ascii="微软雅黑" w:hAnsi="微软雅黑"/>
              </w:rPr>
              <w:t>4.13.2</w:t>
            </w:r>
            <w:r>
              <w:rPr>
                <w:rFonts w:eastAsiaTheme="minorEastAsia"/>
                <w:sz w:val="21"/>
              </w:rPr>
              <w:tab/>
            </w:r>
            <w:r>
              <w:rPr>
                <w:rStyle w:val="a6"/>
                <w:rFonts w:ascii="微软雅黑" w:hAnsi="微软雅黑" w:hint="eastAsia"/>
              </w:rPr>
              <w:t>证书上网</w:t>
            </w:r>
            <w:r>
              <w:tab/>
            </w:r>
            <w:r>
              <w:fldChar w:fldCharType="begin"/>
            </w:r>
            <w:r>
              <w:instrText xml:space="preserve"> PAGEREF _Toc525228542 \h </w:instrText>
            </w:r>
            <w:r>
              <w:fldChar w:fldCharType="separate"/>
            </w:r>
            <w:r>
              <w:t>44</w:t>
            </w:r>
            <w:r>
              <w:fldChar w:fldCharType="end"/>
            </w:r>
          </w:hyperlink>
        </w:p>
        <w:p w:rsidR="00E41F51" w:rsidRDefault="00EA7EA4">
          <w:pPr>
            <w:pStyle w:val="30"/>
            <w:tabs>
              <w:tab w:val="left" w:pos="1789"/>
              <w:tab w:val="right" w:leader="dot" w:pos="8296"/>
            </w:tabs>
            <w:ind w:left="960"/>
            <w:rPr>
              <w:rFonts w:eastAsiaTheme="minorEastAsia"/>
              <w:sz w:val="21"/>
            </w:rPr>
          </w:pPr>
          <w:hyperlink w:anchor="_Toc525228543" w:history="1">
            <w:r>
              <w:rPr>
                <w:rStyle w:val="a6"/>
                <w:rFonts w:ascii="微软雅黑" w:hAnsi="微软雅黑"/>
              </w:rPr>
              <w:t>4.13.3</w:t>
            </w:r>
            <w:r>
              <w:rPr>
                <w:rFonts w:eastAsiaTheme="minorEastAsia"/>
                <w:sz w:val="21"/>
              </w:rPr>
              <w:tab/>
            </w:r>
            <w:r>
              <w:rPr>
                <w:rStyle w:val="a6"/>
                <w:rFonts w:ascii="微软雅黑" w:hAnsi="微软雅黑" w:hint="eastAsia"/>
              </w:rPr>
              <w:t>证书的统计分析</w:t>
            </w:r>
            <w:r>
              <w:tab/>
            </w:r>
            <w:r>
              <w:fldChar w:fldCharType="begin"/>
            </w:r>
            <w:r>
              <w:instrText xml:space="preserve"> PAGEREF _Toc525228543 \h </w:instrText>
            </w:r>
            <w:r>
              <w:fldChar w:fldCharType="separate"/>
            </w:r>
            <w:r>
              <w:t>44</w:t>
            </w:r>
            <w:r>
              <w:fldChar w:fldCharType="end"/>
            </w:r>
          </w:hyperlink>
        </w:p>
        <w:p w:rsidR="00E41F51" w:rsidRDefault="00EA7EA4">
          <w:pPr>
            <w:pStyle w:val="20"/>
            <w:rPr>
              <w:rFonts w:eastAsiaTheme="minorEastAsia"/>
              <w:sz w:val="21"/>
            </w:rPr>
          </w:pPr>
          <w:hyperlink w:anchor="_Toc525228544" w:history="1">
            <w:r>
              <w:rPr>
                <w:rStyle w:val="a6"/>
                <w:rFonts w:ascii="微软雅黑" w:hAnsi="微软雅黑"/>
              </w:rPr>
              <w:t>4.14</w:t>
            </w:r>
            <w:r>
              <w:rPr>
                <w:rFonts w:eastAsiaTheme="minorEastAsia"/>
                <w:sz w:val="21"/>
              </w:rPr>
              <w:tab/>
            </w:r>
            <w:r>
              <w:rPr>
                <w:rStyle w:val="a6"/>
                <w:rFonts w:ascii="微软雅黑" w:hAnsi="微软雅黑" w:hint="eastAsia"/>
              </w:rPr>
              <w:t>数据统计分析（市县）</w:t>
            </w:r>
            <w:r>
              <w:tab/>
            </w:r>
            <w:r>
              <w:fldChar w:fldCharType="begin"/>
            </w:r>
            <w:r>
              <w:instrText xml:space="preserve"> PAGEREF _Toc525228544 \h </w:instrText>
            </w:r>
            <w:r>
              <w:fldChar w:fldCharType="separate"/>
            </w:r>
            <w:r>
              <w:t>44</w:t>
            </w:r>
            <w:r>
              <w:fldChar w:fldCharType="end"/>
            </w:r>
          </w:hyperlink>
        </w:p>
        <w:p w:rsidR="00E41F51" w:rsidRDefault="00EA7EA4">
          <w:pPr>
            <w:pStyle w:val="30"/>
            <w:tabs>
              <w:tab w:val="left" w:pos="1718"/>
              <w:tab w:val="right" w:leader="dot" w:pos="8296"/>
            </w:tabs>
            <w:ind w:left="960"/>
            <w:rPr>
              <w:rFonts w:eastAsiaTheme="minorEastAsia"/>
              <w:sz w:val="21"/>
            </w:rPr>
          </w:pPr>
          <w:hyperlink w:anchor="_Toc525228545" w:history="1">
            <w:r>
              <w:rPr>
                <w:rStyle w:val="a6"/>
              </w:rPr>
              <w:t>4.14.1</w:t>
            </w:r>
            <w:r>
              <w:rPr>
                <w:rFonts w:eastAsiaTheme="minorEastAsia"/>
                <w:sz w:val="21"/>
              </w:rPr>
              <w:tab/>
            </w:r>
            <w:r>
              <w:rPr>
                <w:rStyle w:val="a6"/>
                <w:rFonts w:hint="eastAsia"/>
              </w:rPr>
              <w:t>统计</w:t>
            </w:r>
            <w:r>
              <w:tab/>
            </w:r>
            <w:r>
              <w:fldChar w:fldCharType="begin"/>
            </w:r>
            <w:r>
              <w:instrText xml:space="preserve"> PAGEREF _Toc525228545 \h </w:instrText>
            </w:r>
            <w:r>
              <w:fldChar w:fldCharType="separate"/>
            </w:r>
            <w:r>
              <w:t>44</w:t>
            </w:r>
            <w:r>
              <w:fldChar w:fldCharType="end"/>
            </w:r>
          </w:hyperlink>
        </w:p>
        <w:p w:rsidR="00E41F51" w:rsidRDefault="00EA7EA4">
          <w:pPr>
            <w:pStyle w:val="30"/>
            <w:tabs>
              <w:tab w:val="left" w:pos="1718"/>
              <w:tab w:val="right" w:leader="dot" w:pos="8296"/>
            </w:tabs>
            <w:ind w:left="960"/>
            <w:rPr>
              <w:rFonts w:eastAsiaTheme="minorEastAsia"/>
              <w:sz w:val="21"/>
            </w:rPr>
          </w:pPr>
          <w:hyperlink w:anchor="_Toc525228546" w:history="1">
            <w:r>
              <w:rPr>
                <w:rStyle w:val="a6"/>
              </w:rPr>
              <w:t>4.14.2</w:t>
            </w:r>
            <w:r>
              <w:rPr>
                <w:rFonts w:eastAsiaTheme="minorEastAsia"/>
                <w:sz w:val="21"/>
              </w:rPr>
              <w:tab/>
            </w:r>
            <w:r>
              <w:rPr>
                <w:rStyle w:val="a6"/>
                <w:rFonts w:hint="eastAsia"/>
              </w:rPr>
              <w:t>分析</w:t>
            </w:r>
            <w:r>
              <w:tab/>
            </w:r>
            <w:r>
              <w:fldChar w:fldCharType="begin"/>
            </w:r>
            <w:r>
              <w:instrText xml:space="preserve"> PAGEREF _Toc525228546 \h </w:instrText>
            </w:r>
            <w:r>
              <w:fldChar w:fldCharType="separate"/>
            </w:r>
            <w:r>
              <w:t>44</w:t>
            </w:r>
            <w:r>
              <w:fldChar w:fldCharType="end"/>
            </w:r>
          </w:hyperlink>
        </w:p>
        <w:p w:rsidR="00E41F51" w:rsidRDefault="00EA7EA4">
          <w:pPr>
            <w:pStyle w:val="30"/>
            <w:tabs>
              <w:tab w:val="left" w:pos="1718"/>
              <w:tab w:val="right" w:leader="dot" w:pos="8296"/>
            </w:tabs>
            <w:ind w:left="960"/>
            <w:rPr>
              <w:rFonts w:eastAsiaTheme="minorEastAsia"/>
              <w:sz w:val="21"/>
            </w:rPr>
          </w:pPr>
          <w:hyperlink w:anchor="_Toc525228547" w:history="1">
            <w:r>
              <w:rPr>
                <w:rStyle w:val="a6"/>
              </w:rPr>
              <w:t>4.14.3</w:t>
            </w:r>
            <w:r>
              <w:rPr>
                <w:rFonts w:eastAsiaTheme="minorEastAsia"/>
                <w:sz w:val="21"/>
              </w:rPr>
              <w:tab/>
            </w:r>
            <w:r>
              <w:rPr>
                <w:rStyle w:val="a6"/>
                <w:rFonts w:hint="eastAsia"/>
              </w:rPr>
              <w:t>图形</w:t>
            </w:r>
            <w:r>
              <w:tab/>
            </w:r>
            <w:r>
              <w:fldChar w:fldCharType="begin"/>
            </w:r>
            <w:r>
              <w:instrText xml:space="preserve"> PAGEREF _Toc525228547 \h </w:instrText>
            </w:r>
            <w:r>
              <w:fldChar w:fldCharType="separate"/>
            </w:r>
            <w:r>
              <w:t>44</w:t>
            </w:r>
            <w:r>
              <w:fldChar w:fldCharType="end"/>
            </w:r>
          </w:hyperlink>
        </w:p>
        <w:p w:rsidR="00E41F51" w:rsidRDefault="00EA7EA4">
          <w:pPr>
            <w:pStyle w:val="10"/>
            <w:tabs>
              <w:tab w:val="left" w:pos="840"/>
              <w:tab w:val="right" w:leader="dot" w:pos="8296"/>
            </w:tabs>
            <w:rPr>
              <w:rFonts w:eastAsiaTheme="minorEastAsia"/>
              <w:sz w:val="21"/>
            </w:rPr>
          </w:pPr>
          <w:hyperlink w:anchor="_Toc525228548" w:history="1">
            <w:r>
              <w:rPr>
                <w:rStyle w:val="a6"/>
                <w:rFonts w:ascii="微软雅黑" w:hAnsi="微软雅黑" w:hint="eastAsia"/>
              </w:rPr>
              <w:t>五：</w:t>
            </w:r>
            <w:r>
              <w:rPr>
                <w:rFonts w:eastAsiaTheme="minorEastAsia"/>
                <w:sz w:val="21"/>
              </w:rPr>
              <w:tab/>
            </w:r>
            <w:r>
              <w:rPr>
                <w:rStyle w:val="a6"/>
                <w:rFonts w:ascii="微软雅黑" w:hAnsi="微软雅黑" w:hint="eastAsia"/>
              </w:rPr>
              <w:t>考评人员考试流程</w:t>
            </w:r>
            <w:r>
              <w:rPr>
                <w:rStyle w:val="a6"/>
                <w:rFonts w:ascii="微软雅黑" w:hAnsi="微软雅黑"/>
              </w:rPr>
              <w:t>(</w:t>
            </w:r>
            <w:r>
              <w:rPr>
                <w:rStyle w:val="a6"/>
                <w:rFonts w:ascii="微软雅黑" w:hAnsi="微软雅黑" w:hint="eastAsia"/>
              </w:rPr>
              <w:t>省</w:t>
            </w:r>
            <w:r>
              <w:rPr>
                <w:rStyle w:val="a6"/>
                <w:rFonts w:ascii="微软雅黑" w:hAnsi="微软雅黑"/>
              </w:rPr>
              <w:t>)</w:t>
            </w:r>
            <w:r>
              <w:tab/>
            </w:r>
            <w:r>
              <w:fldChar w:fldCharType="begin"/>
            </w:r>
            <w:r>
              <w:instrText xml:space="preserve"> PAGEREF _Toc525228548 \h </w:instrText>
            </w:r>
            <w:r>
              <w:fldChar w:fldCharType="separate"/>
            </w:r>
            <w:r>
              <w:t>45</w:t>
            </w:r>
            <w:r>
              <w:fldChar w:fldCharType="end"/>
            </w:r>
          </w:hyperlink>
        </w:p>
        <w:p w:rsidR="00E41F51" w:rsidRDefault="00EA7EA4">
          <w:pPr>
            <w:pStyle w:val="20"/>
            <w:rPr>
              <w:rFonts w:eastAsiaTheme="minorEastAsia"/>
              <w:sz w:val="21"/>
            </w:rPr>
          </w:pPr>
          <w:hyperlink w:anchor="_Toc525228549" w:history="1">
            <w:r>
              <w:rPr>
                <w:rStyle w:val="a6"/>
                <w:rFonts w:ascii="微软雅黑" w:hAnsi="微软雅黑"/>
              </w:rPr>
              <w:t>5.1</w:t>
            </w:r>
            <w:r>
              <w:rPr>
                <w:rFonts w:eastAsiaTheme="minorEastAsia"/>
                <w:sz w:val="21"/>
              </w:rPr>
              <w:tab/>
            </w:r>
            <w:r>
              <w:rPr>
                <w:rStyle w:val="a6"/>
                <w:rFonts w:ascii="微软雅黑" w:hAnsi="微软雅黑" w:hint="eastAsia"/>
              </w:rPr>
              <w:t>发布考核公告</w:t>
            </w:r>
            <w:r>
              <w:tab/>
            </w:r>
            <w:r>
              <w:fldChar w:fldCharType="begin"/>
            </w:r>
            <w:r>
              <w:instrText xml:space="preserve"> PAGEREF _Toc525228549 \h </w:instrText>
            </w:r>
            <w:r>
              <w:fldChar w:fldCharType="separate"/>
            </w:r>
            <w:r>
              <w:t>45</w:t>
            </w:r>
            <w:r>
              <w:fldChar w:fldCharType="end"/>
            </w:r>
          </w:hyperlink>
        </w:p>
        <w:p w:rsidR="00E41F51" w:rsidRDefault="00EA7EA4">
          <w:pPr>
            <w:pStyle w:val="20"/>
            <w:rPr>
              <w:rFonts w:eastAsiaTheme="minorEastAsia"/>
              <w:sz w:val="21"/>
            </w:rPr>
          </w:pPr>
          <w:hyperlink w:anchor="_Toc525228550" w:history="1">
            <w:r>
              <w:rPr>
                <w:rStyle w:val="a6"/>
                <w:rFonts w:ascii="微软雅黑" w:hAnsi="微软雅黑"/>
              </w:rPr>
              <w:t>5.2</w:t>
            </w:r>
            <w:r>
              <w:rPr>
                <w:rFonts w:eastAsiaTheme="minorEastAsia"/>
                <w:sz w:val="21"/>
              </w:rPr>
              <w:tab/>
            </w:r>
            <w:r>
              <w:rPr>
                <w:rStyle w:val="a6"/>
                <w:rFonts w:ascii="微软雅黑" w:hAnsi="微软雅黑" w:hint="eastAsia"/>
              </w:rPr>
              <w:t>添加考核计划</w:t>
            </w:r>
            <w:r>
              <w:tab/>
            </w:r>
            <w:r>
              <w:fldChar w:fldCharType="begin"/>
            </w:r>
            <w:r>
              <w:instrText xml:space="preserve"> PAGEREF _Toc525228550 \h </w:instrText>
            </w:r>
            <w:r>
              <w:fldChar w:fldCharType="separate"/>
            </w:r>
            <w:r>
              <w:t>45</w:t>
            </w:r>
            <w:r>
              <w:fldChar w:fldCharType="end"/>
            </w:r>
          </w:hyperlink>
        </w:p>
        <w:p w:rsidR="00E41F51" w:rsidRDefault="00EA7EA4">
          <w:pPr>
            <w:pStyle w:val="20"/>
            <w:rPr>
              <w:rFonts w:eastAsiaTheme="minorEastAsia"/>
              <w:sz w:val="21"/>
            </w:rPr>
          </w:pPr>
          <w:hyperlink w:anchor="_Toc525228551" w:history="1">
            <w:r>
              <w:rPr>
                <w:rStyle w:val="a6"/>
                <w:rFonts w:ascii="微软雅黑" w:hAnsi="微软雅黑"/>
              </w:rPr>
              <w:t>5.3</w:t>
            </w:r>
            <w:r>
              <w:rPr>
                <w:rFonts w:eastAsiaTheme="minorEastAsia"/>
                <w:sz w:val="21"/>
              </w:rPr>
              <w:tab/>
            </w:r>
            <w:r>
              <w:rPr>
                <w:rStyle w:val="a6"/>
                <w:rFonts w:ascii="微软雅黑" w:hAnsi="微软雅黑" w:hint="eastAsia"/>
              </w:rPr>
              <w:t>考核任务安排</w:t>
            </w:r>
            <w:r>
              <w:tab/>
            </w:r>
            <w:r>
              <w:fldChar w:fldCharType="begin"/>
            </w:r>
            <w:r>
              <w:instrText xml:space="preserve"> PAGEREF _Toc525228551 \h </w:instrText>
            </w:r>
            <w:r>
              <w:fldChar w:fldCharType="separate"/>
            </w:r>
            <w:r>
              <w:t>45</w:t>
            </w:r>
            <w:r>
              <w:fldChar w:fldCharType="end"/>
            </w:r>
          </w:hyperlink>
        </w:p>
        <w:p w:rsidR="00E41F51" w:rsidRDefault="00EA7EA4">
          <w:pPr>
            <w:pStyle w:val="20"/>
            <w:rPr>
              <w:rFonts w:eastAsiaTheme="minorEastAsia"/>
              <w:sz w:val="21"/>
            </w:rPr>
          </w:pPr>
          <w:hyperlink w:anchor="_Toc525228552" w:history="1">
            <w:r>
              <w:rPr>
                <w:rStyle w:val="a6"/>
                <w:rFonts w:ascii="微软雅黑" w:hAnsi="微软雅黑"/>
              </w:rPr>
              <w:t>5.4</w:t>
            </w:r>
            <w:r>
              <w:rPr>
                <w:rFonts w:eastAsiaTheme="minorEastAsia"/>
                <w:sz w:val="21"/>
              </w:rPr>
              <w:tab/>
            </w:r>
            <w:r>
              <w:rPr>
                <w:rStyle w:val="a6"/>
                <w:rFonts w:ascii="微软雅黑" w:hAnsi="微软雅黑" w:hint="eastAsia"/>
              </w:rPr>
              <w:t>批量报名</w:t>
            </w:r>
            <w:r>
              <w:tab/>
            </w:r>
            <w:r>
              <w:fldChar w:fldCharType="begin"/>
            </w:r>
            <w:r>
              <w:instrText xml:space="preserve"> PAGEREF _Toc525228552 \h </w:instrText>
            </w:r>
            <w:r>
              <w:fldChar w:fldCharType="separate"/>
            </w:r>
            <w:r>
              <w:t>45</w:t>
            </w:r>
            <w:r>
              <w:fldChar w:fldCharType="end"/>
            </w:r>
          </w:hyperlink>
        </w:p>
        <w:p w:rsidR="00E41F51" w:rsidRDefault="00EA7EA4">
          <w:pPr>
            <w:pStyle w:val="20"/>
            <w:rPr>
              <w:rFonts w:eastAsiaTheme="minorEastAsia"/>
              <w:sz w:val="21"/>
            </w:rPr>
          </w:pPr>
          <w:hyperlink w:anchor="_Toc525228553" w:history="1">
            <w:r>
              <w:rPr>
                <w:rStyle w:val="a6"/>
                <w:rFonts w:ascii="微软雅黑" w:hAnsi="微软雅黑"/>
              </w:rPr>
              <w:t>5.5</w:t>
            </w:r>
            <w:r>
              <w:rPr>
                <w:rFonts w:eastAsiaTheme="minorEastAsia"/>
                <w:sz w:val="21"/>
              </w:rPr>
              <w:tab/>
            </w:r>
            <w:r>
              <w:rPr>
                <w:rStyle w:val="a6"/>
                <w:rFonts w:ascii="微软雅黑" w:hAnsi="微软雅黑" w:hint="eastAsia"/>
              </w:rPr>
              <w:t>考生报名（考评员）</w:t>
            </w:r>
            <w:r>
              <w:tab/>
            </w:r>
            <w:r>
              <w:fldChar w:fldCharType="begin"/>
            </w:r>
            <w:r>
              <w:instrText xml:space="preserve"> PAGEREF _Toc525228553 \h </w:instrText>
            </w:r>
            <w:r>
              <w:fldChar w:fldCharType="separate"/>
            </w:r>
            <w:r>
              <w:t>45</w:t>
            </w:r>
            <w:r>
              <w:fldChar w:fldCharType="end"/>
            </w:r>
          </w:hyperlink>
        </w:p>
        <w:p w:rsidR="00E41F51" w:rsidRDefault="00EA7EA4">
          <w:pPr>
            <w:pStyle w:val="20"/>
            <w:rPr>
              <w:rFonts w:eastAsiaTheme="minorEastAsia"/>
              <w:sz w:val="21"/>
            </w:rPr>
          </w:pPr>
          <w:hyperlink w:anchor="_Toc525228554" w:history="1">
            <w:r>
              <w:rPr>
                <w:rStyle w:val="a6"/>
                <w:rFonts w:ascii="微软雅黑" w:hAnsi="微软雅黑"/>
              </w:rPr>
              <w:t>5.6</w:t>
            </w:r>
            <w:r>
              <w:rPr>
                <w:rFonts w:eastAsiaTheme="minorEastAsia"/>
                <w:sz w:val="21"/>
              </w:rPr>
              <w:tab/>
            </w:r>
            <w:r>
              <w:rPr>
                <w:rStyle w:val="a6"/>
                <w:rFonts w:ascii="微软雅黑" w:hAnsi="微软雅黑" w:hint="eastAsia"/>
              </w:rPr>
              <w:t>在线学习</w:t>
            </w:r>
            <w:r>
              <w:tab/>
            </w:r>
            <w:r>
              <w:fldChar w:fldCharType="begin"/>
            </w:r>
            <w:r>
              <w:instrText xml:space="preserve"> PAGEREF _Toc525228554 \h </w:instrText>
            </w:r>
            <w:r>
              <w:fldChar w:fldCharType="separate"/>
            </w:r>
            <w:r>
              <w:t>45</w:t>
            </w:r>
            <w:r>
              <w:fldChar w:fldCharType="end"/>
            </w:r>
          </w:hyperlink>
        </w:p>
        <w:p w:rsidR="00E41F51" w:rsidRDefault="00EA7EA4">
          <w:pPr>
            <w:pStyle w:val="20"/>
            <w:rPr>
              <w:rFonts w:eastAsiaTheme="minorEastAsia"/>
              <w:sz w:val="21"/>
            </w:rPr>
          </w:pPr>
          <w:hyperlink w:anchor="_Toc525228555" w:history="1">
            <w:r>
              <w:rPr>
                <w:rStyle w:val="a6"/>
                <w:rFonts w:ascii="微软雅黑" w:hAnsi="微软雅黑"/>
              </w:rPr>
              <w:t>5.7</w:t>
            </w:r>
            <w:r>
              <w:rPr>
                <w:rFonts w:eastAsiaTheme="minorEastAsia"/>
                <w:sz w:val="21"/>
              </w:rPr>
              <w:tab/>
            </w:r>
            <w:r>
              <w:rPr>
                <w:rStyle w:val="a6"/>
                <w:rFonts w:ascii="微软雅黑" w:hAnsi="微软雅黑" w:hint="eastAsia"/>
              </w:rPr>
              <w:t>报名信息审核（质量督导科）</w:t>
            </w:r>
            <w:r>
              <w:tab/>
            </w:r>
            <w:r>
              <w:fldChar w:fldCharType="begin"/>
            </w:r>
            <w:r>
              <w:instrText xml:space="preserve"> PAGEREF _Toc525228555 \h </w:instrText>
            </w:r>
            <w:r>
              <w:fldChar w:fldCharType="separate"/>
            </w:r>
            <w:r>
              <w:t>45</w:t>
            </w:r>
            <w:r>
              <w:fldChar w:fldCharType="end"/>
            </w:r>
          </w:hyperlink>
        </w:p>
        <w:p w:rsidR="00E41F51" w:rsidRDefault="00EA7EA4">
          <w:pPr>
            <w:pStyle w:val="20"/>
            <w:rPr>
              <w:rFonts w:eastAsiaTheme="minorEastAsia"/>
              <w:sz w:val="21"/>
            </w:rPr>
          </w:pPr>
          <w:hyperlink w:anchor="_Toc525228556" w:history="1">
            <w:r>
              <w:rPr>
                <w:rStyle w:val="a6"/>
                <w:rFonts w:ascii="微软雅黑" w:hAnsi="微软雅黑"/>
              </w:rPr>
              <w:t>5.8</w:t>
            </w:r>
            <w:r>
              <w:rPr>
                <w:rFonts w:eastAsiaTheme="minorEastAsia"/>
                <w:sz w:val="21"/>
              </w:rPr>
              <w:tab/>
            </w:r>
            <w:r>
              <w:rPr>
                <w:rStyle w:val="a6"/>
                <w:rFonts w:ascii="微软雅黑" w:hAnsi="微软雅黑" w:hint="eastAsia"/>
              </w:rPr>
              <w:t>不需缴费</w:t>
            </w:r>
            <w:r>
              <w:tab/>
            </w:r>
            <w:r>
              <w:fldChar w:fldCharType="begin"/>
            </w:r>
            <w:r>
              <w:instrText xml:space="preserve"> PAGEREF _Toc525228556 \h </w:instrText>
            </w:r>
            <w:r>
              <w:fldChar w:fldCharType="separate"/>
            </w:r>
            <w:r>
              <w:t>46</w:t>
            </w:r>
            <w:r>
              <w:fldChar w:fldCharType="end"/>
            </w:r>
          </w:hyperlink>
        </w:p>
        <w:p w:rsidR="00E41F51" w:rsidRDefault="00EA7EA4">
          <w:pPr>
            <w:pStyle w:val="20"/>
            <w:rPr>
              <w:rFonts w:eastAsiaTheme="minorEastAsia"/>
              <w:sz w:val="21"/>
            </w:rPr>
          </w:pPr>
          <w:hyperlink w:anchor="_Toc525228557" w:history="1">
            <w:r>
              <w:rPr>
                <w:rStyle w:val="a6"/>
                <w:rFonts w:ascii="微软雅黑" w:hAnsi="微软雅黑"/>
              </w:rPr>
              <w:t>5.9</w:t>
            </w:r>
            <w:r>
              <w:rPr>
                <w:rFonts w:eastAsiaTheme="minorEastAsia"/>
                <w:sz w:val="21"/>
              </w:rPr>
              <w:tab/>
            </w:r>
            <w:r>
              <w:rPr>
                <w:rStyle w:val="a6"/>
                <w:rFonts w:ascii="微软雅黑" w:hAnsi="微软雅黑" w:hint="eastAsia"/>
              </w:rPr>
              <w:t>编排考场（信息科）</w:t>
            </w:r>
            <w:r>
              <w:tab/>
            </w:r>
            <w:r>
              <w:fldChar w:fldCharType="begin"/>
            </w:r>
            <w:r>
              <w:instrText xml:space="preserve"> PAGEREF _Toc525228557 \h </w:instrText>
            </w:r>
            <w:r>
              <w:fldChar w:fldCharType="separate"/>
            </w:r>
            <w:r>
              <w:t>46</w:t>
            </w:r>
            <w:r>
              <w:fldChar w:fldCharType="end"/>
            </w:r>
          </w:hyperlink>
        </w:p>
        <w:p w:rsidR="00E41F51" w:rsidRDefault="00EA7EA4">
          <w:pPr>
            <w:pStyle w:val="20"/>
            <w:rPr>
              <w:rFonts w:eastAsiaTheme="minorEastAsia"/>
              <w:sz w:val="21"/>
            </w:rPr>
          </w:pPr>
          <w:hyperlink w:anchor="_Toc525228558" w:history="1">
            <w:r>
              <w:rPr>
                <w:rStyle w:val="a6"/>
                <w:rFonts w:ascii="微软雅黑" w:hAnsi="微软雅黑"/>
              </w:rPr>
              <w:t>5.10</w:t>
            </w:r>
            <w:r>
              <w:rPr>
                <w:rFonts w:eastAsiaTheme="minorEastAsia"/>
                <w:sz w:val="21"/>
              </w:rPr>
              <w:tab/>
            </w:r>
            <w:r>
              <w:rPr>
                <w:rStyle w:val="a6"/>
                <w:rFonts w:ascii="微软雅黑" w:hAnsi="微软雅黑" w:hint="eastAsia"/>
              </w:rPr>
              <w:t>考务管理（中心）</w:t>
            </w:r>
            <w:r>
              <w:tab/>
            </w:r>
            <w:r>
              <w:fldChar w:fldCharType="begin"/>
            </w:r>
            <w:r>
              <w:instrText xml:space="preserve"> PAGEREF _Toc525228558 \h </w:instrText>
            </w:r>
            <w:r>
              <w:fldChar w:fldCharType="separate"/>
            </w:r>
            <w:r>
              <w:t>46</w:t>
            </w:r>
            <w:r>
              <w:fldChar w:fldCharType="end"/>
            </w:r>
          </w:hyperlink>
        </w:p>
        <w:p w:rsidR="00E41F51" w:rsidRDefault="00EA7EA4">
          <w:pPr>
            <w:pStyle w:val="20"/>
            <w:rPr>
              <w:rFonts w:eastAsiaTheme="minorEastAsia"/>
              <w:sz w:val="21"/>
            </w:rPr>
          </w:pPr>
          <w:hyperlink w:anchor="_Toc525228559" w:history="1">
            <w:r>
              <w:rPr>
                <w:rStyle w:val="a6"/>
                <w:rFonts w:ascii="微软雅黑" w:hAnsi="微软雅黑"/>
              </w:rPr>
              <w:t>5.11</w:t>
            </w:r>
            <w:r>
              <w:rPr>
                <w:rFonts w:eastAsiaTheme="minorEastAsia"/>
                <w:sz w:val="21"/>
              </w:rPr>
              <w:tab/>
            </w:r>
            <w:r>
              <w:rPr>
                <w:rStyle w:val="a6"/>
                <w:rFonts w:ascii="微软雅黑" w:hAnsi="微软雅黑" w:hint="eastAsia"/>
              </w:rPr>
              <w:t>参加考核（考评员）</w:t>
            </w:r>
            <w:r>
              <w:tab/>
            </w:r>
            <w:r>
              <w:fldChar w:fldCharType="begin"/>
            </w:r>
            <w:r>
              <w:instrText xml:space="preserve"> PAGEREF _Toc525228559 \h </w:instrText>
            </w:r>
            <w:r>
              <w:fldChar w:fldCharType="separate"/>
            </w:r>
            <w:r>
              <w:t>46</w:t>
            </w:r>
            <w:r>
              <w:fldChar w:fldCharType="end"/>
            </w:r>
          </w:hyperlink>
        </w:p>
        <w:p w:rsidR="00E41F51" w:rsidRDefault="00EA7EA4">
          <w:pPr>
            <w:pStyle w:val="20"/>
            <w:rPr>
              <w:rFonts w:eastAsiaTheme="minorEastAsia"/>
              <w:sz w:val="21"/>
            </w:rPr>
          </w:pPr>
          <w:hyperlink w:anchor="_Toc525228560" w:history="1">
            <w:r>
              <w:rPr>
                <w:rStyle w:val="a6"/>
                <w:rFonts w:ascii="微软雅黑" w:hAnsi="微软雅黑"/>
              </w:rPr>
              <w:t>5.12</w:t>
            </w:r>
            <w:r>
              <w:rPr>
                <w:rFonts w:eastAsiaTheme="minorEastAsia"/>
                <w:sz w:val="21"/>
              </w:rPr>
              <w:tab/>
            </w:r>
            <w:r>
              <w:rPr>
                <w:rStyle w:val="a6"/>
                <w:rFonts w:ascii="微软雅黑" w:hAnsi="微软雅黑" w:hint="eastAsia"/>
              </w:rPr>
              <w:t>成绩管理（信息科）</w:t>
            </w:r>
            <w:r>
              <w:tab/>
            </w:r>
            <w:r>
              <w:fldChar w:fldCharType="begin"/>
            </w:r>
            <w:r>
              <w:instrText xml:space="preserve"> PAGEREF _Toc525228560 \h </w:instrText>
            </w:r>
            <w:r>
              <w:fldChar w:fldCharType="separate"/>
            </w:r>
            <w:r>
              <w:t>46</w:t>
            </w:r>
            <w:r>
              <w:fldChar w:fldCharType="end"/>
            </w:r>
          </w:hyperlink>
        </w:p>
        <w:p w:rsidR="00E41F51" w:rsidRDefault="00EA7EA4">
          <w:pPr>
            <w:pStyle w:val="20"/>
            <w:rPr>
              <w:rFonts w:eastAsiaTheme="minorEastAsia"/>
              <w:sz w:val="21"/>
            </w:rPr>
          </w:pPr>
          <w:hyperlink w:anchor="_Toc525228561" w:history="1">
            <w:r>
              <w:rPr>
                <w:rStyle w:val="a6"/>
                <w:rFonts w:ascii="微软雅黑" w:hAnsi="微软雅黑"/>
              </w:rPr>
              <w:t>5.13</w:t>
            </w:r>
            <w:r>
              <w:rPr>
                <w:rFonts w:eastAsiaTheme="minorEastAsia"/>
                <w:sz w:val="21"/>
              </w:rPr>
              <w:tab/>
            </w:r>
            <w:r>
              <w:rPr>
                <w:rStyle w:val="a6"/>
                <w:rFonts w:ascii="微软雅黑" w:hAnsi="微软雅黑" w:hint="eastAsia"/>
              </w:rPr>
              <w:t>考评人员管理（质量督导科）</w:t>
            </w:r>
            <w:r>
              <w:tab/>
            </w:r>
            <w:r>
              <w:fldChar w:fldCharType="begin"/>
            </w:r>
            <w:r>
              <w:instrText xml:space="preserve"> PAGEREF _Toc525228561 \h </w:instrText>
            </w:r>
            <w:r>
              <w:fldChar w:fldCharType="separate"/>
            </w:r>
            <w:r>
              <w:t>46</w:t>
            </w:r>
            <w:r>
              <w:fldChar w:fldCharType="end"/>
            </w:r>
          </w:hyperlink>
        </w:p>
        <w:p w:rsidR="00E41F51" w:rsidRDefault="00EA7EA4">
          <w:pPr>
            <w:pStyle w:val="20"/>
            <w:rPr>
              <w:rFonts w:eastAsiaTheme="minorEastAsia"/>
              <w:sz w:val="21"/>
            </w:rPr>
          </w:pPr>
          <w:hyperlink w:anchor="_Toc525228562" w:history="1">
            <w:r>
              <w:rPr>
                <w:rStyle w:val="a6"/>
                <w:rFonts w:ascii="微软雅黑" w:hAnsi="微软雅黑"/>
              </w:rPr>
              <w:t>5.14</w:t>
            </w:r>
            <w:r>
              <w:rPr>
                <w:rFonts w:eastAsiaTheme="minorEastAsia"/>
                <w:sz w:val="21"/>
              </w:rPr>
              <w:tab/>
            </w:r>
            <w:r>
              <w:rPr>
                <w:rStyle w:val="a6"/>
                <w:rFonts w:ascii="微软雅黑" w:hAnsi="微软雅黑" w:hint="eastAsia"/>
              </w:rPr>
              <w:t>在线学习培训</w:t>
            </w:r>
            <w:r>
              <w:tab/>
            </w:r>
            <w:r>
              <w:fldChar w:fldCharType="begin"/>
            </w:r>
            <w:r>
              <w:instrText xml:space="preserve"> PAGEREF _Toc525228562 \h </w:instrText>
            </w:r>
            <w:r>
              <w:fldChar w:fldCharType="separate"/>
            </w:r>
            <w:r>
              <w:t>47</w:t>
            </w:r>
            <w:r>
              <w:fldChar w:fldCharType="end"/>
            </w:r>
          </w:hyperlink>
        </w:p>
        <w:p w:rsidR="00E41F51" w:rsidRDefault="00EA7EA4">
          <w:pPr>
            <w:pStyle w:val="10"/>
            <w:tabs>
              <w:tab w:val="left" w:pos="840"/>
              <w:tab w:val="right" w:leader="dot" w:pos="8296"/>
            </w:tabs>
            <w:rPr>
              <w:rFonts w:eastAsiaTheme="minorEastAsia"/>
              <w:sz w:val="21"/>
            </w:rPr>
          </w:pPr>
          <w:hyperlink w:anchor="_Toc525228563" w:history="1">
            <w:r>
              <w:rPr>
                <w:rStyle w:val="a6"/>
                <w:rFonts w:ascii="微软雅黑" w:hAnsi="微软雅黑" w:hint="eastAsia"/>
              </w:rPr>
              <w:t>六：</w:t>
            </w:r>
            <w:r>
              <w:rPr>
                <w:rFonts w:eastAsiaTheme="minorEastAsia"/>
                <w:sz w:val="21"/>
              </w:rPr>
              <w:tab/>
            </w:r>
            <w:r>
              <w:rPr>
                <w:rStyle w:val="a6"/>
                <w:rFonts w:ascii="微软雅黑" w:hAnsi="微软雅黑" w:hint="eastAsia"/>
              </w:rPr>
              <w:t>竞赛考试流程（竞赛科）</w:t>
            </w:r>
            <w:r>
              <w:tab/>
            </w:r>
            <w:r>
              <w:fldChar w:fldCharType="begin"/>
            </w:r>
            <w:r>
              <w:instrText xml:space="preserve"> PAGEREF _Toc525228563 \h </w:instrText>
            </w:r>
            <w:r>
              <w:fldChar w:fldCharType="separate"/>
            </w:r>
            <w:r>
              <w:t>48</w:t>
            </w:r>
            <w:r>
              <w:fldChar w:fldCharType="end"/>
            </w:r>
          </w:hyperlink>
        </w:p>
        <w:p w:rsidR="00E41F51" w:rsidRDefault="00EA7EA4">
          <w:pPr>
            <w:pStyle w:val="20"/>
            <w:rPr>
              <w:rFonts w:eastAsiaTheme="minorEastAsia"/>
              <w:sz w:val="21"/>
            </w:rPr>
          </w:pPr>
          <w:hyperlink w:anchor="_Toc525228564" w:history="1">
            <w:r>
              <w:rPr>
                <w:rStyle w:val="a6"/>
                <w:rFonts w:ascii="微软雅黑" w:hAnsi="微软雅黑"/>
              </w:rPr>
              <w:t>6.1</w:t>
            </w:r>
            <w:r>
              <w:rPr>
                <w:rFonts w:eastAsiaTheme="minorEastAsia"/>
                <w:sz w:val="21"/>
              </w:rPr>
              <w:tab/>
            </w:r>
            <w:r>
              <w:rPr>
                <w:rStyle w:val="a6"/>
                <w:rFonts w:ascii="微软雅黑" w:hAnsi="微软雅黑" w:hint="eastAsia"/>
              </w:rPr>
              <w:t>发布公告</w:t>
            </w:r>
            <w:r>
              <w:tab/>
            </w:r>
            <w:r>
              <w:fldChar w:fldCharType="begin"/>
            </w:r>
            <w:r>
              <w:instrText xml:space="preserve"> PAGEREF _Toc525228564 \h </w:instrText>
            </w:r>
            <w:r>
              <w:fldChar w:fldCharType="separate"/>
            </w:r>
            <w:r>
              <w:t>48</w:t>
            </w:r>
            <w:r>
              <w:fldChar w:fldCharType="end"/>
            </w:r>
          </w:hyperlink>
        </w:p>
        <w:p w:rsidR="00E41F51" w:rsidRDefault="00EA7EA4">
          <w:pPr>
            <w:pStyle w:val="20"/>
            <w:rPr>
              <w:rFonts w:eastAsiaTheme="minorEastAsia"/>
              <w:sz w:val="21"/>
            </w:rPr>
          </w:pPr>
          <w:hyperlink w:anchor="_Toc525228565" w:history="1">
            <w:r>
              <w:rPr>
                <w:rStyle w:val="a6"/>
                <w:rFonts w:ascii="微软雅黑" w:hAnsi="微软雅黑"/>
              </w:rPr>
              <w:t>6.2</w:t>
            </w:r>
            <w:r>
              <w:rPr>
                <w:rFonts w:eastAsiaTheme="minorEastAsia"/>
                <w:sz w:val="21"/>
              </w:rPr>
              <w:tab/>
            </w:r>
            <w:r>
              <w:rPr>
                <w:rStyle w:val="a6"/>
                <w:rFonts w:ascii="微软雅黑" w:hAnsi="微软雅黑" w:hint="eastAsia"/>
              </w:rPr>
              <w:t>考生报名（竞赛考生）</w:t>
            </w:r>
            <w:r>
              <w:tab/>
            </w:r>
            <w:r>
              <w:fldChar w:fldCharType="begin"/>
            </w:r>
            <w:r>
              <w:instrText xml:space="preserve"> PAGEREF _Toc525228565 \h </w:instrText>
            </w:r>
            <w:r>
              <w:fldChar w:fldCharType="separate"/>
            </w:r>
            <w:r>
              <w:t>48</w:t>
            </w:r>
            <w:r>
              <w:fldChar w:fldCharType="end"/>
            </w:r>
          </w:hyperlink>
        </w:p>
        <w:p w:rsidR="00E41F51" w:rsidRDefault="00EA7EA4">
          <w:pPr>
            <w:pStyle w:val="20"/>
            <w:rPr>
              <w:rFonts w:eastAsiaTheme="minorEastAsia"/>
              <w:sz w:val="21"/>
            </w:rPr>
          </w:pPr>
          <w:hyperlink w:anchor="_Toc525228566" w:history="1">
            <w:r>
              <w:rPr>
                <w:rStyle w:val="a6"/>
                <w:rFonts w:ascii="微软雅黑" w:hAnsi="微软雅黑"/>
              </w:rPr>
              <w:t>6.3</w:t>
            </w:r>
            <w:r>
              <w:rPr>
                <w:rFonts w:eastAsiaTheme="minorEastAsia"/>
                <w:sz w:val="21"/>
              </w:rPr>
              <w:tab/>
            </w:r>
            <w:r>
              <w:rPr>
                <w:rStyle w:val="a6"/>
                <w:rFonts w:ascii="微软雅黑" w:hAnsi="微软雅黑" w:hint="eastAsia"/>
              </w:rPr>
              <w:t>报名信息审核（竞赛科）</w:t>
            </w:r>
            <w:r>
              <w:tab/>
            </w:r>
            <w:r>
              <w:fldChar w:fldCharType="begin"/>
            </w:r>
            <w:r>
              <w:instrText xml:space="preserve"> PAGEREF _Toc525228566 \h </w:instrText>
            </w:r>
            <w:r>
              <w:fldChar w:fldCharType="separate"/>
            </w:r>
            <w:r>
              <w:t>49</w:t>
            </w:r>
            <w:r>
              <w:fldChar w:fldCharType="end"/>
            </w:r>
          </w:hyperlink>
        </w:p>
        <w:p w:rsidR="00E41F51" w:rsidRDefault="00EA7EA4">
          <w:pPr>
            <w:pStyle w:val="20"/>
            <w:rPr>
              <w:rFonts w:eastAsiaTheme="minorEastAsia"/>
              <w:sz w:val="21"/>
            </w:rPr>
          </w:pPr>
          <w:hyperlink w:anchor="_Toc525228567" w:history="1">
            <w:r>
              <w:rPr>
                <w:rStyle w:val="a6"/>
                <w:rFonts w:ascii="微软雅黑" w:hAnsi="微软雅黑"/>
              </w:rPr>
              <w:t>6.4</w:t>
            </w:r>
            <w:r>
              <w:rPr>
                <w:rFonts w:eastAsiaTheme="minorEastAsia"/>
                <w:sz w:val="21"/>
              </w:rPr>
              <w:tab/>
            </w:r>
            <w:r>
              <w:rPr>
                <w:rStyle w:val="a6"/>
                <w:rFonts w:ascii="微软雅黑" w:hAnsi="微软雅黑" w:hint="eastAsia"/>
              </w:rPr>
              <w:t>不需缴费</w:t>
            </w:r>
            <w:r>
              <w:tab/>
            </w:r>
            <w:r>
              <w:fldChar w:fldCharType="begin"/>
            </w:r>
            <w:r>
              <w:instrText xml:space="preserve"> PAGEREF _Toc525228567 \h </w:instrText>
            </w:r>
            <w:r>
              <w:fldChar w:fldCharType="separate"/>
            </w:r>
            <w:r>
              <w:t>49</w:t>
            </w:r>
            <w:r>
              <w:fldChar w:fldCharType="end"/>
            </w:r>
          </w:hyperlink>
        </w:p>
        <w:p w:rsidR="00E41F51" w:rsidRDefault="00EA7EA4">
          <w:pPr>
            <w:pStyle w:val="20"/>
            <w:rPr>
              <w:rFonts w:eastAsiaTheme="minorEastAsia"/>
              <w:sz w:val="21"/>
            </w:rPr>
          </w:pPr>
          <w:hyperlink w:anchor="_Toc525228568" w:history="1">
            <w:r>
              <w:rPr>
                <w:rStyle w:val="a6"/>
                <w:rFonts w:ascii="微软雅黑" w:hAnsi="微软雅黑"/>
              </w:rPr>
              <w:t>6.5</w:t>
            </w:r>
            <w:r>
              <w:rPr>
                <w:rFonts w:eastAsiaTheme="minorEastAsia"/>
                <w:sz w:val="21"/>
              </w:rPr>
              <w:tab/>
            </w:r>
            <w:r>
              <w:rPr>
                <w:rStyle w:val="a6"/>
                <w:rFonts w:ascii="微软雅黑" w:hAnsi="微软雅黑" w:hint="eastAsia"/>
              </w:rPr>
              <w:t>编排考场（线下）（竞赛科）</w:t>
            </w:r>
            <w:r>
              <w:tab/>
            </w:r>
            <w:r>
              <w:fldChar w:fldCharType="begin"/>
            </w:r>
            <w:r>
              <w:instrText xml:space="preserve"> PAGEREF _Toc525228568 \h </w:instrText>
            </w:r>
            <w:r>
              <w:fldChar w:fldCharType="separate"/>
            </w:r>
            <w:r>
              <w:t>49</w:t>
            </w:r>
            <w:r>
              <w:fldChar w:fldCharType="end"/>
            </w:r>
          </w:hyperlink>
        </w:p>
        <w:p w:rsidR="00E41F51" w:rsidRDefault="00EA7EA4">
          <w:pPr>
            <w:pStyle w:val="20"/>
            <w:rPr>
              <w:rFonts w:eastAsiaTheme="minorEastAsia"/>
              <w:sz w:val="21"/>
            </w:rPr>
          </w:pPr>
          <w:hyperlink w:anchor="_Toc525228569" w:history="1">
            <w:r>
              <w:rPr>
                <w:rStyle w:val="a6"/>
                <w:rFonts w:ascii="微软雅黑" w:hAnsi="微软雅黑"/>
              </w:rPr>
              <w:t>6.6</w:t>
            </w:r>
            <w:r>
              <w:rPr>
                <w:rFonts w:eastAsiaTheme="minorEastAsia"/>
                <w:sz w:val="21"/>
              </w:rPr>
              <w:tab/>
            </w:r>
            <w:r>
              <w:rPr>
                <w:rStyle w:val="a6"/>
                <w:rFonts w:ascii="微软雅黑" w:hAnsi="微软雅黑" w:hint="eastAsia"/>
              </w:rPr>
              <w:t>参加考核（竞赛考生）</w:t>
            </w:r>
            <w:r>
              <w:tab/>
            </w:r>
            <w:r>
              <w:fldChar w:fldCharType="begin"/>
            </w:r>
            <w:r>
              <w:instrText xml:space="preserve"> PAGEREF _Toc525228569 \h </w:instrText>
            </w:r>
            <w:r>
              <w:fldChar w:fldCharType="separate"/>
            </w:r>
            <w:r>
              <w:t>49</w:t>
            </w:r>
            <w:r>
              <w:fldChar w:fldCharType="end"/>
            </w:r>
          </w:hyperlink>
        </w:p>
        <w:p w:rsidR="00E41F51" w:rsidRDefault="00EA7EA4">
          <w:pPr>
            <w:pStyle w:val="20"/>
            <w:rPr>
              <w:rFonts w:eastAsiaTheme="minorEastAsia"/>
              <w:sz w:val="21"/>
            </w:rPr>
          </w:pPr>
          <w:hyperlink w:anchor="_Toc525228570" w:history="1">
            <w:r>
              <w:rPr>
                <w:rStyle w:val="a6"/>
                <w:rFonts w:ascii="微软雅黑" w:hAnsi="微软雅黑"/>
              </w:rPr>
              <w:t>6.7</w:t>
            </w:r>
            <w:r>
              <w:rPr>
                <w:rFonts w:eastAsiaTheme="minorEastAsia"/>
                <w:sz w:val="21"/>
              </w:rPr>
              <w:tab/>
            </w:r>
            <w:r>
              <w:rPr>
                <w:rStyle w:val="a6"/>
                <w:rFonts w:ascii="微软雅黑" w:hAnsi="微软雅黑" w:hint="eastAsia"/>
              </w:rPr>
              <w:t>成绩管理（竞赛科）</w:t>
            </w:r>
            <w:r>
              <w:tab/>
            </w:r>
            <w:r>
              <w:fldChar w:fldCharType="begin"/>
            </w:r>
            <w:r>
              <w:instrText xml:space="preserve"> PAGEREF _Toc525228570 \h </w:instrText>
            </w:r>
            <w:r>
              <w:fldChar w:fldCharType="separate"/>
            </w:r>
            <w:r>
              <w:t>49</w:t>
            </w:r>
            <w:r>
              <w:fldChar w:fldCharType="end"/>
            </w:r>
          </w:hyperlink>
        </w:p>
        <w:p w:rsidR="00E41F51" w:rsidRDefault="00EA7EA4">
          <w:pPr>
            <w:pStyle w:val="20"/>
            <w:rPr>
              <w:rFonts w:eastAsiaTheme="minorEastAsia"/>
              <w:sz w:val="21"/>
            </w:rPr>
          </w:pPr>
          <w:hyperlink w:anchor="_Toc525228571" w:history="1">
            <w:r>
              <w:rPr>
                <w:rStyle w:val="a6"/>
                <w:rFonts w:ascii="微软雅黑" w:hAnsi="微软雅黑"/>
              </w:rPr>
              <w:t>6.8</w:t>
            </w:r>
            <w:r>
              <w:rPr>
                <w:rFonts w:eastAsiaTheme="minorEastAsia"/>
                <w:sz w:val="21"/>
              </w:rPr>
              <w:tab/>
            </w:r>
            <w:r>
              <w:rPr>
                <w:rStyle w:val="a6"/>
                <w:rFonts w:ascii="微软雅黑" w:hAnsi="微软雅黑" w:hint="eastAsia"/>
              </w:rPr>
              <w:t>获奖管理（竞赛科）</w:t>
            </w:r>
            <w:r>
              <w:tab/>
            </w:r>
            <w:r>
              <w:fldChar w:fldCharType="begin"/>
            </w:r>
            <w:r>
              <w:instrText xml:space="preserve"> PAGEREF _Toc525228571 \h </w:instrText>
            </w:r>
            <w:r>
              <w:fldChar w:fldCharType="separate"/>
            </w:r>
            <w:r>
              <w:t>49</w:t>
            </w:r>
            <w:r>
              <w:fldChar w:fldCharType="end"/>
            </w:r>
          </w:hyperlink>
        </w:p>
        <w:p w:rsidR="00E41F51" w:rsidRDefault="00EA7EA4">
          <w:pPr>
            <w:pStyle w:val="20"/>
            <w:rPr>
              <w:rFonts w:eastAsiaTheme="minorEastAsia"/>
              <w:sz w:val="21"/>
            </w:rPr>
          </w:pPr>
          <w:hyperlink w:anchor="_Toc525228572" w:history="1">
            <w:r>
              <w:rPr>
                <w:rStyle w:val="a6"/>
                <w:rFonts w:ascii="微软雅黑" w:hAnsi="微软雅黑"/>
              </w:rPr>
              <w:t>6.9</w:t>
            </w:r>
            <w:r>
              <w:rPr>
                <w:rFonts w:eastAsiaTheme="minorEastAsia"/>
                <w:sz w:val="21"/>
              </w:rPr>
              <w:tab/>
            </w:r>
            <w:r>
              <w:rPr>
                <w:rStyle w:val="a6"/>
                <w:rFonts w:ascii="微软雅黑" w:hAnsi="微软雅黑" w:hint="eastAsia"/>
              </w:rPr>
              <w:t>证书管理（证书科）</w:t>
            </w:r>
            <w:r>
              <w:tab/>
            </w:r>
            <w:r>
              <w:fldChar w:fldCharType="begin"/>
            </w:r>
            <w:r>
              <w:instrText xml:space="preserve"> PAGEREF _Toc525228572 \h </w:instrText>
            </w:r>
            <w:r>
              <w:fldChar w:fldCharType="separate"/>
            </w:r>
            <w:r>
              <w:t>50</w:t>
            </w:r>
            <w:r>
              <w:fldChar w:fldCharType="end"/>
            </w:r>
          </w:hyperlink>
        </w:p>
        <w:p w:rsidR="00E41F51" w:rsidRDefault="00EA7EA4">
          <w:pPr>
            <w:pStyle w:val="20"/>
            <w:rPr>
              <w:rFonts w:eastAsiaTheme="minorEastAsia"/>
              <w:sz w:val="21"/>
            </w:rPr>
          </w:pPr>
          <w:hyperlink w:anchor="_Toc525228573" w:history="1">
            <w:r>
              <w:rPr>
                <w:rStyle w:val="a6"/>
                <w:rFonts w:ascii="微软雅黑" w:hAnsi="微软雅黑"/>
              </w:rPr>
              <w:t>6.10</w:t>
            </w:r>
            <w:r>
              <w:rPr>
                <w:rFonts w:eastAsiaTheme="minorEastAsia"/>
                <w:sz w:val="21"/>
              </w:rPr>
              <w:tab/>
            </w:r>
            <w:r>
              <w:rPr>
                <w:rStyle w:val="a6"/>
                <w:rFonts w:ascii="微软雅黑" w:hAnsi="微软雅黑" w:hint="eastAsia"/>
              </w:rPr>
              <w:t>原竞赛科需求（参考）</w:t>
            </w:r>
            <w:r>
              <w:tab/>
            </w:r>
            <w:r>
              <w:fldChar w:fldCharType="begin"/>
            </w:r>
            <w:r>
              <w:instrText xml:space="preserve"> PAGEREF _Toc525228573 \h </w:instrText>
            </w:r>
            <w:r>
              <w:fldChar w:fldCharType="separate"/>
            </w:r>
            <w:r>
              <w:t>50</w:t>
            </w:r>
            <w:r>
              <w:fldChar w:fldCharType="end"/>
            </w:r>
          </w:hyperlink>
        </w:p>
        <w:p w:rsidR="00E41F51" w:rsidRDefault="00EA7EA4">
          <w:pPr>
            <w:pStyle w:val="10"/>
            <w:tabs>
              <w:tab w:val="left" w:pos="840"/>
              <w:tab w:val="right" w:leader="dot" w:pos="8296"/>
            </w:tabs>
            <w:rPr>
              <w:rFonts w:eastAsiaTheme="minorEastAsia"/>
              <w:sz w:val="21"/>
            </w:rPr>
          </w:pPr>
          <w:hyperlink w:anchor="_Toc525228574" w:history="1">
            <w:r>
              <w:rPr>
                <w:rStyle w:val="a6"/>
                <w:rFonts w:ascii="微软雅黑" w:hAnsi="微软雅黑" w:hint="eastAsia"/>
              </w:rPr>
              <w:t>七：</w:t>
            </w:r>
            <w:r>
              <w:rPr>
                <w:rFonts w:eastAsiaTheme="minorEastAsia"/>
                <w:sz w:val="21"/>
              </w:rPr>
              <w:tab/>
            </w:r>
            <w:r>
              <w:rPr>
                <w:rStyle w:val="a6"/>
                <w:rFonts w:ascii="微软雅黑" w:hAnsi="微软雅黑" w:hint="eastAsia"/>
              </w:rPr>
              <w:t>在线学习管理</w:t>
            </w:r>
            <w:r>
              <w:tab/>
            </w:r>
            <w:r>
              <w:fldChar w:fldCharType="begin"/>
            </w:r>
            <w:r>
              <w:instrText xml:space="preserve"> PAGEREF _Toc525228574 \h </w:instrText>
            </w:r>
            <w:r>
              <w:fldChar w:fldCharType="separate"/>
            </w:r>
            <w:r>
              <w:t>51</w:t>
            </w:r>
            <w:r>
              <w:fldChar w:fldCharType="end"/>
            </w:r>
          </w:hyperlink>
        </w:p>
        <w:p w:rsidR="00E41F51" w:rsidRDefault="00EA7EA4">
          <w:pPr>
            <w:pStyle w:val="20"/>
            <w:rPr>
              <w:rFonts w:eastAsiaTheme="minorEastAsia"/>
              <w:sz w:val="21"/>
            </w:rPr>
          </w:pPr>
          <w:hyperlink w:anchor="_Toc525228575" w:history="1">
            <w:r>
              <w:rPr>
                <w:rStyle w:val="a6"/>
                <w:rFonts w:ascii="微软雅黑" w:hAnsi="微软雅黑" w:cs="Times New Roman"/>
              </w:rPr>
              <w:t>7.1</w:t>
            </w:r>
            <w:r>
              <w:rPr>
                <w:rFonts w:eastAsiaTheme="minorEastAsia"/>
                <w:sz w:val="21"/>
              </w:rPr>
              <w:tab/>
            </w:r>
            <w:r>
              <w:rPr>
                <w:rStyle w:val="a6"/>
                <w:rFonts w:ascii="微软雅黑" w:hAnsi="微软雅黑" w:hint="eastAsia"/>
              </w:rPr>
              <w:t>考生信息建立</w:t>
            </w:r>
            <w:r>
              <w:tab/>
            </w:r>
            <w:r>
              <w:fldChar w:fldCharType="begin"/>
            </w:r>
            <w:r>
              <w:instrText xml:space="preserve"> PAGEREF _Toc525228575 \h </w:instrText>
            </w:r>
            <w:r>
              <w:fldChar w:fldCharType="separate"/>
            </w:r>
            <w:r>
              <w:t>51</w:t>
            </w:r>
            <w:r>
              <w:fldChar w:fldCharType="end"/>
            </w:r>
          </w:hyperlink>
        </w:p>
        <w:p w:rsidR="00E41F51" w:rsidRDefault="00EA7EA4">
          <w:pPr>
            <w:pStyle w:val="30"/>
            <w:tabs>
              <w:tab w:val="left" w:pos="1680"/>
              <w:tab w:val="right" w:leader="dot" w:pos="8296"/>
            </w:tabs>
            <w:ind w:left="960"/>
            <w:rPr>
              <w:rFonts w:eastAsiaTheme="minorEastAsia"/>
              <w:sz w:val="21"/>
            </w:rPr>
          </w:pPr>
          <w:hyperlink w:anchor="_Toc525228576" w:history="1">
            <w:r>
              <w:rPr>
                <w:rStyle w:val="a6"/>
                <w:rFonts w:ascii="微软雅黑" w:hAnsi="微软雅黑"/>
              </w:rPr>
              <w:t>7.1.1</w:t>
            </w:r>
            <w:r>
              <w:rPr>
                <w:rFonts w:eastAsiaTheme="minorEastAsia"/>
                <w:sz w:val="21"/>
              </w:rPr>
              <w:tab/>
            </w:r>
            <w:r>
              <w:rPr>
                <w:rStyle w:val="a6"/>
                <w:rFonts w:ascii="微软雅黑" w:hAnsi="微软雅黑" w:hint="eastAsia"/>
              </w:rPr>
              <w:t>帐号同步</w:t>
            </w:r>
            <w:r>
              <w:tab/>
            </w:r>
            <w:r>
              <w:fldChar w:fldCharType="begin"/>
            </w:r>
            <w:r>
              <w:instrText xml:space="preserve"> PAGEREF _Toc525228576 \h </w:instrText>
            </w:r>
            <w:r>
              <w:fldChar w:fldCharType="separate"/>
            </w:r>
            <w:r>
              <w:t>51</w:t>
            </w:r>
            <w:r>
              <w:fldChar w:fldCharType="end"/>
            </w:r>
          </w:hyperlink>
        </w:p>
        <w:p w:rsidR="00E41F51" w:rsidRDefault="00EA7EA4">
          <w:pPr>
            <w:pStyle w:val="30"/>
            <w:tabs>
              <w:tab w:val="left" w:pos="1680"/>
              <w:tab w:val="right" w:leader="dot" w:pos="8296"/>
            </w:tabs>
            <w:ind w:left="960"/>
            <w:rPr>
              <w:rFonts w:eastAsiaTheme="minorEastAsia"/>
              <w:sz w:val="21"/>
            </w:rPr>
          </w:pPr>
          <w:hyperlink w:anchor="_Toc525228577" w:history="1">
            <w:r>
              <w:rPr>
                <w:rStyle w:val="a6"/>
                <w:rFonts w:ascii="微软雅黑" w:hAnsi="微软雅黑"/>
              </w:rPr>
              <w:t>7.1.2</w:t>
            </w:r>
            <w:r>
              <w:rPr>
                <w:rFonts w:eastAsiaTheme="minorEastAsia"/>
                <w:sz w:val="21"/>
              </w:rPr>
              <w:tab/>
            </w:r>
            <w:r>
              <w:rPr>
                <w:rStyle w:val="a6"/>
                <w:rFonts w:ascii="微软雅黑" w:hAnsi="微软雅黑" w:hint="eastAsia"/>
              </w:rPr>
              <w:t>练习历史记录</w:t>
            </w:r>
            <w:r>
              <w:tab/>
            </w:r>
            <w:r>
              <w:fldChar w:fldCharType="begin"/>
            </w:r>
            <w:r>
              <w:instrText xml:space="preserve"> PAGEREF _Toc525228577 \h </w:instrText>
            </w:r>
            <w:r>
              <w:fldChar w:fldCharType="separate"/>
            </w:r>
            <w:r>
              <w:t>51</w:t>
            </w:r>
            <w:r>
              <w:fldChar w:fldCharType="end"/>
            </w:r>
          </w:hyperlink>
        </w:p>
        <w:p w:rsidR="00E41F51" w:rsidRDefault="00EA7EA4">
          <w:pPr>
            <w:pStyle w:val="20"/>
            <w:rPr>
              <w:rFonts w:eastAsiaTheme="minorEastAsia"/>
              <w:sz w:val="21"/>
            </w:rPr>
          </w:pPr>
          <w:hyperlink w:anchor="_Toc525228578" w:history="1">
            <w:r>
              <w:rPr>
                <w:rStyle w:val="a6"/>
                <w:rFonts w:ascii="微软雅黑" w:hAnsi="微软雅黑" w:cs="Times New Roman"/>
              </w:rPr>
              <w:t>7.2</w:t>
            </w:r>
            <w:r>
              <w:rPr>
                <w:rFonts w:eastAsiaTheme="minorEastAsia"/>
                <w:sz w:val="21"/>
              </w:rPr>
              <w:tab/>
            </w:r>
            <w:r>
              <w:rPr>
                <w:rStyle w:val="a6"/>
                <w:rFonts w:ascii="微软雅黑" w:hAnsi="微软雅黑" w:hint="eastAsia"/>
              </w:rPr>
              <w:t>学习内容建设</w:t>
            </w:r>
            <w:r>
              <w:tab/>
            </w:r>
            <w:r>
              <w:fldChar w:fldCharType="begin"/>
            </w:r>
            <w:r>
              <w:instrText xml:space="preserve"> PAGEREF _Toc525228578 \h </w:instrText>
            </w:r>
            <w:r>
              <w:fldChar w:fldCharType="separate"/>
            </w:r>
            <w:r>
              <w:t>52</w:t>
            </w:r>
            <w:r>
              <w:fldChar w:fldCharType="end"/>
            </w:r>
          </w:hyperlink>
        </w:p>
        <w:p w:rsidR="00E41F51" w:rsidRDefault="00EA7EA4">
          <w:pPr>
            <w:pStyle w:val="30"/>
            <w:tabs>
              <w:tab w:val="left" w:pos="1680"/>
              <w:tab w:val="right" w:leader="dot" w:pos="8296"/>
            </w:tabs>
            <w:ind w:left="960"/>
            <w:rPr>
              <w:rFonts w:eastAsiaTheme="minorEastAsia"/>
              <w:sz w:val="21"/>
            </w:rPr>
          </w:pPr>
          <w:hyperlink w:anchor="_Toc525228579" w:history="1">
            <w:r>
              <w:rPr>
                <w:rStyle w:val="a6"/>
                <w:rFonts w:ascii="微软雅黑" w:hAnsi="微软雅黑"/>
              </w:rPr>
              <w:t>7.2.1</w:t>
            </w:r>
            <w:r>
              <w:rPr>
                <w:rFonts w:eastAsiaTheme="minorEastAsia"/>
                <w:sz w:val="21"/>
              </w:rPr>
              <w:tab/>
            </w:r>
            <w:r>
              <w:rPr>
                <w:rStyle w:val="a6"/>
                <w:rFonts w:ascii="微软雅黑" w:hAnsi="微软雅黑" w:hint="eastAsia"/>
              </w:rPr>
              <w:t>电子课件</w:t>
            </w:r>
            <w:r>
              <w:tab/>
            </w:r>
            <w:r>
              <w:fldChar w:fldCharType="begin"/>
            </w:r>
            <w:r>
              <w:instrText xml:space="preserve"> PAGEREF _Toc525228579 \h </w:instrText>
            </w:r>
            <w:r>
              <w:fldChar w:fldCharType="separate"/>
            </w:r>
            <w:r>
              <w:t>52</w:t>
            </w:r>
            <w:r>
              <w:fldChar w:fldCharType="end"/>
            </w:r>
          </w:hyperlink>
        </w:p>
        <w:p w:rsidR="00E41F51" w:rsidRDefault="00EA7EA4">
          <w:pPr>
            <w:pStyle w:val="30"/>
            <w:tabs>
              <w:tab w:val="left" w:pos="1680"/>
              <w:tab w:val="right" w:leader="dot" w:pos="8296"/>
            </w:tabs>
            <w:ind w:left="960"/>
            <w:rPr>
              <w:rFonts w:eastAsiaTheme="minorEastAsia"/>
              <w:sz w:val="21"/>
            </w:rPr>
          </w:pPr>
          <w:hyperlink w:anchor="_Toc525228580" w:history="1">
            <w:r>
              <w:rPr>
                <w:rStyle w:val="a6"/>
                <w:rFonts w:ascii="微软雅黑" w:hAnsi="微软雅黑"/>
              </w:rPr>
              <w:t>7.2.2</w:t>
            </w:r>
            <w:r>
              <w:rPr>
                <w:rFonts w:eastAsiaTheme="minorEastAsia"/>
                <w:sz w:val="21"/>
              </w:rPr>
              <w:tab/>
            </w:r>
            <w:r>
              <w:rPr>
                <w:rStyle w:val="a6"/>
                <w:rFonts w:ascii="微软雅黑" w:hAnsi="微软雅黑" w:hint="eastAsia"/>
              </w:rPr>
              <w:t>在线练习</w:t>
            </w:r>
            <w:r>
              <w:tab/>
            </w:r>
            <w:r>
              <w:fldChar w:fldCharType="begin"/>
            </w:r>
            <w:r>
              <w:instrText xml:space="preserve"> PAGEREF _Toc525228580 \h </w:instrText>
            </w:r>
            <w:r>
              <w:fldChar w:fldCharType="separate"/>
            </w:r>
            <w:r>
              <w:t>52</w:t>
            </w:r>
            <w:r>
              <w:fldChar w:fldCharType="end"/>
            </w:r>
          </w:hyperlink>
        </w:p>
        <w:p w:rsidR="00E41F51" w:rsidRDefault="00EA7EA4">
          <w:pPr>
            <w:pStyle w:val="30"/>
            <w:tabs>
              <w:tab w:val="left" w:pos="1680"/>
              <w:tab w:val="right" w:leader="dot" w:pos="8296"/>
            </w:tabs>
            <w:ind w:left="960"/>
            <w:rPr>
              <w:rFonts w:eastAsiaTheme="minorEastAsia"/>
              <w:sz w:val="21"/>
            </w:rPr>
          </w:pPr>
          <w:hyperlink w:anchor="_Toc525228581" w:history="1">
            <w:r>
              <w:rPr>
                <w:rStyle w:val="a6"/>
                <w:rFonts w:ascii="微软雅黑" w:hAnsi="微软雅黑"/>
              </w:rPr>
              <w:t>7.2.3</w:t>
            </w:r>
            <w:r>
              <w:rPr>
                <w:rFonts w:eastAsiaTheme="minorEastAsia"/>
                <w:sz w:val="21"/>
              </w:rPr>
              <w:tab/>
            </w:r>
            <w:r>
              <w:rPr>
                <w:rStyle w:val="a6"/>
                <w:rFonts w:ascii="微软雅黑" w:hAnsi="微软雅黑" w:hint="eastAsia"/>
              </w:rPr>
              <w:t>模拟考试</w:t>
            </w:r>
            <w:r>
              <w:tab/>
            </w:r>
            <w:r>
              <w:fldChar w:fldCharType="begin"/>
            </w:r>
            <w:r>
              <w:instrText xml:space="preserve"> PAGEREF _Toc525228581 \h </w:instrText>
            </w:r>
            <w:r>
              <w:fldChar w:fldCharType="separate"/>
            </w:r>
            <w:r>
              <w:t>52</w:t>
            </w:r>
            <w:r>
              <w:fldChar w:fldCharType="end"/>
            </w:r>
          </w:hyperlink>
        </w:p>
        <w:p w:rsidR="00E41F51" w:rsidRDefault="00EA7EA4">
          <w:pPr>
            <w:pStyle w:val="30"/>
            <w:tabs>
              <w:tab w:val="left" w:pos="1680"/>
              <w:tab w:val="right" w:leader="dot" w:pos="8296"/>
            </w:tabs>
            <w:ind w:left="960"/>
            <w:rPr>
              <w:rFonts w:eastAsiaTheme="minorEastAsia"/>
              <w:sz w:val="21"/>
            </w:rPr>
          </w:pPr>
          <w:hyperlink w:anchor="_Toc525228582" w:history="1">
            <w:r>
              <w:rPr>
                <w:rStyle w:val="a6"/>
                <w:rFonts w:ascii="微软雅黑" w:hAnsi="微软雅黑"/>
              </w:rPr>
              <w:t>7.2.4</w:t>
            </w:r>
            <w:r>
              <w:rPr>
                <w:rFonts w:eastAsiaTheme="minorEastAsia"/>
                <w:sz w:val="21"/>
              </w:rPr>
              <w:tab/>
            </w:r>
            <w:r>
              <w:rPr>
                <w:rStyle w:val="a6"/>
                <w:rFonts w:ascii="微软雅黑" w:hAnsi="微软雅黑" w:hint="eastAsia"/>
              </w:rPr>
              <w:t>考评员考核</w:t>
            </w:r>
            <w:r>
              <w:tab/>
            </w:r>
            <w:r>
              <w:fldChar w:fldCharType="begin"/>
            </w:r>
            <w:r>
              <w:instrText xml:space="preserve"> PAGEREF _Toc525228582 \h </w:instrText>
            </w:r>
            <w:r>
              <w:fldChar w:fldCharType="separate"/>
            </w:r>
            <w:r>
              <w:t>52</w:t>
            </w:r>
            <w:r>
              <w:fldChar w:fldCharType="end"/>
            </w:r>
          </w:hyperlink>
        </w:p>
        <w:p w:rsidR="00E41F51" w:rsidRDefault="00EA7EA4">
          <w:pPr>
            <w:pStyle w:val="20"/>
            <w:rPr>
              <w:rFonts w:eastAsiaTheme="minorEastAsia"/>
              <w:sz w:val="21"/>
            </w:rPr>
          </w:pPr>
          <w:hyperlink w:anchor="_Toc525228583" w:history="1">
            <w:r>
              <w:rPr>
                <w:rStyle w:val="a6"/>
                <w:rFonts w:ascii="微软雅黑" w:hAnsi="微软雅黑" w:cs="Times New Roman"/>
              </w:rPr>
              <w:t>7.3</w:t>
            </w:r>
            <w:r>
              <w:rPr>
                <w:rFonts w:eastAsiaTheme="minorEastAsia"/>
                <w:sz w:val="21"/>
              </w:rPr>
              <w:tab/>
            </w:r>
            <w:r>
              <w:rPr>
                <w:rStyle w:val="a6"/>
                <w:rFonts w:ascii="微软雅黑" w:hAnsi="微软雅黑" w:hint="eastAsia"/>
              </w:rPr>
              <w:t>学习培训管理（命题科）</w:t>
            </w:r>
            <w:r>
              <w:tab/>
            </w:r>
            <w:r>
              <w:fldChar w:fldCharType="begin"/>
            </w:r>
            <w:r>
              <w:instrText xml:space="preserve"> PAGEREF _Toc525228583 \h </w:instrText>
            </w:r>
            <w:r>
              <w:fldChar w:fldCharType="separate"/>
            </w:r>
            <w:r>
              <w:t>53</w:t>
            </w:r>
            <w:r>
              <w:fldChar w:fldCharType="end"/>
            </w:r>
          </w:hyperlink>
        </w:p>
        <w:p w:rsidR="00E41F51" w:rsidRDefault="00EA7EA4">
          <w:pPr>
            <w:pStyle w:val="30"/>
            <w:tabs>
              <w:tab w:val="left" w:pos="1680"/>
              <w:tab w:val="right" w:leader="dot" w:pos="8296"/>
            </w:tabs>
            <w:ind w:left="960"/>
            <w:rPr>
              <w:rFonts w:eastAsiaTheme="minorEastAsia"/>
              <w:sz w:val="21"/>
            </w:rPr>
          </w:pPr>
          <w:hyperlink w:anchor="_Toc525228584" w:history="1">
            <w:r>
              <w:rPr>
                <w:rStyle w:val="a6"/>
                <w:rFonts w:ascii="微软雅黑" w:hAnsi="微软雅黑"/>
              </w:rPr>
              <w:t>7.3.1</w:t>
            </w:r>
            <w:r>
              <w:rPr>
                <w:rFonts w:eastAsiaTheme="minorEastAsia"/>
                <w:sz w:val="21"/>
              </w:rPr>
              <w:tab/>
            </w:r>
            <w:r>
              <w:rPr>
                <w:rStyle w:val="a6"/>
                <w:rFonts w:ascii="微软雅黑" w:hAnsi="微软雅黑" w:hint="eastAsia"/>
              </w:rPr>
              <w:t>电子课件</w:t>
            </w:r>
            <w:r>
              <w:tab/>
            </w:r>
            <w:r>
              <w:fldChar w:fldCharType="begin"/>
            </w:r>
            <w:r>
              <w:instrText xml:space="preserve"> PAGEREF _Toc525228584 \h </w:instrText>
            </w:r>
            <w:r>
              <w:fldChar w:fldCharType="separate"/>
            </w:r>
            <w:r>
              <w:t>53</w:t>
            </w:r>
            <w:r>
              <w:fldChar w:fldCharType="end"/>
            </w:r>
          </w:hyperlink>
        </w:p>
        <w:p w:rsidR="00E41F51" w:rsidRDefault="00EA7EA4">
          <w:pPr>
            <w:pStyle w:val="30"/>
            <w:tabs>
              <w:tab w:val="left" w:pos="1680"/>
              <w:tab w:val="right" w:leader="dot" w:pos="8296"/>
            </w:tabs>
            <w:ind w:left="960"/>
            <w:rPr>
              <w:rFonts w:eastAsiaTheme="minorEastAsia"/>
              <w:sz w:val="21"/>
            </w:rPr>
          </w:pPr>
          <w:hyperlink w:anchor="_Toc525228585" w:history="1">
            <w:r>
              <w:rPr>
                <w:rStyle w:val="a6"/>
                <w:rFonts w:ascii="微软雅黑" w:hAnsi="微软雅黑"/>
              </w:rPr>
              <w:t>7.3.2</w:t>
            </w:r>
            <w:r>
              <w:rPr>
                <w:rFonts w:eastAsiaTheme="minorEastAsia"/>
                <w:sz w:val="21"/>
              </w:rPr>
              <w:tab/>
            </w:r>
            <w:r>
              <w:rPr>
                <w:rStyle w:val="a6"/>
                <w:rFonts w:ascii="微软雅黑" w:hAnsi="微软雅黑" w:hint="eastAsia"/>
              </w:rPr>
              <w:t>综合统计分析</w:t>
            </w:r>
            <w:r>
              <w:tab/>
            </w:r>
            <w:r>
              <w:fldChar w:fldCharType="begin"/>
            </w:r>
            <w:r>
              <w:instrText xml:space="preserve"> PAGEREF _Toc525228585 \h </w:instrText>
            </w:r>
            <w:r>
              <w:fldChar w:fldCharType="separate"/>
            </w:r>
            <w:r>
              <w:t>53</w:t>
            </w:r>
            <w:r>
              <w:fldChar w:fldCharType="end"/>
            </w:r>
          </w:hyperlink>
        </w:p>
        <w:p w:rsidR="00E41F51" w:rsidRDefault="00EA7EA4">
          <w:pPr>
            <w:pStyle w:val="30"/>
            <w:tabs>
              <w:tab w:val="left" w:pos="1680"/>
              <w:tab w:val="right" w:leader="dot" w:pos="8296"/>
            </w:tabs>
            <w:ind w:left="960"/>
            <w:rPr>
              <w:rFonts w:eastAsiaTheme="minorEastAsia"/>
              <w:sz w:val="21"/>
            </w:rPr>
          </w:pPr>
          <w:hyperlink w:anchor="_Toc525228586" w:history="1">
            <w:r>
              <w:rPr>
                <w:rStyle w:val="a6"/>
                <w:rFonts w:ascii="微软雅黑" w:hAnsi="微软雅黑"/>
              </w:rPr>
              <w:t>7.3.3</w:t>
            </w:r>
            <w:r>
              <w:rPr>
                <w:rFonts w:eastAsiaTheme="minorEastAsia"/>
                <w:sz w:val="21"/>
              </w:rPr>
              <w:tab/>
            </w:r>
            <w:r>
              <w:rPr>
                <w:rStyle w:val="a6"/>
                <w:rFonts w:ascii="微软雅黑" w:hAnsi="微软雅黑" w:hint="eastAsia"/>
              </w:rPr>
              <w:t>学员学习进度</w:t>
            </w:r>
            <w:r>
              <w:tab/>
            </w:r>
            <w:r>
              <w:fldChar w:fldCharType="begin"/>
            </w:r>
            <w:r>
              <w:instrText xml:space="preserve"> PAGEREF _Toc525228586 \h </w:instrText>
            </w:r>
            <w:r>
              <w:fldChar w:fldCharType="separate"/>
            </w:r>
            <w:r>
              <w:t>53</w:t>
            </w:r>
            <w:r>
              <w:fldChar w:fldCharType="end"/>
            </w:r>
          </w:hyperlink>
        </w:p>
        <w:p w:rsidR="00E41F51" w:rsidRDefault="00EA7EA4">
          <w:pPr>
            <w:pStyle w:val="30"/>
            <w:tabs>
              <w:tab w:val="left" w:pos="1680"/>
              <w:tab w:val="right" w:leader="dot" w:pos="8296"/>
            </w:tabs>
            <w:ind w:left="960"/>
            <w:rPr>
              <w:rFonts w:eastAsiaTheme="minorEastAsia"/>
              <w:sz w:val="21"/>
            </w:rPr>
          </w:pPr>
          <w:hyperlink w:anchor="_Toc525228587" w:history="1">
            <w:r>
              <w:rPr>
                <w:rStyle w:val="a6"/>
                <w:rFonts w:ascii="微软雅黑" w:hAnsi="微软雅黑"/>
              </w:rPr>
              <w:t>7.3.4</w:t>
            </w:r>
            <w:r>
              <w:rPr>
                <w:rFonts w:eastAsiaTheme="minorEastAsia"/>
                <w:sz w:val="21"/>
              </w:rPr>
              <w:tab/>
            </w:r>
            <w:r>
              <w:rPr>
                <w:rStyle w:val="a6"/>
                <w:rFonts w:ascii="微软雅黑" w:hAnsi="微软雅黑" w:hint="eastAsia"/>
              </w:rPr>
              <w:t>增加考题上报功能</w:t>
            </w:r>
            <w:r>
              <w:tab/>
            </w:r>
            <w:r>
              <w:fldChar w:fldCharType="begin"/>
            </w:r>
            <w:r>
              <w:instrText xml:space="preserve"> PAGEREF _Toc525228587 \h </w:instrText>
            </w:r>
            <w:r>
              <w:fldChar w:fldCharType="separate"/>
            </w:r>
            <w:r>
              <w:t>53</w:t>
            </w:r>
            <w:r>
              <w:fldChar w:fldCharType="end"/>
            </w:r>
          </w:hyperlink>
        </w:p>
        <w:p w:rsidR="00E41F51" w:rsidRDefault="00EA7EA4">
          <w:pPr>
            <w:pStyle w:val="20"/>
            <w:rPr>
              <w:rFonts w:eastAsiaTheme="minorEastAsia"/>
              <w:sz w:val="21"/>
            </w:rPr>
          </w:pPr>
          <w:hyperlink w:anchor="_Toc525228588" w:history="1">
            <w:r>
              <w:rPr>
                <w:rStyle w:val="a6"/>
                <w:rFonts w:ascii="微软雅黑" w:hAnsi="微软雅黑" w:cs="Times New Roman"/>
              </w:rPr>
              <w:t>7.4</w:t>
            </w:r>
            <w:r>
              <w:rPr>
                <w:rFonts w:eastAsiaTheme="minorEastAsia"/>
                <w:sz w:val="21"/>
              </w:rPr>
              <w:tab/>
            </w:r>
            <w:r>
              <w:rPr>
                <w:rStyle w:val="a6"/>
                <w:rFonts w:ascii="微软雅黑" w:hAnsi="微软雅黑" w:hint="eastAsia"/>
              </w:rPr>
              <w:t>在线题库管理</w:t>
            </w:r>
            <w:r>
              <w:tab/>
            </w:r>
            <w:r>
              <w:fldChar w:fldCharType="begin"/>
            </w:r>
            <w:r>
              <w:instrText xml:space="preserve"> PAGEREF _Toc525228588 \h </w:instrText>
            </w:r>
            <w:r>
              <w:fldChar w:fldCharType="separate"/>
            </w:r>
            <w:r>
              <w:t>54</w:t>
            </w:r>
            <w:r>
              <w:fldChar w:fldCharType="end"/>
            </w:r>
          </w:hyperlink>
        </w:p>
        <w:p w:rsidR="00E41F51" w:rsidRDefault="00EA7EA4">
          <w:pPr>
            <w:pStyle w:val="20"/>
            <w:rPr>
              <w:rFonts w:eastAsiaTheme="minorEastAsia"/>
              <w:sz w:val="21"/>
            </w:rPr>
          </w:pPr>
          <w:hyperlink w:anchor="_Toc525228589" w:history="1">
            <w:r>
              <w:rPr>
                <w:rStyle w:val="a6"/>
                <w:rFonts w:ascii="微软雅黑" w:hAnsi="微软雅黑" w:cs="Times New Roman"/>
              </w:rPr>
              <w:t>7.5</w:t>
            </w:r>
            <w:r>
              <w:rPr>
                <w:rFonts w:eastAsiaTheme="minorEastAsia"/>
                <w:sz w:val="21"/>
              </w:rPr>
              <w:tab/>
            </w:r>
            <w:r>
              <w:rPr>
                <w:rStyle w:val="a6"/>
                <w:rFonts w:ascii="微软雅黑" w:hAnsi="微软雅黑" w:hint="eastAsia"/>
              </w:rPr>
              <w:t>综合统计分析</w:t>
            </w:r>
            <w:r>
              <w:tab/>
            </w:r>
            <w:r>
              <w:fldChar w:fldCharType="begin"/>
            </w:r>
            <w:r>
              <w:instrText xml:space="preserve"> PAGEREF _Toc525228589 \h </w:instrText>
            </w:r>
            <w:r>
              <w:fldChar w:fldCharType="separate"/>
            </w:r>
            <w:r>
              <w:t>54</w:t>
            </w:r>
            <w:r>
              <w:fldChar w:fldCharType="end"/>
            </w:r>
          </w:hyperlink>
        </w:p>
        <w:p w:rsidR="00E41F51" w:rsidRDefault="00EA7EA4">
          <w:pPr>
            <w:pStyle w:val="10"/>
            <w:tabs>
              <w:tab w:val="left" w:pos="840"/>
              <w:tab w:val="right" w:leader="dot" w:pos="8296"/>
            </w:tabs>
            <w:rPr>
              <w:rFonts w:eastAsiaTheme="minorEastAsia"/>
              <w:sz w:val="21"/>
            </w:rPr>
          </w:pPr>
          <w:hyperlink w:anchor="_Toc525228590" w:history="1">
            <w:r>
              <w:rPr>
                <w:rStyle w:val="a6"/>
                <w:rFonts w:hint="eastAsia"/>
              </w:rPr>
              <w:t>八：</w:t>
            </w:r>
            <w:r>
              <w:rPr>
                <w:rFonts w:eastAsiaTheme="minorEastAsia"/>
                <w:sz w:val="21"/>
              </w:rPr>
              <w:tab/>
            </w:r>
            <w:r>
              <w:rPr>
                <w:rStyle w:val="a6"/>
                <w:rFonts w:hint="eastAsia"/>
              </w:rPr>
              <w:t>第三方接口对接</w:t>
            </w:r>
            <w:r>
              <w:tab/>
            </w:r>
            <w:r>
              <w:fldChar w:fldCharType="begin"/>
            </w:r>
            <w:r>
              <w:instrText xml:space="preserve"> PAGEREF _Toc525228590 \h </w:instrText>
            </w:r>
            <w:r>
              <w:fldChar w:fldCharType="separate"/>
            </w:r>
            <w:r>
              <w:t>55</w:t>
            </w:r>
            <w:r>
              <w:fldChar w:fldCharType="end"/>
            </w:r>
          </w:hyperlink>
        </w:p>
        <w:p w:rsidR="00E41F51" w:rsidRDefault="00EA7EA4">
          <w:pPr>
            <w:pStyle w:val="20"/>
            <w:rPr>
              <w:rFonts w:eastAsiaTheme="minorEastAsia"/>
              <w:sz w:val="21"/>
            </w:rPr>
          </w:pPr>
          <w:hyperlink w:anchor="_Toc525228591" w:history="1">
            <w:r>
              <w:rPr>
                <w:rStyle w:val="a6"/>
                <w:rFonts w:ascii="微软雅黑" w:hAnsi="微软雅黑" w:cs="Times New Roman"/>
              </w:rPr>
              <w:t>8.1</w:t>
            </w:r>
            <w:r>
              <w:rPr>
                <w:rFonts w:eastAsiaTheme="minorEastAsia"/>
                <w:sz w:val="21"/>
              </w:rPr>
              <w:tab/>
            </w:r>
            <w:r>
              <w:rPr>
                <w:rStyle w:val="a6"/>
                <w:rFonts w:ascii="微软雅黑" w:hAnsi="微软雅黑" w:hint="eastAsia"/>
              </w:rPr>
              <w:t>软硬件接口</w:t>
            </w:r>
            <w:r>
              <w:tab/>
            </w:r>
            <w:r>
              <w:fldChar w:fldCharType="begin"/>
            </w:r>
            <w:r>
              <w:instrText xml:space="preserve"> PAGEREF _Toc525228591 \h </w:instrText>
            </w:r>
            <w:r>
              <w:fldChar w:fldCharType="separate"/>
            </w:r>
            <w:r>
              <w:t>55</w:t>
            </w:r>
            <w:r>
              <w:fldChar w:fldCharType="end"/>
            </w:r>
          </w:hyperlink>
        </w:p>
        <w:p w:rsidR="00E41F51" w:rsidRDefault="00EA7EA4">
          <w:pPr>
            <w:pStyle w:val="10"/>
            <w:tabs>
              <w:tab w:val="left" w:pos="840"/>
              <w:tab w:val="right" w:leader="dot" w:pos="8296"/>
            </w:tabs>
            <w:rPr>
              <w:rFonts w:eastAsiaTheme="minorEastAsia"/>
              <w:sz w:val="21"/>
            </w:rPr>
          </w:pPr>
          <w:hyperlink w:anchor="_Toc525228592" w:history="1">
            <w:r>
              <w:rPr>
                <w:rStyle w:val="a6"/>
                <w:rFonts w:hint="eastAsia"/>
              </w:rPr>
              <w:t>九：</w:t>
            </w:r>
            <w:r>
              <w:rPr>
                <w:rFonts w:eastAsiaTheme="minorEastAsia"/>
                <w:sz w:val="21"/>
              </w:rPr>
              <w:tab/>
            </w:r>
            <w:r>
              <w:rPr>
                <w:rStyle w:val="a6"/>
                <w:rFonts w:hint="eastAsia"/>
              </w:rPr>
              <w:t>机构后台管理功能（机构、院校、鉴定所站）</w:t>
            </w:r>
            <w:r>
              <w:tab/>
            </w:r>
            <w:r>
              <w:fldChar w:fldCharType="begin"/>
            </w:r>
            <w:r>
              <w:instrText xml:space="preserve"> PAGEREF _Toc525228592 \h </w:instrText>
            </w:r>
            <w:r>
              <w:fldChar w:fldCharType="separate"/>
            </w:r>
            <w:r>
              <w:t>58</w:t>
            </w:r>
            <w:r>
              <w:fldChar w:fldCharType="end"/>
            </w:r>
          </w:hyperlink>
        </w:p>
        <w:p w:rsidR="00E41F51" w:rsidRDefault="00EA7EA4">
          <w:pPr>
            <w:pStyle w:val="20"/>
            <w:rPr>
              <w:rFonts w:eastAsiaTheme="minorEastAsia"/>
              <w:sz w:val="21"/>
            </w:rPr>
          </w:pPr>
          <w:hyperlink w:anchor="_Toc525228593" w:history="1">
            <w:r>
              <w:rPr>
                <w:rStyle w:val="a6"/>
                <w:rFonts w:ascii="微软雅黑" w:hAnsi="微软雅黑"/>
              </w:rPr>
              <w:t>9.1</w:t>
            </w:r>
            <w:r>
              <w:rPr>
                <w:rFonts w:eastAsiaTheme="minorEastAsia"/>
                <w:sz w:val="21"/>
              </w:rPr>
              <w:tab/>
            </w:r>
            <w:r>
              <w:rPr>
                <w:rStyle w:val="a6"/>
                <w:rFonts w:ascii="微软雅黑" w:hAnsi="微软雅黑" w:hint="eastAsia"/>
              </w:rPr>
              <w:t>批量报名</w:t>
            </w:r>
            <w:r>
              <w:tab/>
            </w:r>
            <w:r>
              <w:fldChar w:fldCharType="begin"/>
            </w:r>
            <w:r>
              <w:instrText xml:space="preserve"> PAGEREF _Toc525228593 \h </w:instrText>
            </w:r>
            <w:r>
              <w:fldChar w:fldCharType="separate"/>
            </w:r>
            <w:r>
              <w:t>58</w:t>
            </w:r>
            <w:r>
              <w:fldChar w:fldCharType="end"/>
            </w:r>
          </w:hyperlink>
        </w:p>
        <w:p w:rsidR="00E41F51" w:rsidRDefault="00EA7EA4">
          <w:pPr>
            <w:pStyle w:val="20"/>
            <w:rPr>
              <w:rFonts w:eastAsiaTheme="minorEastAsia"/>
              <w:sz w:val="21"/>
            </w:rPr>
          </w:pPr>
          <w:hyperlink w:anchor="_Toc525228594" w:history="1">
            <w:r>
              <w:rPr>
                <w:rStyle w:val="a6"/>
                <w:rFonts w:ascii="微软雅黑" w:hAnsi="微软雅黑"/>
              </w:rPr>
              <w:t>9.2</w:t>
            </w:r>
            <w:r>
              <w:rPr>
                <w:rFonts w:eastAsiaTheme="minorEastAsia"/>
                <w:sz w:val="21"/>
              </w:rPr>
              <w:tab/>
            </w:r>
            <w:r>
              <w:rPr>
                <w:rStyle w:val="a6"/>
                <w:rFonts w:ascii="微软雅黑" w:hAnsi="微软雅黑" w:hint="eastAsia"/>
              </w:rPr>
              <w:t>缴费功能</w:t>
            </w:r>
            <w:r>
              <w:tab/>
            </w:r>
            <w:r>
              <w:fldChar w:fldCharType="begin"/>
            </w:r>
            <w:r>
              <w:instrText xml:space="preserve"> PAGEREF _Toc525228594 \h </w:instrText>
            </w:r>
            <w:r>
              <w:fldChar w:fldCharType="separate"/>
            </w:r>
            <w:r>
              <w:t>58</w:t>
            </w:r>
            <w:r>
              <w:fldChar w:fldCharType="end"/>
            </w:r>
          </w:hyperlink>
        </w:p>
        <w:p w:rsidR="00E41F51" w:rsidRDefault="00EA7EA4">
          <w:pPr>
            <w:pStyle w:val="20"/>
            <w:rPr>
              <w:rFonts w:eastAsiaTheme="minorEastAsia"/>
              <w:sz w:val="21"/>
            </w:rPr>
          </w:pPr>
          <w:hyperlink w:anchor="_Toc525228595" w:history="1">
            <w:r>
              <w:rPr>
                <w:rStyle w:val="a6"/>
                <w:rFonts w:ascii="微软雅黑" w:hAnsi="微软雅黑"/>
              </w:rPr>
              <w:t>9.3</w:t>
            </w:r>
            <w:r>
              <w:rPr>
                <w:rFonts w:eastAsiaTheme="minorEastAsia"/>
                <w:sz w:val="21"/>
              </w:rPr>
              <w:tab/>
            </w:r>
            <w:r>
              <w:rPr>
                <w:rStyle w:val="a6"/>
                <w:rFonts w:ascii="微软雅黑" w:hAnsi="微软雅黑" w:hint="eastAsia"/>
              </w:rPr>
              <w:t>申请专项考试</w:t>
            </w:r>
            <w:r>
              <w:tab/>
            </w:r>
            <w:r>
              <w:fldChar w:fldCharType="begin"/>
            </w:r>
            <w:r>
              <w:instrText xml:space="preserve"> PAGEREF _Toc525228595 \h </w:instrText>
            </w:r>
            <w:r>
              <w:fldChar w:fldCharType="separate"/>
            </w:r>
            <w:r>
              <w:t>59</w:t>
            </w:r>
            <w:r>
              <w:fldChar w:fldCharType="end"/>
            </w:r>
          </w:hyperlink>
        </w:p>
        <w:p w:rsidR="00E41F51" w:rsidRDefault="00EA7EA4">
          <w:pPr>
            <w:pStyle w:val="20"/>
            <w:rPr>
              <w:rFonts w:eastAsiaTheme="minorEastAsia"/>
              <w:sz w:val="21"/>
            </w:rPr>
          </w:pPr>
          <w:hyperlink w:anchor="_Toc525228596" w:history="1">
            <w:r>
              <w:rPr>
                <w:rStyle w:val="a6"/>
                <w:rFonts w:ascii="微软雅黑" w:hAnsi="微软雅黑"/>
              </w:rPr>
              <w:t>9.4</w:t>
            </w:r>
            <w:r>
              <w:rPr>
                <w:rFonts w:eastAsiaTheme="minorEastAsia"/>
                <w:sz w:val="21"/>
              </w:rPr>
              <w:tab/>
            </w:r>
            <w:r>
              <w:rPr>
                <w:rStyle w:val="a6"/>
                <w:rFonts w:ascii="微软雅黑" w:hAnsi="微软雅黑" w:hint="eastAsia"/>
              </w:rPr>
              <w:t>申请发票</w:t>
            </w:r>
            <w:r>
              <w:tab/>
            </w:r>
            <w:r>
              <w:fldChar w:fldCharType="begin"/>
            </w:r>
            <w:r>
              <w:instrText xml:space="preserve"> PAGEREF _Toc525228596 \h </w:instrText>
            </w:r>
            <w:r>
              <w:fldChar w:fldCharType="separate"/>
            </w:r>
            <w:r>
              <w:t>59</w:t>
            </w:r>
            <w:r>
              <w:fldChar w:fldCharType="end"/>
            </w:r>
          </w:hyperlink>
        </w:p>
        <w:p w:rsidR="00E41F51" w:rsidRDefault="00EA7EA4">
          <w:pPr>
            <w:pStyle w:val="20"/>
            <w:rPr>
              <w:rFonts w:eastAsiaTheme="minorEastAsia"/>
              <w:sz w:val="21"/>
            </w:rPr>
          </w:pPr>
          <w:hyperlink w:anchor="_Toc525228597" w:history="1">
            <w:r>
              <w:rPr>
                <w:rStyle w:val="a6"/>
                <w:rFonts w:ascii="微软雅黑" w:hAnsi="微软雅黑"/>
              </w:rPr>
              <w:t>9.5</w:t>
            </w:r>
            <w:r>
              <w:rPr>
                <w:rFonts w:eastAsiaTheme="minorEastAsia"/>
                <w:sz w:val="21"/>
              </w:rPr>
              <w:tab/>
            </w:r>
            <w:r>
              <w:rPr>
                <w:rStyle w:val="a6"/>
                <w:rFonts w:ascii="微软雅黑" w:hAnsi="微软雅黑" w:hint="eastAsia"/>
              </w:rPr>
              <w:t>编排考场</w:t>
            </w:r>
            <w:r>
              <w:tab/>
            </w:r>
            <w:r>
              <w:fldChar w:fldCharType="begin"/>
            </w:r>
            <w:r>
              <w:instrText xml:space="preserve"> PAGEREF _Toc525228597 \h </w:instrText>
            </w:r>
            <w:r>
              <w:fldChar w:fldCharType="separate"/>
            </w:r>
            <w:r>
              <w:t>59</w:t>
            </w:r>
            <w:r>
              <w:fldChar w:fldCharType="end"/>
            </w:r>
          </w:hyperlink>
        </w:p>
        <w:p w:rsidR="00E41F51" w:rsidRDefault="00EA7EA4">
          <w:pPr>
            <w:pStyle w:val="20"/>
            <w:rPr>
              <w:rFonts w:eastAsiaTheme="minorEastAsia"/>
              <w:sz w:val="21"/>
            </w:rPr>
          </w:pPr>
          <w:hyperlink w:anchor="_Toc525228598" w:history="1">
            <w:r>
              <w:rPr>
                <w:rStyle w:val="a6"/>
                <w:rFonts w:ascii="微软雅黑" w:hAnsi="微软雅黑"/>
              </w:rPr>
              <w:t>9.6</w:t>
            </w:r>
            <w:r>
              <w:rPr>
                <w:rFonts w:eastAsiaTheme="minorEastAsia"/>
                <w:sz w:val="21"/>
              </w:rPr>
              <w:tab/>
            </w:r>
            <w:r>
              <w:rPr>
                <w:rStyle w:val="a6"/>
                <w:rFonts w:ascii="微软雅黑" w:hAnsi="微软雅黑" w:hint="eastAsia"/>
              </w:rPr>
              <w:t>实操录</w:t>
            </w:r>
            <w:r>
              <w:tab/>
            </w:r>
            <w:r>
              <w:fldChar w:fldCharType="begin"/>
            </w:r>
            <w:r>
              <w:instrText xml:space="preserve"> PAGEREF _Toc525228598 \h </w:instrText>
            </w:r>
            <w:r>
              <w:fldChar w:fldCharType="separate"/>
            </w:r>
            <w:r>
              <w:t>59</w:t>
            </w:r>
            <w:r>
              <w:fldChar w:fldCharType="end"/>
            </w:r>
          </w:hyperlink>
        </w:p>
        <w:p w:rsidR="00E41F51" w:rsidRDefault="00EA7EA4">
          <w:pPr>
            <w:pStyle w:val="20"/>
            <w:rPr>
              <w:rFonts w:eastAsiaTheme="minorEastAsia"/>
              <w:sz w:val="21"/>
            </w:rPr>
          </w:pPr>
          <w:hyperlink w:anchor="_Toc525228599" w:history="1">
            <w:r>
              <w:rPr>
                <w:rStyle w:val="a6"/>
                <w:rFonts w:ascii="微软雅黑" w:hAnsi="微软雅黑"/>
              </w:rPr>
              <w:t>9.7</w:t>
            </w:r>
            <w:r>
              <w:rPr>
                <w:rFonts w:eastAsiaTheme="minorEastAsia"/>
                <w:sz w:val="21"/>
              </w:rPr>
              <w:tab/>
            </w:r>
            <w:r>
              <w:rPr>
                <w:rStyle w:val="a6"/>
                <w:rFonts w:ascii="微软雅黑" w:hAnsi="微软雅黑" w:hint="eastAsia"/>
              </w:rPr>
              <w:t>考务管理</w:t>
            </w:r>
            <w:r>
              <w:tab/>
            </w:r>
            <w:r>
              <w:fldChar w:fldCharType="begin"/>
            </w:r>
            <w:r>
              <w:instrText xml:space="preserve"> PAGEREF _Toc525228599 \h </w:instrText>
            </w:r>
            <w:r>
              <w:fldChar w:fldCharType="separate"/>
            </w:r>
            <w:r>
              <w:t>59</w:t>
            </w:r>
            <w:r>
              <w:fldChar w:fldCharType="end"/>
            </w:r>
          </w:hyperlink>
        </w:p>
        <w:p w:rsidR="00E41F51" w:rsidRDefault="00EA7EA4">
          <w:pPr>
            <w:pStyle w:val="20"/>
            <w:rPr>
              <w:rFonts w:eastAsiaTheme="minorEastAsia"/>
              <w:sz w:val="21"/>
            </w:rPr>
          </w:pPr>
          <w:hyperlink w:anchor="_Toc525228600" w:history="1">
            <w:r>
              <w:rPr>
                <w:rStyle w:val="a6"/>
                <w:rFonts w:ascii="微软雅黑" w:hAnsi="微软雅黑"/>
              </w:rPr>
              <w:t>9.8</w:t>
            </w:r>
            <w:r>
              <w:rPr>
                <w:rFonts w:eastAsiaTheme="minorEastAsia"/>
                <w:sz w:val="21"/>
              </w:rPr>
              <w:tab/>
            </w:r>
            <w:r>
              <w:rPr>
                <w:rStyle w:val="a6"/>
                <w:rFonts w:ascii="微软雅黑" w:hAnsi="微软雅黑" w:hint="eastAsia"/>
              </w:rPr>
              <w:t>成绩查询</w:t>
            </w:r>
            <w:r>
              <w:tab/>
            </w:r>
            <w:r>
              <w:fldChar w:fldCharType="begin"/>
            </w:r>
            <w:r>
              <w:instrText xml:space="preserve"> PAGEREF _Toc525228600 \h </w:instrText>
            </w:r>
            <w:r>
              <w:fldChar w:fldCharType="separate"/>
            </w:r>
            <w:r>
              <w:t>60</w:t>
            </w:r>
            <w:r>
              <w:fldChar w:fldCharType="end"/>
            </w:r>
          </w:hyperlink>
        </w:p>
        <w:p w:rsidR="00E41F51" w:rsidRDefault="00EA7EA4">
          <w:pPr>
            <w:pStyle w:val="20"/>
            <w:rPr>
              <w:rFonts w:eastAsiaTheme="minorEastAsia"/>
              <w:sz w:val="21"/>
            </w:rPr>
          </w:pPr>
          <w:hyperlink w:anchor="_Toc525228601" w:history="1">
            <w:r>
              <w:rPr>
                <w:rStyle w:val="a6"/>
                <w:rFonts w:ascii="微软雅黑" w:hAnsi="微软雅黑"/>
              </w:rPr>
              <w:t>9.9</w:t>
            </w:r>
            <w:r>
              <w:rPr>
                <w:rFonts w:eastAsiaTheme="minorEastAsia"/>
                <w:sz w:val="21"/>
              </w:rPr>
              <w:tab/>
            </w:r>
            <w:r>
              <w:rPr>
                <w:rStyle w:val="a6"/>
                <w:rFonts w:ascii="微软雅黑" w:hAnsi="微软雅黑" w:hint="eastAsia"/>
              </w:rPr>
              <w:t>证书申领</w:t>
            </w:r>
            <w:r>
              <w:tab/>
            </w:r>
            <w:r>
              <w:fldChar w:fldCharType="begin"/>
            </w:r>
            <w:r>
              <w:instrText xml:space="preserve"> PAGEREF _Toc525228601 \h </w:instrText>
            </w:r>
            <w:r>
              <w:fldChar w:fldCharType="separate"/>
            </w:r>
            <w:r>
              <w:t>60</w:t>
            </w:r>
            <w:r>
              <w:fldChar w:fldCharType="end"/>
            </w:r>
          </w:hyperlink>
        </w:p>
        <w:p w:rsidR="00E41F51" w:rsidRDefault="00EA7EA4">
          <w:r>
            <w:rPr>
              <w:b/>
              <w:bCs/>
              <w:lang w:val="zh-CN"/>
            </w:rPr>
            <w:fldChar w:fldCharType="end"/>
          </w:r>
        </w:p>
      </w:sdtContent>
    </w:sdt>
    <w:p w:rsidR="00E41F51" w:rsidRDefault="00E41F51"/>
    <w:p w:rsidR="00E41F51" w:rsidRDefault="00E41F51"/>
    <w:p w:rsidR="00E41F51" w:rsidRDefault="00E41F51"/>
    <w:p w:rsidR="00E41F51" w:rsidRDefault="00EA7EA4">
      <w:pPr>
        <w:jc w:val="center"/>
        <w:rPr>
          <w:sz w:val="48"/>
        </w:rPr>
      </w:pPr>
      <w:r>
        <w:rPr>
          <w:rFonts w:hint="eastAsia"/>
          <w:sz w:val="48"/>
        </w:rPr>
        <w:t>调研概述</w:t>
      </w:r>
    </w:p>
    <w:p w:rsidR="00E41F51" w:rsidRDefault="00EA7EA4">
      <w:r>
        <w:rPr>
          <w:rFonts w:hint="eastAsia"/>
        </w:rPr>
        <w:t>调研时间：</w:t>
      </w:r>
      <w:r>
        <w:rPr>
          <w:rFonts w:hint="eastAsia"/>
        </w:rPr>
        <w:t>2</w:t>
      </w:r>
      <w:r>
        <w:t>018</w:t>
      </w:r>
      <w:r>
        <w:t>年</w:t>
      </w:r>
      <w:r>
        <w:rPr>
          <w:rFonts w:hint="eastAsia"/>
        </w:rPr>
        <w:t>7</w:t>
      </w:r>
      <w:r>
        <w:rPr>
          <w:rFonts w:hint="eastAsia"/>
        </w:rPr>
        <w:t>月</w:t>
      </w:r>
      <w:r>
        <w:rPr>
          <w:rFonts w:hint="eastAsia"/>
        </w:rPr>
        <w:t>24</w:t>
      </w:r>
      <w:r>
        <w:rPr>
          <w:rFonts w:hint="eastAsia"/>
        </w:rPr>
        <w:t>号至</w:t>
      </w:r>
      <w:r>
        <w:rPr>
          <w:rFonts w:hint="eastAsia"/>
        </w:rPr>
        <w:t>2</w:t>
      </w:r>
      <w:r>
        <w:t>018</w:t>
      </w:r>
      <w:r>
        <w:t>年</w:t>
      </w:r>
      <w:r>
        <w:rPr>
          <w:rFonts w:hint="eastAsia"/>
        </w:rPr>
        <w:t>8</w:t>
      </w:r>
      <w:r>
        <w:rPr>
          <w:rFonts w:hint="eastAsia"/>
        </w:rPr>
        <w:t>月</w:t>
      </w:r>
      <w:r>
        <w:t>2</w:t>
      </w:r>
      <w:r>
        <w:rPr>
          <w:rFonts w:hint="eastAsia"/>
        </w:rPr>
        <w:t>日</w:t>
      </w:r>
    </w:p>
    <w:p w:rsidR="00E41F51" w:rsidRDefault="00EA7EA4">
      <w:r>
        <w:t>调研对象：</w:t>
      </w:r>
      <w:proofErr w:type="gramStart"/>
      <w:r>
        <w:rPr>
          <w:rFonts w:hint="eastAsia"/>
        </w:rPr>
        <w:t>省职业</w:t>
      </w:r>
      <w:proofErr w:type="gramEnd"/>
      <w:r>
        <w:rPr>
          <w:rFonts w:hint="eastAsia"/>
        </w:rPr>
        <w:t>技能鉴定指导中心（以下简称为省鉴定指导中心）各科室</w:t>
      </w:r>
    </w:p>
    <w:p w:rsidR="00E41F51" w:rsidRDefault="00EA7EA4">
      <w:r>
        <w:rPr>
          <w:rFonts w:hint="eastAsia"/>
        </w:rPr>
        <w:t>1</w:t>
      </w:r>
      <w:r>
        <w:rPr>
          <w:rFonts w:hint="eastAsia"/>
        </w:rPr>
        <w:t>、</w:t>
      </w:r>
      <w:proofErr w:type="gramStart"/>
      <w:r>
        <w:rPr>
          <w:rFonts w:hint="eastAsia"/>
        </w:rPr>
        <w:t>确定省</w:t>
      </w:r>
      <w:proofErr w:type="gramEnd"/>
      <w:r>
        <w:rPr>
          <w:rFonts w:hint="eastAsia"/>
        </w:rPr>
        <w:t>鉴定指导中心鉴定流程</w:t>
      </w:r>
    </w:p>
    <w:p w:rsidR="00E41F51" w:rsidRDefault="00EA7EA4">
      <w:r>
        <w:rPr>
          <w:rFonts w:hint="eastAsia"/>
        </w:rPr>
        <w:t>2</w:t>
      </w:r>
      <w:r>
        <w:rPr>
          <w:rFonts w:hint="eastAsia"/>
        </w:rPr>
        <w:t>、</w:t>
      </w:r>
      <w:proofErr w:type="gramStart"/>
      <w:r>
        <w:rPr>
          <w:rFonts w:hint="eastAsia"/>
        </w:rPr>
        <w:t>确定省</w:t>
      </w:r>
      <w:proofErr w:type="gramEnd"/>
      <w:r>
        <w:rPr>
          <w:rFonts w:hint="eastAsia"/>
        </w:rPr>
        <w:t>鉴定指导中心（</w:t>
      </w:r>
      <w:r>
        <w:rPr>
          <w:rFonts w:hint="eastAsia"/>
        </w:rPr>
        <w:t>7</w:t>
      </w:r>
      <w:r>
        <w:rPr>
          <w:rFonts w:hint="eastAsia"/>
        </w:rPr>
        <w:t>个科室）在平台上的功能需求</w:t>
      </w:r>
    </w:p>
    <w:p w:rsidR="00E41F51" w:rsidRDefault="00EA7EA4">
      <w:r>
        <w:rPr>
          <w:rFonts w:hint="eastAsia"/>
        </w:rPr>
        <w:t>3</w:t>
      </w:r>
      <w:r>
        <w:rPr>
          <w:rFonts w:hint="eastAsia"/>
        </w:rPr>
        <w:t>、</w:t>
      </w:r>
      <w:r>
        <w:rPr>
          <w:rFonts w:hint="eastAsia"/>
          <w:color w:val="0000FF"/>
        </w:rPr>
        <w:t>确定省管所（站）</w:t>
      </w:r>
      <w:r>
        <w:rPr>
          <w:rFonts w:hint="eastAsia"/>
        </w:rPr>
        <w:t>、市（县）鉴定中心流程和功能需求</w:t>
      </w:r>
    </w:p>
    <w:p w:rsidR="00E41F51" w:rsidRDefault="00EA7EA4">
      <w:r>
        <w:rPr>
          <w:rFonts w:hint="eastAsia"/>
        </w:rPr>
        <w:t>4</w:t>
      </w:r>
      <w:r>
        <w:rPr>
          <w:rFonts w:hint="eastAsia"/>
        </w:rPr>
        <w:t>、参加省鉴定指导中心需求确认会议，明确省鉴定指导中心鉴定流程，省鉴定指导中心（</w:t>
      </w:r>
      <w:r>
        <w:rPr>
          <w:rFonts w:hint="eastAsia"/>
        </w:rPr>
        <w:t>7</w:t>
      </w:r>
      <w:r>
        <w:rPr>
          <w:rFonts w:hint="eastAsia"/>
        </w:rPr>
        <w:t>个科室）在平台上的功能需求。参会人员：各科室负责人、各科室科长、主任</w:t>
      </w:r>
    </w:p>
    <w:p w:rsidR="00E41F51" w:rsidRDefault="00EA7EA4">
      <w:r>
        <w:rPr>
          <w:rFonts w:hint="eastAsia"/>
        </w:rPr>
        <w:t>5</w:t>
      </w:r>
      <w:r>
        <w:rPr>
          <w:rFonts w:hint="eastAsia"/>
        </w:rPr>
        <w:t>、</w:t>
      </w:r>
      <w:r>
        <w:rPr>
          <w:rFonts w:hint="eastAsia"/>
          <w:color w:val="0000FF"/>
        </w:rPr>
        <w:t>省管所（站）</w:t>
      </w:r>
      <w:r>
        <w:rPr>
          <w:rFonts w:hint="eastAsia"/>
        </w:rPr>
        <w:t>需求确认会议</w:t>
      </w:r>
    </w:p>
    <w:p w:rsidR="00E41F51" w:rsidRDefault="00EA7EA4">
      <w:r>
        <w:rPr>
          <w:rFonts w:hint="eastAsia"/>
        </w:rPr>
        <w:t>6</w:t>
      </w:r>
      <w:r>
        <w:t>、</w:t>
      </w:r>
      <w:r>
        <w:rPr>
          <w:rFonts w:hint="eastAsia"/>
        </w:rPr>
        <w:t>市（县）鉴定中心需求确认会议</w:t>
      </w:r>
    </w:p>
    <w:p w:rsidR="00E41F51" w:rsidRDefault="00E41F51">
      <w:pPr>
        <w:jc w:val="center"/>
        <w:rPr>
          <w:sz w:val="48"/>
        </w:rPr>
      </w:pPr>
    </w:p>
    <w:p w:rsidR="00E41F51" w:rsidRDefault="00E41F51"/>
    <w:p w:rsidR="00E41F51" w:rsidRDefault="00E41F51"/>
    <w:p w:rsidR="00E41F51" w:rsidRDefault="00EA7EA4">
      <w:r>
        <w:br w:type="page"/>
      </w:r>
    </w:p>
    <w:p w:rsidR="00E41F51" w:rsidRDefault="00EA7EA4">
      <w:pPr>
        <w:pStyle w:val="1"/>
      </w:pPr>
      <w:bookmarkStart w:id="3" w:name="_Toc525228450"/>
      <w:bookmarkStart w:id="4" w:name="_Toc525227766"/>
      <w:r>
        <w:rPr>
          <w:rFonts w:hint="eastAsia"/>
        </w:rPr>
        <w:lastRenderedPageBreak/>
        <w:t>基础信息管理</w:t>
      </w:r>
      <w:bookmarkEnd w:id="0"/>
      <w:bookmarkEnd w:id="3"/>
      <w:bookmarkEnd w:id="4"/>
    </w:p>
    <w:p w:rsidR="00E41F51" w:rsidRDefault="00EA7EA4">
      <w:pPr>
        <w:pStyle w:val="2"/>
        <w:rPr>
          <w:rFonts w:ascii="微软雅黑" w:hAnsi="微软雅黑"/>
        </w:rPr>
      </w:pPr>
      <w:bookmarkStart w:id="5" w:name="_Toc525227074"/>
      <w:bookmarkStart w:id="6" w:name="_Toc525228451"/>
      <w:bookmarkStart w:id="7" w:name="_Toc525227767"/>
      <w:bookmarkStart w:id="8" w:name="_Toc525227919"/>
      <w:r>
        <w:rPr>
          <w:rFonts w:ascii="微软雅黑" w:hAnsi="微软雅黑" w:hint="eastAsia"/>
        </w:rPr>
        <w:t>职业工种管理（信息科）</w:t>
      </w:r>
      <w:bookmarkEnd w:id="5"/>
      <w:bookmarkEnd w:id="6"/>
      <w:bookmarkEnd w:id="7"/>
      <w:bookmarkEnd w:id="8"/>
    </w:p>
    <w:p w:rsidR="00E41F51" w:rsidRDefault="00EA7EA4">
      <w:pPr>
        <w:rPr>
          <w:rFonts w:ascii="微软雅黑" w:hAnsi="微软雅黑"/>
          <w:szCs w:val="24"/>
        </w:rPr>
      </w:pPr>
      <w:r>
        <w:rPr>
          <w:rFonts w:ascii="微软雅黑" w:hAnsi="微软雅黑" w:hint="eastAsia"/>
          <w:b/>
          <w:szCs w:val="24"/>
        </w:rPr>
        <w:t>功能说明：</w:t>
      </w:r>
      <w:r>
        <w:rPr>
          <w:rFonts w:ascii="微软雅黑" w:hAnsi="微软雅黑" w:hint="eastAsia"/>
          <w:szCs w:val="24"/>
        </w:rPr>
        <w:t xml:space="preserve">对鉴定的职业资格的职业名称、类别（A类、B类）、方向、职业代码、职业级别、考试科目、报考条件等信息的新增、编辑、查询、删除等操作，  </w:t>
      </w:r>
      <w:r>
        <w:rPr>
          <w:rFonts w:ascii="微软雅黑" w:hAnsi="微软雅黑" w:hint="eastAsia"/>
          <w:color w:val="0000FF"/>
          <w:szCs w:val="24"/>
          <w:rPrChange w:id="9" w:author="陈章仁" w:date="2018-09-27T09:48:00Z">
            <w:rPr>
              <w:rFonts w:ascii="微软雅黑" w:hAnsi="微软雅黑" w:hint="eastAsia"/>
              <w:szCs w:val="24"/>
            </w:rPr>
          </w:rPrChange>
        </w:rPr>
        <w:t>操作时，能够批量导入，使用简单方便。</w:t>
      </w:r>
    </w:p>
    <w:p w:rsidR="00E41F51" w:rsidRDefault="00EA7EA4">
      <w:pPr>
        <w:pStyle w:val="2"/>
        <w:rPr>
          <w:rFonts w:ascii="微软雅黑" w:hAnsi="微软雅黑"/>
        </w:rPr>
      </w:pPr>
      <w:bookmarkStart w:id="10" w:name="_Toc525227768"/>
      <w:bookmarkStart w:id="11" w:name="_Toc525227075"/>
      <w:bookmarkStart w:id="12" w:name="_Toc525228452"/>
      <w:r>
        <w:rPr>
          <w:rFonts w:ascii="微软雅黑" w:hAnsi="微软雅黑" w:hint="eastAsia"/>
        </w:rPr>
        <w:t>收费管理（信息科）</w:t>
      </w:r>
      <w:bookmarkEnd w:id="10"/>
      <w:bookmarkEnd w:id="11"/>
      <w:bookmarkEnd w:id="12"/>
    </w:p>
    <w:p w:rsidR="00E41F51" w:rsidRDefault="00EA7EA4">
      <w:pPr>
        <w:rPr>
          <w:rFonts w:ascii="微软雅黑" w:hAnsi="微软雅黑"/>
          <w:b/>
          <w:szCs w:val="24"/>
        </w:rPr>
      </w:pPr>
      <w:r>
        <w:rPr>
          <w:rFonts w:ascii="微软雅黑" w:hAnsi="微软雅黑" w:hint="eastAsia"/>
          <w:b/>
          <w:szCs w:val="24"/>
        </w:rPr>
        <w:t>功能说明：</w:t>
      </w:r>
    </w:p>
    <w:p w:rsidR="00E41F51" w:rsidRDefault="00EA7EA4">
      <w:pPr>
        <w:rPr>
          <w:rFonts w:ascii="微软雅黑" w:hAnsi="微软雅黑"/>
          <w:szCs w:val="24"/>
        </w:rPr>
      </w:pPr>
      <w:r>
        <w:rPr>
          <w:rFonts w:ascii="微软雅黑" w:hAnsi="微软雅黑" w:hint="eastAsia"/>
          <w:szCs w:val="24"/>
        </w:rPr>
        <w:t>考生收费：对鉴定的职业资格的职业</w:t>
      </w:r>
      <w:r>
        <w:rPr>
          <w:rFonts w:ascii="微软雅黑" w:hAnsi="微软雅黑" w:hint="eastAsia"/>
          <w:color w:val="0000FF"/>
          <w:szCs w:val="24"/>
        </w:rPr>
        <w:t>科目</w:t>
      </w:r>
      <w:r>
        <w:rPr>
          <w:rFonts w:ascii="微软雅黑" w:hAnsi="微软雅黑" w:hint="eastAsia"/>
          <w:szCs w:val="24"/>
        </w:rPr>
        <w:t>名称和分级别、科目的收费标准进行修改。</w:t>
      </w:r>
    </w:p>
    <w:p w:rsidR="00E41F51" w:rsidRDefault="00EA7EA4">
      <w:pPr>
        <w:rPr>
          <w:rFonts w:ascii="微软雅黑" w:hAnsi="微软雅黑"/>
          <w:szCs w:val="24"/>
        </w:rPr>
      </w:pPr>
      <w:r>
        <w:rPr>
          <w:rFonts w:ascii="微软雅黑" w:hAnsi="微软雅黑"/>
          <w:szCs w:val="24"/>
        </w:rPr>
        <w:t>机构收费：</w:t>
      </w:r>
      <w:r>
        <w:rPr>
          <w:rFonts w:ascii="微软雅黑" w:hAnsi="微软雅黑" w:hint="eastAsia"/>
          <w:szCs w:val="24"/>
        </w:rPr>
        <w:t>考试费用根据考试级别、科目数量计算。</w:t>
      </w:r>
    </w:p>
    <w:p w:rsidR="00E41F51" w:rsidRDefault="00EA7EA4">
      <w:pPr>
        <w:rPr>
          <w:rFonts w:ascii="微软雅黑" w:hAnsi="微软雅黑"/>
          <w:szCs w:val="24"/>
        </w:rPr>
      </w:pPr>
      <w:r>
        <w:rPr>
          <w:rFonts w:ascii="微软雅黑" w:hAnsi="微软雅黑"/>
          <w:szCs w:val="24"/>
        </w:rPr>
        <w:t>（事业单位：</w:t>
      </w:r>
      <w:r>
        <w:rPr>
          <w:rFonts w:ascii="微软雅黑" w:hAnsi="微软雅黑" w:hint="eastAsia"/>
          <w:szCs w:val="24"/>
        </w:rPr>
        <w:t>按比例上缴同级中心，在线支付需上缴的比例金额）</w:t>
      </w:r>
    </w:p>
    <w:p w:rsidR="00E41F51" w:rsidRDefault="00EA7EA4">
      <w:pPr>
        <w:rPr>
          <w:rFonts w:ascii="微软雅黑" w:hAnsi="微软雅黑"/>
          <w:szCs w:val="24"/>
        </w:rPr>
      </w:pPr>
      <w:r>
        <w:rPr>
          <w:rFonts w:ascii="微软雅黑" w:hAnsi="微软雅黑"/>
          <w:szCs w:val="24"/>
        </w:rPr>
        <w:t>（非事业单位：全部上缴</w:t>
      </w:r>
      <w:r>
        <w:rPr>
          <w:rFonts w:ascii="微软雅黑" w:hAnsi="微软雅黑" w:hint="eastAsia"/>
          <w:szCs w:val="24"/>
        </w:rPr>
        <w:t>同级中心</w:t>
      </w:r>
      <w:r>
        <w:rPr>
          <w:rFonts w:ascii="微软雅黑" w:hAnsi="微软雅黑"/>
          <w:szCs w:val="24"/>
        </w:rPr>
        <w:t>，线下</w:t>
      </w:r>
      <w:ins w:id="13" w:author="陈章仁" w:date="2018-09-27T10:09:00Z">
        <w:r>
          <w:rPr>
            <w:rFonts w:ascii="微软雅黑" w:hAnsi="微软雅黑" w:hint="eastAsia"/>
            <w:szCs w:val="24"/>
            <w:rPrChange w:id="14" w:author="陈章仁" w:date="2018-09-27T10:09:00Z">
              <w:rPr>
                <w:rFonts w:hint="eastAsia"/>
              </w:rPr>
            </w:rPrChange>
          </w:rPr>
          <w:t>支付操作技能考核费用</w:t>
        </w:r>
      </w:ins>
      <w:del w:id="15" w:author="陈章仁" w:date="2018-09-27T10:09:00Z">
        <w:r>
          <w:rPr>
            <w:rFonts w:ascii="微软雅黑" w:hAnsi="微软雅黑"/>
            <w:szCs w:val="24"/>
          </w:rPr>
          <w:delText>返现</w:delText>
        </w:r>
      </w:del>
      <w:r>
        <w:rPr>
          <w:rFonts w:ascii="微软雅黑" w:hAnsi="微软雅黑"/>
          <w:szCs w:val="24"/>
        </w:rPr>
        <w:t>）</w:t>
      </w:r>
    </w:p>
    <w:p w:rsidR="00E41F51" w:rsidRDefault="00EA7EA4">
      <w:pPr>
        <w:rPr>
          <w:rFonts w:ascii="微软雅黑" w:hAnsi="微软雅黑"/>
          <w:szCs w:val="24"/>
        </w:rPr>
      </w:pPr>
      <w:r>
        <w:rPr>
          <w:rFonts w:ascii="微软雅黑" w:hAnsi="微软雅黑" w:hint="eastAsia"/>
          <w:szCs w:val="24"/>
        </w:rPr>
        <w:t>这里可能要做好两种单位的费用汇总功能，以方便单位上缴费用。</w:t>
      </w:r>
    </w:p>
    <w:p w:rsidR="00E41F51" w:rsidRDefault="00EA7EA4">
      <w:pPr>
        <w:pStyle w:val="2"/>
        <w:rPr>
          <w:rFonts w:ascii="微软雅黑" w:hAnsi="微软雅黑"/>
        </w:rPr>
      </w:pPr>
      <w:bookmarkStart w:id="16" w:name="_Toc525228453"/>
      <w:bookmarkStart w:id="17" w:name="_Toc525227769"/>
      <w:bookmarkStart w:id="18" w:name="_Toc525227076"/>
      <w:r>
        <w:rPr>
          <w:rFonts w:ascii="微软雅黑" w:hAnsi="微软雅黑" w:hint="eastAsia"/>
        </w:rPr>
        <w:t>机构管理（信息科）</w:t>
      </w:r>
      <w:bookmarkEnd w:id="16"/>
      <w:bookmarkEnd w:id="17"/>
      <w:bookmarkEnd w:id="18"/>
    </w:p>
    <w:p w:rsidR="00E41F51" w:rsidRDefault="00EA7EA4">
      <w:pPr>
        <w:rPr>
          <w:rFonts w:ascii="微软雅黑" w:hAnsi="微软雅黑"/>
          <w:szCs w:val="24"/>
        </w:rPr>
      </w:pPr>
      <w:r>
        <w:rPr>
          <w:rFonts w:ascii="微软雅黑" w:hAnsi="微软雅黑" w:hint="eastAsia"/>
          <w:b/>
          <w:szCs w:val="24"/>
        </w:rPr>
        <w:t>功能说明：</w:t>
      </w:r>
      <w:r>
        <w:rPr>
          <w:rFonts w:ascii="微软雅黑" w:hAnsi="微软雅黑" w:hint="eastAsia"/>
          <w:szCs w:val="24"/>
        </w:rPr>
        <w:t>报名机构</w:t>
      </w:r>
      <w:proofErr w:type="gramStart"/>
      <w:r>
        <w:rPr>
          <w:rFonts w:ascii="微软雅黑" w:hAnsi="微软雅黑" w:hint="eastAsia"/>
          <w:szCs w:val="24"/>
        </w:rPr>
        <w:t>帐号</w:t>
      </w:r>
      <w:proofErr w:type="gramEnd"/>
      <w:r>
        <w:rPr>
          <w:rFonts w:ascii="微软雅黑" w:hAnsi="微软雅黑" w:hint="eastAsia"/>
          <w:szCs w:val="24"/>
        </w:rPr>
        <w:t>信息由上级鉴定（</w:t>
      </w:r>
      <w:r>
        <w:rPr>
          <w:rFonts w:hint="eastAsia"/>
        </w:rPr>
        <w:t>指导</w:t>
      </w:r>
      <w:r>
        <w:rPr>
          <w:rFonts w:ascii="微软雅黑" w:hAnsi="微软雅黑" w:hint="eastAsia"/>
          <w:szCs w:val="24"/>
        </w:rPr>
        <w:t>）中心线下审核后统一添加至平台进行管理和派遣。</w:t>
      </w:r>
    </w:p>
    <w:p w:rsidR="00E41F51" w:rsidRDefault="00EA7EA4">
      <w:pPr>
        <w:rPr>
          <w:rFonts w:ascii="微软雅黑" w:hAnsi="微软雅黑"/>
          <w:szCs w:val="24"/>
        </w:rPr>
      </w:pPr>
      <w:r>
        <w:rPr>
          <w:rFonts w:ascii="微软雅黑" w:hAnsi="微软雅黑" w:hint="eastAsia"/>
          <w:szCs w:val="24"/>
        </w:rPr>
        <w:t>设置所能申报或参与的鉴定工种、级别</w:t>
      </w:r>
    </w:p>
    <w:p w:rsidR="00E41F51" w:rsidRDefault="00EA7EA4">
      <w:pPr>
        <w:rPr>
          <w:rFonts w:ascii="微软雅黑" w:hAnsi="微软雅黑"/>
          <w:szCs w:val="24"/>
        </w:rPr>
      </w:pPr>
      <w:r>
        <w:rPr>
          <w:rFonts w:ascii="微软雅黑" w:hAnsi="微软雅黑" w:hint="eastAsia"/>
          <w:szCs w:val="24"/>
        </w:rPr>
        <w:t>代码管理，对机构代码进行导入、新增（使用后禁止编辑），机构代码用于准考</w:t>
      </w:r>
      <w:r>
        <w:rPr>
          <w:rFonts w:ascii="微软雅黑" w:hAnsi="微软雅黑" w:hint="eastAsia"/>
          <w:szCs w:val="24"/>
        </w:rPr>
        <w:lastRenderedPageBreak/>
        <w:t>证生成。</w:t>
      </w:r>
    </w:p>
    <w:p w:rsidR="00E41F51" w:rsidRDefault="00EA7EA4">
      <w:pPr>
        <w:rPr>
          <w:rFonts w:ascii="微软雅黑" w:hAnsi="微软雅黑"/>
          <w:szCs w:val="24"/>
        </w:rPr>
      </w:pPr>
      <w:r>
        <w:rPr>
          <w:rFonts w:ascii="微软雅黑" w:hAnsi="微软雅黑" w:hint="eastAsia"/>
          <w:b/>
          <w:szCs w:val="24"/>
        </w:rPr>
        <w:t>从属关系：</w:t>
      </w:r>
      <w:r>
        <w:rPr>
          <w:rFonts w:ascii="微软雅黑" w:hAnsi="微软雅黑" w:hint="eastAsia"/>
          <w:szCs w:val="24"/>
        </w:rPr>
        <w:t>省直管县，设区市鉴定中心由省鉴定指导中心进行管理，县鉴定中心由市鉴定中心进行管理。</w:t>
      </w:r>
    </w:p>
    <w:p w:rsidR="00E41F51" w:rsidRDefault="00EA7EA4">
      <w:pPr>
        <w:rPr>
          <w:rFonts w:ascii="微软雅黑" w:hAnsi="微软雅黑"/>
          <w:szCs w:val="24"/>
        </w:rPr>
      </w:pPr>
      <w:r>
        <w:rPr>
          <w:rFonts w:ascii="微软雅黑" w:hAnsi="微软雅黑" w:hint="eastAsia"/>
          <w:szCs w:val="24"/>
        </w:rPr>
        <w:t>省管机构、院校由省鉴定指导中心管理。市（县）管机构、院校、由市（县）鉴定中心管理。</w:t>
      </w:r>
    </w:p>
    <w:p w:rsidR="00E41F51" w:rsidRDefault="00EA7EA4">
      <w:pPr>
        <w:pStyle w:val="2"/>
        <w:rPr>
          <w:rFonts w:ascii="微软雅黑" w:hAnsi="微软雅黑"/>
        </w:rPr>
      </w:pPr>
      <w:bookmarkStart w:id="19" w:name="_Toc525228454"/>
      <w:bookmarkStart w:id="20" w:name="_Toc525227770"/>
      <w:bookmarkStart w:id="21" w:name="_Toc525227077"/>
      <w:r>
        <w:rPr>
          <w:rFonts w:ascii="微软雅黑" w:hAnsi="微软雅黑" w:hint="eastAsia"/>
        </w:rPr>
        <w:t>鉴定所站管理（</w:t>
      </w:r>
      <w:r>
        <w:rPr>
          <w:rFonts w:ascii="微软雅黑" w:hAnsi="微软雅黑"/>
        </w:rPr>
        <w:t>职业能力建设处</w:t>
      </w:r>
      <w:r>
        <w:rPr>
          <w:rFonts w:ascii="微软雅黑" w:hAnsi="微软雅黑" w:hint="eastAsia"/>
        </w:rPr>
        <w:t>）</w:t>
      </w:r>
      <w:bookmarkEnd w:id="19"/>
      <w:bookmarkEnd w:id="20"/>
      <w:bookmarkEnd w:id="21"/>
    </w:p>
    <w:p w:rsidR="00E41F51" w:rsidRDefault="00EA7EA4">
      <w:pPr>
        <w:rPr>
          <w:rFonts w:ascii="微软雅黑" w:hAnsi="微软雅黑"/>
          <w:szCs w:val="24"/>
        </w:rPr>
      </w:pPr>
      <w:r>
        <w:rPr>
          <w:rFonts w:ascii="微软雅黑" w:hAnsi="微软雅黑" w:hint="eastAsia"/>
          <w:b/>
          <w:szCs w:val="24"/>
        </w:rPr>
        <w:t>功能说明：</w:t>
      </w:r>
      <w:r>
        <w:rPr>
          <w:rFonts w:ascii="微软雅黑" w:hAnsi="微软雅黑" w:hint="eastAsia"/>
          <w:szCs w:val="24"/>
        </w:rPr>
        <w:t>鉴定所站信息由职建处线下审核后统一添加至平台进行管理。设置</w:t>
      </w:r>
      <w:r>
        <w:rPr>
          <w:rFonts w:ascii="微软雅黑" w:hAnsi="微软雅黑" w:hint="eastAsia"/>
          <w:color w:val="0000FF"/>
          <w:szCs w:val="24"/>
        </w:rPr>
        <w:t>所站</w:t>
      </w:r>
      <w:r>
        <w:rPr>
          <w:rFonts w:ascii="微软雅黑" w:hAnsi="微软雅黑" w:hint="eastAsia"/>
          <w:szCs w:val="24"/>
        </w:rPr>
        <w:t>能申报或参与的鉴定职业（工种）、级别。</w:t>
      </w:r>
    </w:p>
    <w:p w:rsidR="00E41F51" w:rsidRDefault="00EA7EA4">
      <w:pPr>
        <w:rPr>
          <w:rFonts w:ascii="微软雅黑" w:hAnsi="微软雅黑"/>
          <w:szCs w:val="24"/>
        </w:rPr>
      </w:pPr>
      <w:r>
        <w:rPr>
          <w:rFonts w:ascii="微软雅黑" w:hAnsi="微软雅黑" w:hint="eastAsia"/>
          <w:szCs w:val="24"/>
        </w:rPr>
        <w:t>代码管理，对所站代码进行导入、新增（使用后禁止编辑），机构代码用于准考证生成。</w:t>
      </w:r>
    </w:p>
    <w:p w:rsidR="00E41F51" w:rsidRDefault="00EA7EA4">
      <w:pPr>
        <w:rPr>
          <w:rFonts w:ascii="微软雅黑" w:hAnsi="微软雅黑"/>
          <w:szCs w:val="24"/>
        </w:rPr>
      </w:pPr>
      <w:r>
        <w:rPr>
          <w:rFonts w:ascii="微软雅黑" w:hAnsi="微软雅黑" w:hint="eastAsia"/>
          <w:szCs w:val="24"/>
        </w:rPr>
        <w:t>省管鉴定所站由职业能力建设处管理，由</w:t>
      </w:r>
      <w:proofErr w:type="gramStart"/>
      <w:r>
        <w:rPr>
          <w:rFonts w:ascii="微软雅黑" w:hAnsi="微软雅黑" w:hint="eastAsia"/>
          <w:szCs w:val="24"/>
        </w:rPr>
        <w:t>省职业</w:t>
      </w:r>
      <w:proofErr w:type="gramEnd"/>
      <w:r>
        <w:rPr>
          <w:rFonts w:ascii="微软雅黑" w:hAnsi="微软雅黑" w:hint="eastAsia"/>
          <w:szCs w:val="24"/>
        </w:rPr>
        <w:t>技能鉴定指导中心进行技术指导和管理。市（县）管鉴定所站由市（县）管理</w:t>
      </w:r>
    </w:p>
    <w:p w:rsidR="00E41F51" w:rsidRDefault="00EA7EA4">
      <w:pPr>
        <w:rPr>
          <w:rFonts w:ascii="微软雅黑" w:hAnsi="微软雅黑"/>
          <w:szCs w:val="24"/>
        </w:rPr>
      </w:pPr>
      <w:r>
        <w:rPr>
          <w:rFonts w:ascii="微软雅黑" w:hAnsi="微软雅黑"/>
          <w:b/>
          <w:szCs w:val="24"/>
        </w:rPr>
        <w:t>功能开发：</w:t>
      </w:r>
      <w:r>
        <w:rPr>
          <w:rFonts w:ascii="微软雅黑" w:hAnsi="微软雅黑"/>
          <w:szCs w:val="24"/>
        </w:rPr>
        <w:t>列表、查询，添加，修改，删除；</w:t>
      </w:r>
    </w:p>
    <w:p w:rsidR="00E41F51" w:rsidRDefault="00EA7EA4">
      <w:pPr>
        <w:pStyle w:val="2"/>
        <w:rPr>
          <w:rFonts w:ascii="微软雅黑" w:hAnsi="微软雅黑"/>
        </w:rPr>
      </w:pPr>
      <w:bookmarkStart w:id="22" w:name="_Toc525227771"/>
      <w:bookmarkStart w:id="23" w:name="_Toc525228455"/>
      <w:bookmarkStart w:id="24" w:name="_Toc525227078"/>
      <w:r>
        <w:rPr>
          <w:rFonts w:ascii="微软雅黑" w:hAnsi="微软雅黑" w:hint="eastAsia"/>
        </w:rPr>
        <w:t>督导员管理（职业能力建设处）</w:t>
      </w:r>
      <w:bookmarkEnd w:id="22"/>
      <w:bookmarkEnd w:id="23"/>
      <w:bookmarkEnd w:id="24"/>
    </w:p>
    <w:p w:rsidR="00E41F51" w:rsidRDefault="00EA7EA4">
      <w:pPr>
        <w:rPr>
          <w:rFonts w:ascii="微软雅黑" w:hAnsi="微软雅黑"/>
          <w:szCs w:val="24"/>
        </w:rPr>
      </w:pPr>
      <w:r>
        <w:rPr>
          <w:rFonts w:ascii="微软雅黑" w:hAnsi="微软雅黑" w:hint="eastAsia"/>
          <w:szCs w:val="24"/>
        </w:rPr>
        <w:t>·功能管理：对督导员进行新增、编辑、导入、禁用</w:t>
      </w:r>
    </w:p>
    <w:p w:rsidR="00E41F51" w:rsidRDefault="00EA7EA4">
      <w:pPr>
        <w:pStyle w:val="1"/>
        <w:rPr>
          <w:rFonts w:ascii="微软雅黑" w:hAnsi="微软雅黑"/>
        </w:rPr>
      </w:pPr>
      <w:bookmarkStart w:id="25" w:name="_Toc525228456"/>
      <w:bookmarkStart w:id="26" w:name="_Toc525227772"/>
      <w:bookmarkStart w:id="27" w:name="_Toc525227079"/>
      <w:r>
        <w:rPr>
          <w:rFonts w:ascii="微软雅黑" w:hAnsi="微软雅黑" w:hint="eastAsia"/>
        </w:rPr>
        <w:t>命题管理（命题科）</w:t>
      </w:r>
      <w:bookmarkEnd w:id="25"/>
      <w:bookmarkEnd w:id="26"/>
      <w:bookmarkEnd w:id="27"/>
    </w:p>
    <w:p w:rsidR="00E41F51" w:rsidRDefault="00EA7EA4">
      <w:pPr>
        <w:pStyle w:val="2"/>
        <w:rPr>
          <w:rFonts w:ascii="微软雅黑" w:hAnsi="微软雅黑"/>
        </w:rPr>
      </w:pPr>
      <w:bookmarkStart w:id="28" w:name="_Toc525227773"/>
      <w:bookmarkStart w:id="29" w:name="_Toc525228457"/>
      <w:bookmarkStart w:id="30" w:name="_Toc525227080"/>
      <w:r>
        <w:rPr>
          <w:rFonts w:ascii="微软雅黑" w:hAnsi="微软雅黑" w:hint="eastAsia"/>
        </w:rPr>
        <w:t>专家管理（质量督导科）</w:t>
      </w:r>
      <w:bookmarkEnd w:id="28"/>
      <w:bookmarkEnd w:id="29"/>
      <w:bookmarkEnd w:id="30"/>
    </w:p>
    <w:p w:rsidR="00E41F51" w:rsidRDefault="00EA7EA4">
      <w:pPr>
        <w:rPr>
          <w:rFonts w:ascii="微软雅黑" w:hAnsi="微软雅黑"/>
          <w:szCs w:val="24"/>
        </w:rPr>
      </w:pPr>
      <w:r>
        <w:rPr>
          <w:rFonts w:ascii="微软雅黑" w:hAnsi="微软雅黑" w:hint="eastAsia"/>
          <w:b/>
          <w:szCs w:val="24"/>
        </w:rPr>
        <w:t>功能说明：</w:t>
      </w:r>
      <w:r>
        <w:rPr>
          <w:rFonts w:ascii="微软雅黑" w:hAnsi="微软雅黑"/>
          <w:szCs w:val="24"/>
        </w:rPr>
        <w:t>包含阅卷专家、论文评审专家、答辩专家，</w:t>
      </w:r>
      <w:r>
        <w:rPr>
          <w:rFonts w:ascii="微软雅黑" w:hAnsi="微软雅黑" w:hint="eastAsia"/>
          <w:szCs w:val="24"/>
        </w:rPr>
        <w:t>对专家进行聘任和解聘，</w:t>
      </w:r>
      <w:r>
        <w:rPr>
          <w:rFonts w:ascii="微软雅黑" w:hAnsi="微软雅黑" w:hint="eastAsia"/>
          <w:szCs w:val="24"/>
        </w:rPr>
        <w:lastRenderedPageBreak/>
        <w:t>同时可以进行新增、编辑、导入</w:t>
      </w:r>
    </w:p>
    <w:p w:rsidR="00E41F51" w:rsidRDefault="00EA7EA4">
      <w:pPr>
        <w:rPr>
          <w:rFonts w:ascii="微软雅黑" w:hAnsi="微软雅黑"/>
          <w:szCs w:val="24"/>
        </w:rPr>
      </w:pPr>
      <w:r>
        <w:rPr>
          <w:rFonts w:ascii="微软雅黑" w:hAnsi="微软雅黑" w:hint="eastAsia"/>
          <w:szCs w:val="24"/>
        </w:rPr>
        <w:t>命题专家、</w:t>
      </w:r>
      <w:r>
        <w:rPr>
          <w:rFonts w:ascii="微软雅黑" w:hAnsi="微软雅黑"/>
          <w:szCs w:val="24"/>
        </w:rPr>
        <w:t>阅卷专家、论文评审专家、答辩专家</w:t>
      </w:r>
      <w:r>
        <w:rPr>
          <w:rFonts w:ascii="微软雅黑" w:hAnsi="微软雅黑" w:hint="eastAsia"/>
          <w:szCs w:val="24"/>
        </w:rPr>
        <w:t>整个过程的管理包含了命题专家资质认证、选拔、聘用、派遣四个过程。支持手动及随机派遣。</w:t>
      </w:r>
    </w:p>
    <w:p w:rsidR="00E41F51" w:rsidRDefault="00EA7EA4">
      <w:pPr>
        <w:pStyle w:val="3"/>
        <w:rPr>
          <w:rFonts w:ascii="微软雅黑" w:hAnsi="微软雅黑"/>
        </w:rPr>
      </w:pPr>
      <w:bookmarkStart w:id="31" w:name="_Toc525227081"/>
      <w:bookmarkStart w:id="32" w:name="_Toc525228458"/>
      <w:bookmarkStart w:id="33" w:name="_Toc525227774"/>
      <w:r>
        <w:rPr>
          <w:rFonts w:ascii="微软雅黑" w:hAnsi="微软雅黑" w:hint="eastAsia"/>
        </w:rPr>
        <w:t>资质认证（线下）</w:t>
      </w:r>
      <w:bookmarkEnd w:id="31"/>
      <w:bookmarkEnd w:id="32"/>
      <w:bookmarkEnd w:id="33"/>
    </w:p>
    <w:p w:rsidR="00E41F51" w:rsidRDefault="00EA7EA4">
      <w:pPr>
        <w:rPr>
          <w:rFonts w:ascii="微软雅黑" w:hAnsi="微软雅黑"/>
          <w:szCs w:val="24"/>
        </w:rPr>
      </w:pPr>
      <w:r>
        <w:rPr>
          <w:rFonts w:ascii="微软雅黑" w:hAnsi="微软雅黑" w:hint="eastAsia"/>
          <w:b/>
          <w:szCs w:val="24"/>
        </w:rPr>
        <w:t>功能说明：</w:t>
      </w:r>
      <w:r>
        <w:rPr>
          <w:rFonts w:ascii="微软雅黑" w:hAnsi="微软雅黑" w:hint="eastAsia"/>
          <w:szCs w:val="24"/>
        </w:rPr>
        <w:t>系统收集命题专家的基本信息（命题专家</w:t>
      </w:r>
      <w:ins w:id="34" w:author="陈章仁" w:date="2018-09-25T18:05:00Z">
        <w:r>
          <w:rPr>
            <w:rFonts w:ascii="微软雅黑" w:hAnsi="微软雅黑" w:hint="eastAsia"/>
            <w:szCs w:val="24"/>
          </w:rPr>
          <w:t>、</w:t>
        </w:r>
        <w:r>
          <w:rPr>
            <w:rFonts w:ascii="微软雅黑" w:hAnsi="微软雅黑"/>
            <w:szCs w:val="24"/>
          </w:rPr>
          <w:t>阅卷专家、论文评审专家、答辩专家</w:t>
        </w:r>
        <w:r>
          <w:rPr>
            <w:rFonts w:ascii="微软雅黑" w:hAnsi="微软雅黑" w:hint="eastAsia"/>
            <w:szCs w:val="24"/>
          </w:rPr>
          <w:t>、</w:t>
        </w:r>
      </w:ins>
      <w:r>
        <w:rPr>
          <w:rFonts w:ascii="微软雅黑" w:hAnsi="微软雅黑" w:hint="eastAsia"/>
          <w:szCs w:val="24"/>
        </w:rPr>
        <w:t>的姓名、性别、照片、联系方式、学历、证书、工作经历等等）,由质量</w:t>
      </w:r>
      <w:proofErr w:type="gramStart"/>
      <w:r>
        <w:rPr>
          <w:rFonts w:ascii="微软雅黑" w:hAnsi="微软雅黑" w:hint="eastAsia"/>
          <w:szCs w:val="24"/>
        </w:rPr>
        <w:t>督导科</w:t>
      </w:r>
      <w:proofErr w:type="gramEnd"/>
      <w:r>
        <w:rPr>
          <w:rFonts w:ascii="微软雅黑" w:hAnsi="微软雅黑" w:hint="eastAsia"/>
          <w:szCs w:val="24"/>
        </w:rPr>
        <w:t>统一导入平台，并用系统可以根据专家的有效聘任时间来提示命题专家更换聘任证书。某个命题专家证书到期了，系统给予提示以不同显示来区分，或者以短信方式通知到命题专家。（专家</w:t>
      </w:r>
      <w:r>
        <w:rPr>
          <w:rFonts w:ascii="微软雅黑" w:hAnsi="微软雅黑"/>
          <w:szCs w:val="24"/>
        </w:rPr>
        <w:t>资质到期前一个月</w:t>
      </w:r>
      <w:r>
        <w:rPr>
          <w:rFonts w:ascii="微软雅黑" w:hAnsi="微软雅黑" w:hint="eastAsia"/>
          <w:szCs w:val="24"/>
        </w:rPr>
        <w:t>提醒</w:t>
      </w:r>
      <w:r>
        <w:rPr>
          <w:rFonts w:ascii="微软雅黑" w:hAnsi="微软雅黑"/>
          <w:szCs w:val="24"/>
        </w:rPr>
        <w:t>中心和专家即将到期</w:t>
      </w:r>
      <w:r>
        <w:rPr>
          <w:rFonts w:ascii="微软雅黑" w:hAnsi="微软雅黑" w:hint="eastAsia"/>
          <w:szCs w:val="24"/>
        </w:rPr>
        <w:t>）（添加</w:t>
      </w:r>
      <w:r>
        <w:rPr>
          <w:rFonts w:ascii="微软雅黑" w:hAnsi="微软雅黑"/>
          <w:szCs w:val="24"/>
        </w:rPr>
        <w:t>临时专家账号功能</w:t>
      </w:r>
      <w:r>
        <w:rPr>
          <w:rFonts w:ascii="微软雅黑" w:hAnsi="微软雅黑" w:hint="eastAsia"/>
          <w:szCs w:val="24"/>
        </w:rPr>
        <w:t>）</w:t>
      </w:r>
    </w:p>
    <w:p w:rsidR="00E41F51" w:rsidRDefault="00EA7EA4">
      <w:pPr>
        <w:pStyle w:val="3"/>
        <w:rPr>
          <w:rFonts w:ascii="微软雅黑" w:hAnsi="微软雅黑"/>
        </w:rPr>
      </w:pPr>
      <w:bookmarkStart w:id="35" w:name="_Toc525227082"/>
      <w:bookmarkStart w:id="36" w:name="_Toc525227775"/>
      <w:bookmarkStart w:id="37" w:name="_Toc525228459"/>
      <w:r>
        <w:rPr>
          <w:rFonts w:ascii="微软雅黑" w:hAnsi="微软雅黑" w:hint="eastAsia"/>
        </w:rPr>
        <w:t>选拔（</w:t>
      </w:r>
      <w:ins w:id="38" w:author="陈章仁" w:date="2018-09-25T18:05:00Z">
        <w:r>
          <w:rPr>
            <w:rFonts w:ascii="微软雅黑" w:hAnsi="微软雅黑" w:hint="eastAsia"/>
          </w:rPr>
          <w:t>线上结合。</w:t>
        </w:r>
      </w:ins>
      <w:r>
        <w:rPr>
          <w:rFonts w:ascii="微软雅黑" w:hAnsi="微软雅黑" w:hint="eastAsia"/>
        </w:rPr>
        <w:t>线下）</w:t>
      </w:r>
      <w:bookmarkEnd w:id="35"/>
      <w:bookmarkEnd w:id="36"/>
      <w:bookmarkEnd w:id="37"/>
    </w:p>
    <w:p w:rsidR="00E41F51" w:rsidRDefault="00EA7EA4">
      <w:pPr>
        <w:rPr>
          <w:rFonts w:ascii="微软雅黑" w:hAnsi="微软雅黑" w:cs="Times New Roman"/>
          <w:szCs w:val="24"/>
        </w:rPr>
      </w:pPr>
      <w:r>
        <w:rPr>
          <w:rFonts w:ascii="微软雅黑" w:hAnsi="微软雅黑" w:hint="eastAsia"/>
          <w:b/>
          <w:szCs w:val="24"/>
        </w:rPr>
        <w:t>功能说明：</w:t>
      </w:r>
      <w:r>
        <w:rPr>
          <w:rFonts w:ascii="微软雅黑" w:hAnsi="微软雅黑" w:hint="eastAsia"/>
          <w:szCs w:val="24"/>
        </w:rPr>
        <w:t>系统可以自定选拔的标准，然后根据标准从通过资质认证的命题专家中选出符合要求的命题专家。</w:t>
      </w:r>
    </w:p>
    <w:p w:rsidR="00E41F51" w:rsidRDefault="00EA7EA4">
      <w:pPr>
        <w:pStyle w:val="3"/>
        <w:rPr>
          <w:rFonts w:ascii="微软雅黑" w:hAnsi="微软雅黑"/>
        </w:rPr>
      </w:pPr>
      <w:bookmarkStart w:id="39" w:name="_Toc525227776"/>
      <w:bookmarkStart w:id="40" w:name="_Toc525227083"/>
      <w:bookmarkStart w:id="41" w:name="_Toc525228460"/>
      <w:r>
        <w:rPr>
          <w:rFonts w:ascii="微软雅黑" w:hAnsi="微软雅黑" w:hint="eastAsia"/>
        </w:rPr>
        <w:t>聘用（线下）</w:t>
      </w:r>
      <w:bookmarkEnd w:id="39"/>
      <w:bookmarkEnd w:id="40"/>
      <w:bookmarkEnd w:id="41"/>
    </w:p>
    <w:p w:rsidR="00E41F51" w:rsidRDefault="00EA7EA4">
      <w:pPr>
        <w:rPr>
          <w:rFonts w:ascii="微软雅黑" w:hAnsi="微软雅黑"/>
          <w:szCs w:val="24"/>
        </w:rPr>
      </w:pPr>
      <w:r>
        <w:rPr>
          <w:rFonts w:ascii="微软雅黑" w:hAnsi="微软雅黑" w:hint="eastAsia"/>
          <w:b/>
          <w:szCs w:val="24"/>
        </w:rPr>
        <w:t>功能说明：</w:t>
      </w:r>
      <w:r>
        <w:rPr>
          <w:rFonts w:ascii="微软雅黑" w:hAnsi="微软雅黑" w:hint="eastAsia"/>
          <w:szCs w:val="24"/>
        </w:rPr>
        <w:t>通过选拔的命题专家，可以参加命题</w:t>
      </w:r>
      <w:ins w:id="42" w:author="陈章仁" w:date="2018-09-25T18:06:00Z">
        <w:r>
          <w:rPr>
            <w:rFonts w:ascii="微软雅黑" w:hAnsi="微软雅黑" w:hint="eastAsia"/>
            <w:szCs w:val="24"/>
          </w:rPr>
          <w:t>、</w:t>
        </w:r>
        <w:r>
          <w:rPr>
            <w:rFonts w:ascii="微软雅黑" w:hAnsi="微软雅黑"/>
            <w:szCs w:val="24"/>
          </w:rPr>
          <w:t>阅卷、论文评审、答辩</w:t>
        </w:r>
      </w:ins>
      <w:r>
        <w:rPr>
          <w:rFonts w:ascii="微软雅黑" w:hAnsi="微软雅黑" w:hint="eastAsia"/>
          <w:szCs w:val="24"/>
        </w:rPr>
        <w:t>工作，命题</w:t>
      </w:r>
      <w:ins w:id="43" w:author="陈章仁" w:date="2018-09-25T18:06:00Z">
        <w:r>
          <w:rPr>
            <w:rFonts w:ascii="微软雅黑" w:hAnsi="微软雅黑" w:hint="eastAsia"/>
            <w:szCs w:val="24"/>
          </w:rPr>
          <w:t>、</w:t>
        </w:r>
        <w:r>
          <w:rPr>
            <w:rFonts w:ascii="微软雅黑" w:hAnsi="微软雅黑"/>
            <w:szCs w:val="24"/>
          </w:rPr>
          <w:t>阅卷、论文评审、答辩</w:t>
        </w:r>
      </w:ins>
      <w:r>
        <w:rPr>
          <w:rFonts w:ascii="微软雅黑" w:hAnsi="微软雅黑" w:hint="eastAsia"/>
          <w:szCs w:val="24"/>
        </w:rPr>
        <w:t>前系统可以随机抽取命题专家</w:t>
      </w:r>
      <w:ins w:id="44" w:author="陈章仁" w:date="2018-09-25T18:06:00Z">
        <w:r>
          <w:rPr>
            <w:rFonts w:ascii="微软雅黑" w:hAnsi="微软雅黑" w:hint="eastAsia"/>
            <w:szCs w:val="24"/>
          </w:rPr>
          <w:t>、</w:t>
        </w:r>
        <w:r>
          <w:rPr>
            <w:rFonts w:ascii="微软雅黑" w:hAnsi="微软雅黑"/>
            <w:szCs w:val="24"/>
          </w:rPr>
          <w:t>阅卷、论文评审、答辩</w:t>
        </w:r>
      </w:ins>
      <w:r>
        <w:rPr>
          <w:rFonts w:ascii="微软雅黑" w:hAnsi="微软雅黑" w:hint="eastAsia"/>
          <w:szCs w:val="24"/>
        </w:rPr>
        <w:t>，作为本次命题</w:t>
      </w:r>
      <w:ins w:id="45" w:author="陈章仁" w:date="2018-09-25T18:06:00Z">
        <w:r>
          <w:rPr>
            <w:rFonts w:ascii="微软雅黑" w:hAnsi="微软雅黑" w:hint="eastAsia"/>
            <w:szCs w:val="24"/>
          </w:rPr>
          <w:t>、</w:t>
        </w:r>
        <w:r>
          <w:rPr>
            <w:rFonts w:ascii="微软雅黑" w:hAnsi="微软雅黑"/>
            <w:szCs w:val="24"/>
          </w:rPr>
          <w:t>阅卷、论文评审、答辩</w:t>
        </w:r>
      </w:ins>
      <w:r>
        <w:rPr>
          <w:rFonts w:ascii="微软雅黑" w:hAnsi="微软雅黑" w:hint="eastAsia"/>
          <w:szCs w:val="24"/>
        </w:rPr>
        <w:t>工作命题责任人。（系统</w:t>
      </w:r>
      <w:r>
        <w:rPr>
          <w:rFonts w:ascii="微软雅黑" w:hAnsi="微软雅黑"/>
          <w:szCs w:val="24"/>
        </w:rPr>
        <w:t>分配账号，专家如何</w:t>
      </w:r>
      <w:r>
        <w:rPr>
          <w:rFonts w:ascii="微软雅黑" w:hAnsi="微软雅黑" w:hint="eastAsia"/>
          <w:szCs w:val="24"/>
        </w:rPr>
        <w:t>命题</w:t>
      </w:r>
      <w:r>
        <w:rPr>
          <w:rFonts w:ascii="微软雅黑" w:hAnsi="微软雅黑"/>
          <w:szCs w:val="24"/>
        </w:rPr>
        <w:t>和审核由线下自主分配</w:t>
      </w:r>
      <w:r>
        <w:rPr>
          <w:rFonts w:ascii="微软雅黑" w:hAnsi="微软雅黑" w:hint="eastAsia"/>
          <w:szCs w:val="24"/>
        </w:rPr>
        <w:t>）</w:t>
      </w:r>
    </w:p>
    <w:p w:rsidR="00E41F51" w:rsidRDefault="00EA7EA4">
      <w:pPr>
        <w:pStyle w:val="3"/>
        <w:rPr>
          <w:ins w:id="46" w:author="陈章仁" w:date="2018-09-28T14:36:00Z"/>
          <w:rFonts w:ascii="微软雅黑" w:hAnsi="微软雅黑"/>
        </w:rPr>
      </w:pPr>
      <w:bookmarkStart w:id="47" w:name="_Toc525227084"/>
      <w:bookmarkStart w:id="48" w:name="_Toc525227777"/>
      <w:bookmarkStart w:id="49" w:name="_Toc525228461"/>
      <w:r>
        <w:rPr>
          <w:rFonts w:ascii="微软雅黑" w:hAnsi="微软雅黑" w:hint="eastAsia"/>
        </w:rPr>
        <w:lastRenderedPageBreak/>
        <w:t>派遣（线下）</w:t>
      </w:r>
      <w:bookmarkEnd w:id="47"/>
      <w:bookmarkEnd w:id="48"/>
      <w:bookmarkEnd w:id="49"/>
    </w:p>
    <w:p w:rsidR="00E41F51" w:rsidRPr="00E41F51" w:rsidRDefault="00EA7EA4" w:rsidP="00E41F51">
      <w:pPr>
        <w:pStyle w:val="3"/>
        <w:numPr>
          <w:ilvl w:val="255"/>
          <w:numId w:val="0"/>
        </w:numPr>
        <w:rPr>
          <w:rFonts w:ascii="微软雅黑" w:hAnsi="微软雅黑"/>
          <w:b w:val="0"/>
          <w:bCs w:val="0"/>
          <w:sz w:val="24"/>
          <w:szCs w:val="24"/>
          <w:rPrChange w:id="50" w:author="陈章仁" w:date="2018-09-28T14:36:00Z">
            <w:rPr>
              <w:rFonts w:ascii="微软雅黑" w:hAnsi="微软雅黑"/>
            </w:rPr>
          </w:rPrChange>
        </w:rPr>
        <w:pPrChange w:id="51" w:author="陈章仁" w:date="2018-09-28T14:36:00Z">
          <w:pPr>
            <w:pStyle w:val="3"/>
          </w:pPr>
        </w:pPrChange>
      </w:pPr>
      <w:r>
        <w:rPr>
          <w:rFonts w:ascii="微软雅黑" w:hAnsi="微软雅黑" w:hint="eastAsia"/>
          <w:b w:val="0"/>
          <w:bCs w:val="0"/>
          <w:sz w:val="24"/>
          <w:szCs w:val="24"/>
          <w:rPrChange w:id="52" w:author="陈章仁" w:date="2018-09-28T14:36:00Z">
            <w:rPr>
              <w:rFonts w:ascii="微软雅黑" w:hAnsi="微软雅黑" w:hint="eastAsia"/>
            </w:rPr>
          </w:rPrChange>
        </w:rPr>
        <w:t>系统中作好派遣的记录</w:t>
      </w:r>
    </w:p>
    <w:p w:rsidR="00E41F51" w:rsidRDefault="00EA7EA4">
      <w:pPr>
        <w:pStyle w:val="3"/>
      </w:pPr>
      <w:bookmarkStart w:id="53" w:name="_Toc525228462"/>
      <w:bookmarkStart w:id="54" w:name="_Toc525227085"/>
      <w:bookmarkStart w:id="55" w:name="_Toc525227778"/>
      <w:r>
        <w:rPr>
          <w:rFonts w:hint="eastAsia"/>
        </w:rPr>
        <w:t>细目表管理（命题科）</w:t>
      </w:r>
      <w:bookmarkEnd w:id="53"/>
      <w:bookmarkEnd w:id="54"/>
      <w:bookmarkEnd w:id="55"/>
    </w:p>
    <w:p w:rsidR="00E41F51" w:rsidRDefault="00EA7EA4">
      <w:pPr>
        <w:rPr>
          <w:rFonts w:ascii="微软雅黑" w:hAnsi="微软雅黑"/>
          <w:szCs w:val="24"/>
        </w:rPr>
      </w:pPr>
      <w:r>
        <w:rPr>
          <w:rFonts w:ascii="微软雅黑" w:hAnsi="微软雅黑" w:hint="eastAsia"/>
          <w:b/>
          <w:szCs w:val="24"/>
        </w:rPr>
        <w:t>功能说明：</w:t>
      </w:r>
      <w:r>
        <w:rPr>
          <w:rFonts w:ascii="微软雅黑" w:hAnsi="微软雅黑" w:hint="eastAsia"/>
          <w:szCs w:val="24"/>
        </w:rPr>
        <w:t>对各个工种（方向、级别）的知识点、对应代码、难易程度、权重进行CURD管理。也可以批量导入。</w:t>
      </w:r>
    </w:p>
    <w:p w:rsidR="00E41F51" w:rsidRDefault="00EA7EA4">
      <w:pPr>
        <w:rPr>
          <w:rFonts w:ascii="微软雅黑" w:hAnsi="微软雅黑"/>
          <w:szCs w:val="24"/>
        </w:rPr>
      </w:pPr>
      <w:r>
        <w:rPr>
          <w:rFonts w:ascii="微软雅黑" w:hAnsi="微软雅黑"/>
          <w:szCs w:val="24"/>
        </w:rPr>
        <w:t>备注：</w:t>
      </w:r>
      <w:proofErr w:type="gramStart"/>
      <w:r>
        <w:rPr>
          <w:rFonts w:ascii="微软雅黑" w:hAnsi="微软雅黑"/>
          <w:szCs w:val="24"/>
        </w:rPr>
        <w:t>导题时</w:t>
      </w:r>
      <w:proofErr w:type="gramEnd"/>
      <w:r>
        <w:rPr>
          <w:rFonts w:ascii="微软雅黑" w:hAnsi="微软雅黑"/>
          <w:szCs w:val="24"/>
        </w:rPr>
        <w:t>，题目的知识点使用的是知识点代码，需要有细目表关联试题和知识点。</w:t>
      </w:r>
    </w:p>
    <w:p w:rsidR="00E41F51" w:rsidRDefault="00EA7EA4">
      <w:pPr>
        <w:pStyle w:val="2"/>
        <w:rPr>
          <w:rFonts w:ascii="微软雅黑" w:hAnsi="微软雅黑"/>
        </w:rPr>
      </w:pPr>
      <w:bookmarkStart w:id="56" w:name="_Toc525227086"/>
      <w:bookmarkStart w:id="57" w:name="_Toc525227779"/>
      <w:bookmarkStart w:id="58" w:name="_Toc525228463"/>
      <w:r>
        <w:rPr>
          <w:rFonts w:ascii="微软雅黑" w:hAnsi="微软雅黑"/>
        </w:rPr>
        <w:t>试题管理（</w:t>
      </w:r>
      <w:r>
        <w:rPr>
          <w:rFonts w:ascii="微软雅黑" w:hAnsi="微软雅黑" w:hint="eastAsia"/>
        </w:rPr>
        <w:t>省-</w:t>
      </w:r>
      <w:r>
        <w:rPr>
          <w:rFonts w:ascii="微软雅黑" w:hAnsi="微软雅黑"/>
        </w:rPr>
        <w:t>命题科）</w:t>
      </w:r>
      <w:bookmarkEnd w:id="56"/>
      <w:bookmarkEnd w:id="57"/>
      <w:bookmarkEnd w:id="58"/>
    </w:p>
    <w:p w:rsidR="00E41F51" w:rsidRDefault="00EA7EA4">
      <w:pPr>
        <w:rPr>
          <w:rFonts w:ascii="微软雅黑" w:hAnsi="微软雅黑"/>
          <w:szCs w:val="24"/>
        </w:rPr>
      </w:pPr>
      <w:r>
        <w:rPr>
          <w:rFonts w:ascii="微软雅黑" w:hAnsi="微软雅黑" w:hint="eastAsia"/>
          <w:b/>
          <w:szCs w:val="24"/>
        </w:rPr>
        <w:t>功能说明：</w:t>
      </w:r>
      <w:r>
        <w:rPr>
          <w:rFonts w:ascii="微软雅黑" w:hAnsi="微软雅黑" w:hint="eastAsia"/>
          <w:szCs w:val="24"/>
        </w:rPr>
        <w:t>对题库进行新增、编辑、查询、禁用、导入等功能</w:t>
      </w:r>
    </w:p>
    <w:p w:rsidR="00E41F51" w:rsidRDefault="00EA7EA4">
      <w:pPr>
        <w:rPr>
          <w:rFonts w:ascii="微软雅黑" w:hAnsi="微软雅黑"/>
          <w:szCs w:val="24"/>
        </w:rPr>
      </w:pPr>
      <w:r>
        <w:rPr>
          <w:rFonts w:ascii="微软雅黑" w:hAnsi="微软雅黑" w:hint="eastAsia"/>
          <w:b/>
          <w:szCs w:val="24"/>
        </w:rPr>
        <w:t>具体实施：</w:t>
      </w:r>
      <w:r>
        <w:rPr>
          <w:rFonts w:ascii="微软雅黑" w:hAnsi="微软雅黑" w:hint="eastAsia"/>
          <w:szCs w:val="24"/>
        </w:rPr>
        <w:t>对题库进行管理，筛选分类查询，导入和新增题目，编辑题目，禁用题目，添加、导入和编辑时候，系统会自动进行查重和题目规范验证，具体规则，题目内容不允许重复，选项不允许重复，单选题和多选题最少有3个选项</w:t>
      </w:r>
    </w:p>
    <w:p w:rsidR="00E41F51" w:rsidRDefault="00EA7EA4">
      <w:pPr>
        <w:pStyle w:val="3"/>
        <w:rPr>
          <w:rFonts w:ascii="微软雅黑" w:hAnsi="微软雅黑"/>
        </w:rPr>
      </w:pPr>
      <w:bookmarkStart w:id="59" w:name="_Toc525227087"/>
      <w:bookmarkStart w:id="60" w:name="_Toc525227780"/>
      <w:bookmarkStart w:id="61" w:name="_Toc525228464"/>
      <w:r>
        <w:rPr>
          <w:rFonts w:ascii="微软雅黑" w:hAnsi="微软雅黑"/>
        </w:rPr>
        <w:t>导入</w:t>
      </w:r>
      <w:r>
        <w:rPr>
          <w:rFonts w:ascii="微软雅黑" w:hAnsi="微软雅黑" w:hint="eastAsia"/>
        </w:rPr>
        <w:t>/导出</w:t>
      </w:r>
      <w:bookmarkEnd w:id="59"/>
      <w:bookmarkEnd w:id="60"/>
      <w:bookmarkEnd w:id="61"/>
    </w:p>
    <w:p w:rsidR="00E41F51" w:rsidRDefault="00EA7EA4">
      <w:pPr>
        <w:rPr>
          <w:rFonts w:ascii="微软雅黑" w:hAnsi="微软雅黑"/>
          <w:szCs w:val="24"/>
        </w:rPr>
      </w:pPr>
      <w:r>
        <w:rPr>
          <w:rFonts w:ascii="微软雅黑" w:hAnsi="微软雅黑" w:hint="eastAsia"/>
          <w:b/>
          <w:szCs w:val="24"/>
        </w:rPr>
        <w:t>功能说明：</w:t>
      </w:r>
      <w:r>
        <w:rPr>
          <w:rFonts w:ascii="微软雅黑" w:hAnsi="微软雅黑" w:hint="eastAsia"/>
          <w:szCs w:val="24"/>
        </w:rPr>
        <w:t>提供两套导入功能（练习题库和正式题库），可以支持各职业工种等级按标准要求命制的试题批量导入系统中，并且可以批量导出系统中所有职业工种等级的标准试题和鉴定细目表。</w:t>
      </w:r>
    </w:p>
    <w:p w:rsidR="00E41F51" w:rsidRDefault="00EA7EA4">
      <w:pPr>
        <w:rPr>
          <w:rFonts w:ascii="微软雅黑" w:hAnsi="微软雅黑"/>
          <w:szCs w:val="24"/>
        </w:rPr>
      </w:pPr>
      <w:r>
        <w:rPr>
          <w:rFonts w:ascii="微软雅黑" w:hAnsi="微软雅黑" w:hint="eastAsia"/>
          <w:szCs w:val="24"/>
        </w:rPr>
        <w:t>国家题库导入</w:t>
      </w:r>
      <w:r>
        <w:rPr>
          <w:rFonts w:ascii="微软雅黑" w:hAnsi="微软雅黑"/>
          <w:szCs w:val="24"/>
        </w:rPr>
        <w:t>word。</w:t>
      </w:r>
    </w:p>
    <w:p w:rsidR="00E41F51" w:rsidRDefault="00EA7EA4">
      <w:pPr>
        <w:pStyle w:val="3"/>
        <w:rPr>
          <w:rFonts w:ascii="微软雅黑" w:hAnsi="微软雅黑"/>
        </w:rPr>
      </w:pPr>
      <w:bookmarkStart w:id="62" w:name="_Toc525228465"/>
      <w:bookmarkStart w:id="63" w:name="_Toc525227088"/>
      <w:bookmarkStart w:id="64" w:name="_Toc525227781"/>
      <w:r>
        <w:rPr>
          <w:rFonts w:ascii="微软雅黑" w:hAnsi="微软雅黑"/>
        </w:rPr>
        <w:lastRenderedPageBreak/>
        <w:t>对接国家题库</w:t>
      </w:r>
      <w:bookmarkEnd w:id="62"/>
      <w:bookmarkEnd w:id="63"/>
      <w:bookmarkEnd w:id="64"/>
    </w:p>
    <w:p w:rsidR="00E41F51" w:rsidRDefault="00EA7EA4">
      <w:pPr>
        <w:rPr>
          <w:rFonts w:ascii="微软雅黑" w:hAnsi="微软雅黑"/>
          <w:color w:val="0000FF"/>
          <w:szCs w:val="24"/>
        </w:rPr>
      </w:pPr>
      <w:r>
        <w:rPr>
          <w:rFonts w:ascii="微软雅黑" w:hAnsi="微软雅黑" w:hint="eastAsia"/>
          <w:b/>
          <w:szCs w:val="24"/>
        </w:rPr>
        <w:t>功能说明：</w:t>
      </w:r>
      <w:r>
        <w:rPr>
          <w:rFonts w:ascii="微软雅黑" w:hAnsi="微软雅黑" w:hint="eastAsia"/>
          <w:szCs w:val="24"/>
        </w:rPr>
        <w:t>实现与国家题库系统对接，自动获取试题组卷。系统对获取的试卷进行有效的加密，形成加密包文件，在平台中可以无缝安全传输。减少人为的干预</w:t>
      </w:r>
      <w:r>
        <w:rPr>
          <w:rFonts w:ascii="微软雅黑" w:hAnsi="微软雅黑"/>
          <w:szCs w:val="24"/>
        </w:rPr>
        <w:t>,</w:t>
      </w:r>
      <w:r>
        <w:rPr>
          <w:rFonts w:ascii="微软雅黑" w:hAnsi="微软雅黑" w:hint="eastAsia"/>
          <w:szCs w:val="24"/>
        </w:rPr>
        <w:t>防止了泄题的风险，具备安全和保密性。（试题</w:t>
      </w:r>
      <w:r>
        <w:rPr>
          <w:rFonts w:ascii="微软雅黑" w:hAnsi="微软雅黑"/>
          <w:szCs w:val="24"/>
        </w:rPr>
        <w:t>需要从国家题库中导出，导出格式只有word，</w:t>
      </w:r>
      <w:ins w:id="65" w:author="danger wq" w:date="2018-10-23T15:16:00Z">
        <w:r w:rsidR="00143B11">
          <w:rPr>
            <w:rFonts w:ascii="微软雅黑" w:hAnsi="微软雅黑"/>
            <w:szCs w:val="24"/>
          </w:rPr>
          <w:t>word</w:t>
        </w:r>
      </w:ins>
      <w:ins w:id="66" w:author="danger wq" w:date="2018-10-23T15:17:00Z">
        <w:r w:rsidR="00143B11">
          <w:rPr>
            <w:rFonts w:ascii="微软雅黑" w:hAnsi="微软雅黑"/>
            <w:szCs w:val="24"/>
          </w:rPr>
          <w:t>试题导入系统后需要</w:t>
        </w:r>
      </w:ins>
      <w:ins w:id="67" w:author="danger wq" w:date="2018-10-23T15:16:00Z">
        <w:r w:rsidR="00143B11">
          <w:rPr>
            <w:rFonts w:ascii="微软雅黑" w:hAnsi="微软雅黑"/>
            <w:szCs w:val="24"/>
          </w:rPr>
          <w:t>操作人员</w:t>
        </w:r>
      </w:ins>
      <w:ins w:id="68" w:author="danger wq" w:date="2018-10-23T15:17:00Z">
        <w:r w:rsidR="00143B11">
          <w:rPr>
            <w:rFonts w:ascii="微软雅黑" w:hAnsi="微软雅黑"/>
            <w:szCs w:val="24"/>
          </w:rPr>
          <w:t>在系统上进行格式微调，以满足考试格式要求</w:t>
        </w:r>
      </w:ins>
      <w:del w:id="69" w:author="danger wq" w:date="2018-10-23T15:17:00Z">
        <w:r w:rsidDel="00143B11">
          <w:rPr>
            <w:rFonts w:ascii="微软雅黑" w:hAnsi="微软雅黑"/>
            <w:szCs w:val="24"/>
          </w:rPr>
          <w:delText>可能需要</w:delText>
        </w:r>
        <w:r w:rsidDel="00143B11">
          <w:rPr>
            <w:rFonts w:ascii="微软雅黑" w:hAnsi="微软雅黑" w:hint="eastAsia"/>
            <w:szCs w:val="24"/>
          </w:rPr>
          <w:delText>经</w:delText>
        </w:r>
        <w:r w:rsidDel="00143B11">
          <w:rPr>
            <w:rFonts w:ascii="微软雅黑" w:hAnsi="微软雅黑"/>
            <w:szCs w:val="24"/>
          </w:rPr>
          <w:delText>手动调整</w:delText>
        </w:r>
        <w:r w:rsidDel="00143B11">
          <w:rPr>
            <w:rFonts w:ascii="微软雅黑" w:hAnsi="微软雅黑" w:hint="eastAsia"/>
            <w:szCs w:val="24"/>
          </w:rPr>
          <w:delText>后</w:delText>
        </w:r>
        <w:r w:rsidDel="00143B11">
          <w:rPr>
            <w:rFonts w:ascii="微软雅黑" w:hAnsi="微软雅黑"/>
            <w:szCs w:val="24"/>
          </w:rPr>
          <w:delText>导入</w:delText>
        </w:r>
        <w:r w:rsidDel="00143B11">
          <w:rPr>
            <w:rFonts w:ascii="微软雅黑" w:hAnsi="微软雅黑" w:hint="eastAsia"/>
            <w:szCs w:val="24"/>
          </w:rPr>
          <w:delText>系统</w:delText>
        </w:r>
      </w:del>
      <w:r>
        <w:rPr>
          <w:rFonts w:ascii="微软雅黑" w:hAnsi="微软雅黑" w:hint="eastAsia"/>
          <w:color w:val="0000FF"/>
          <w:szCs w:val="24"/>
        </w:rPr>
        <w:t>，</w:t>
      </w:r>
      <w:del w:id="70" w:author="danger wq" w:date="2018-10-23T15:17:00Z">
        <w:r w:rsidDel="00EC228A">
          <w:rPr>
            <w:rFonts w:ascii="微软雅黑" w:hAnsi="微软雅黑" w:hint="eastAsia"/>
            <w:color w:val="0000FF"/>
            <w:szCs w:val="24"/>
          </w:rPr>
          <w:delText>操作应方便简单。或由北京博奥公司导入系统</w:delText>
        </w:r>
      </w:del>
      <w:r>
        <w:rPr>
          <w:rFonts w:ascii="微软雅黑" w:hAnsi="微软雅黑" w:hint="eastAsia"/>
          <w:color w:val="0000FF"/>
          <w:szCs w:val="24"/>
        </w:rPr>
        <w:t>）</w:t>
      </w:r>
    </w:p>
    <w:p w:rsidR="00E41F51" w:rsidRDefault="00EA7EA4">
      <w:pPr>
        <w:pStyle w:val="3"/>
        <w:rPr>
          <w:rFonts w:ascii="微软雅黑" w:hAnsi="微软雅黑"/>
        </w:rPr>
      </w:pPr>
      <w:bookmarkStart w:id="71" w:name="_Toc525227089"/>
      <w:bookmarkStart w:id="72" w:name="_Toc525227782"/>
      <w:bookmarkStart w:id="73" w:name="_Toc525228466"/>
      <w:r>
        <w:rPr>
          <w:rFonts w:ascii="微软雅黑" w:hAnsi="微软雅黑" w:hint="eastAsia"/>
        </w:rPr>
        <w:t>答辩题库</w:t>
      </w:r>
      <w:bookmarkEnd w:id="71"/>
      <w:bookmarkEnd w:id="72"/>
      <w:bookmarkEnd w:id="73"/>
    </w:p>
    <w:p w:rsidR="00E41F51" w:rsidRDefault="00EA7EA4">
      <w:pPr>
        <w:rPr>
          <w:rFonts w:ascii="微软雅黑" w:hAnsi="微软雅黑"/>
          <w:szCs w:val="24"/>
        </w:rPr>
      </w:pPr>
      <w:r>
        <w:rPr>
          <w:rFonts w:ascii="微软雅黑" w:hAnsi="微软雅黑" w:hint="eastAsia"/>
          <w:b/>
          <w:szCs w:val="24"/>
        </w:rPr>
        <w:t>功能说明：</w:t>
      </w:r>
      <w:r>
        <w:rPr>
          <w:rFonts w:ascii="微软雅黑" w:hAnsi="微软雅黑" w:hint="eastAsia"/>
          <w:szCs w:val="24"/>
        </w:rPr>
        <w:t>建设综合评审答辩题库，能随机抽取试题为考生答辩，能实现考生异地远程答辩。</w:t>
      </w:r>
    </w:p>
    <w:p w:rsidR="00E41F51" w:rsidRDefault="00EA7EA4">
      <w:pPr>
        <w:pStyle w:val="3"/>
        <w:rPr>
          <w:rFonts w:ascii="微软雅黑" w:hAnsi="微软雅黑"/>
        </w:rPr>
      </w:pPr>
      <w:bookmarkStart w:id="74" w:name="_Toc525227090"/>
      <w:bookmarkStart w:id="75" w:name="_Toc525227783"/>
      <w:bookmarkStart w:id="76" w:name="_Toc525228467"/>
      <w:r>
        <w:rPr>
          <w:rFonts w:ascii="微软雅黑" w:hAnsi="微软雅黑"/>
        </w:rPr>
        <w:t>分析统计</w:t>
      </w:r>
      <w:bookmarkEnd w:id="74"/>
      <w:bookmarkEnd w:id="75"/>
      <w:bookmarkEnd w:id="76"/>
    </w:p>
    <w:p w:rsidR="00E41F51" w:rsidRDefault="00EA7EA4">
      <w:pPr>
        <w:rPr>
          <w:rFonts w:ascii="微软雅黑" w:hAnsi="微软雅黑"/>
          <w:szCs w:val="24"/>
        </w:rPr>
      </w:pPr>
      <w:r>
        <w:rPr>
          <w:rFonts w:ascii="微软雅黑" w:hAnsi="微软雅黑" w:hint="eastAsia"/>
          <w:szCs w:val="24"/>
        </w:rPr>
        <w:t>功能说明：对试题数据进行统计和分析。为了方便统计试题资源，便于题库能及时更新，系统可以统计出各职业工种等级的每种题型有多少试题，试题录入的时间等。（各</w:t>
      </w:r>
      <w:r>
        <w:rPr>
          <w:rFonts w:ascii="微软雅黑" w:hAnsi="微软雅黑"/>
          <w:szCs w:val="24"/>
        </w:rPr>
        <w:t>职业工种</w:t>
      </w:r>
      <w:r>
        <w:rPr>
          <w:rFonts w:ascii="微软雅黑" w:hAnsi="微软雅黑" w:hint="eastAsia"/>
          <w:szCs w:val="24"/>
        </w:rPr>
        <w:t>等级试卷组成</w:t>
      </w:r>
      <w:r>
        <w:rPr>
          <w:rFonts w:ascii="微软雅黑" w:hAnsi="微软雅黑"/>
          <w:szCs w:val="24"/>
        </w:rPr>
        <w:t>的</w:t>
      </w:r>
      <w:r>
        <w:rPr>
          <w:rFonts w:ascii="微软雅黑" w:hAnsi="微软雅黑" w:hint="eastAsia"/>
          <w:szCs w:val="24"/>
        </w:rPr>
        <w:t>统计）</w:t>
      </w:r>
    </w:p>
    <w:p w:rsidR="00E41F51" w:rsidRDefault="00EA7EA4">
      <w:pPr>
        <w:pStyle w:val="2"/>
        <w:rPr>
          <w:rFonts w:ascii="微软雅黑" w:hAnsi="微软雅黑"/>
        </w:rPr>
      </w:pPr>
      <w:bookmarkStart w:id="77" w:name="_Toc525228468"/>
      <w:bookmarkStart w:id="78" w:name="_Toc525227091"/>
      <w:bookmarkStart w:id="79" w:name="_Toc525227784"/>
      <w:r>
        <w:rPr>
          <w:rFonts w:ascii="微软雅黑" w:hAnsi="微软雅黑"/>
        </w:rPr>
        <w:t>试卷管理</w:t>
      </w:r>
      <w:r>
        <w:rPr>
          <w:rFonts w:ascii="微软雅黑" w:hAnsi="微软雅黑" w:hint="eastAsia"/>
        </w:rPr>
        <w:t>（命题科）</w:t>
      </w:r>
      <w:bookmarkEnd w:id="77"/>
      <w:bookmarkEnd w:id="78"/>
      <w:bookmarkEnd w:id="79"/>
    </w:p>
    <w:p w:rsidR="00E41F51" w:rsidRDefault="00EA7EA4">
      <w:pPr>
        <w:rPr>
          <w:rFonts w:ascii="微软雅黑" w:hAnsi="微软雅黑"/>
          <w:szCs w:val="24"/>
        </w:rPr>
      </w:pPr>
      <w:r>
        <w:rPr>
          <w:rFonts w:ascii="微软雅黑" w:hAnsi="微软雅黑" w:hint="eastAsia"/>
          <w:b/>
          <w:szCs w:val="24"/>
        </w:rPr>
        <w:t>功能说明：</w:t>
      </w:r>
      <w:proofErr w:type="gramStart"/>
      <w:r>
        <w:rPr>
          <w:rFonts w:ascii="微软雅黑" w:hAnsi="微软雅黑" w:hint="eastAsia"/>
          <w:szCs w:val="24"/>
        </w:rPr>
        <w:t>对卷库</w:t>
      </w:r>
      <w:proofErr w:type="gramEnd"/>
      <w:r>
        <w:rPr>
          <w:rFonts w:ascii="微软雅黑" w:hAnsi="微软雅黑" w:hint="eastAsia"/>
          <w:szCs w:val="24"/>
        </w:rPr>
        <w:t>进行新增、查询、禁用等功能</w:t>
      </w:r>
    </w:p>
    <w:p w:rsidR="00E41F51" w:rsidRDefault="00EA7EA4">
      <w:pPr>
        <w:rPr>
          <w:rFonts w:ascii="微软雅黑" w:hAnsi="微软雅黑"/>
          <w:szCs w:val="24"/>
        </w:rPr>
      </w:pPr>
      <w:r>
        <w:rPr>
          <w:rFonts w:ascii="微软雅黑" w:hAnsi="微软雅黑" w:hint="eastAsia"/>
          <w:b/>
          <w:szCs w:val="24"/>
        </w:rPr>
        <w:t>具体实施：</w:t>
      </w:r>
      <w:r>
        <w:rPr>
          <w:rFonts w:ascii="微软雅黑" w:hAnsi="微软雅黑" w:hint="eastAsia"/>
          <w:szCs w:val="24"/>
        </w:rPr>
        <w:t>常规功能，同时可以进行题库组卷</w:t>
      </w:r>
    </w:p>
    <w:p w:rsidR="00E41F51" w:rsidRDefault="00EA7EA4">
      <w:pPr>
        <w:pStyle w:val="3"/>
        <w:rPr>
          <w:rFonts w:ascii="微软雅黑" w:hAnsi="微软雅黑"/>
        </w:rPr>
      </w:pPr>
      <w:bookmarkStart w:id="80" w:name="_Toc525227785"/>
      <w:bookmarkStart w:id="81" w:name="_Toc525228469"/>
      <w:bookmarkStart w:id="82" w:name="_Toc525227092"/>
      <w:r>
        <w:rPr>
          <w:rFonts w:ascii="微软雅黑" w:hAnsi="微软雅黑"/>
        </w:rPr>
        <w:lastRenderedPageBreak/>
        <w:t>导入</w:t>
      </w:r>
      <w:bookmarkEnd w:id="80"/>
      <w:bookmarkEnd w:id="81"/>
      <w:bookmarkEnd w:id="82"/>
    </w:p>
    <w:p w:rsidR="00E41F51" w:rsidRDefault="00EA7EA4">
      <w:pPr>
        <w:rPr>
          <w:rFonts w:ascii="微软雅黑" w:hAnsi="微软雅黑"/>
          <w:szCs w:val="24"/>
        </w:rPr>
      </w:pPr>
      <w:r>
        <w:rPr>
          <w:rFonts w:ascii="微软雅黑" w:hAnsi="微软雅黑" w:hint="eastAsia"/>
          <w:b/>
          <w:szCs w:val="24"/>
        </w:rPr>
        <w:t>功能说明：</w:t>
      </w:r>
      <w:r>
        <w:rPr>
          <w:rFonts w:ascii="微软雅黑" w:hAnsi="微软雅黑" w:hint="eastAsia"/>
          <w:szCs w:val="24"/>
        </w:rPr>
        <w:t>命题专家可以将已编制的试卷导入卷库中，重复试题需提示重复信息，鉴定考核时可以从卷库中调用试卷。（</w:t>
      </w:r>
      <w:proofErr w:type="gramStart"/>
      <w:r>
        <w:rPr>
          <w:rFonts w:ascii="微软雅黑" w:hAnsi="微软雅黑" w:hint="eastAsia"/>
          <w:szCs w:val="24"/>
        </w:rPr>
        <w:t>卷库</w:t>
      </w:r>
      <w:r>
        <w:rPr>
          <w:rFonts w:ascii="微软雅黑" w:hAnsi="微软雅黑"/>
          <w:szCs w:val="24"/>
        </w:rPr>
        <w:t>和</w:t>
      </w:r>
      <w:proofErr w:type="gramEnd"/>
      <w:r>
        <w:rPr>
          <w:rFonts w:ascii="微软雅黑" w:hAnsi="微软雅黑"/>
          <w:szCs w:val="24"/>
        </w:rPr>
        <w:t>题库的题目</w:t>
      </w:r>
      <w:r>
        <w:rPr>
          <w:rFonts w:ascii="微软雅黑" w:hAnsi="微软雅黑" w:hint="eastAsia"/>
          <w:szCs w:val="24"/>
        </w:rPr>
        <w:t>分别管理</w:t>
      </w:r>
      <w:r>
        <w:rPr>
          <w:rFonts w:ascii="微软雅黑" w:hAnsi="微软雅黑"/>
          <w:szCs w:val="24"/>
        </w:rPr>
        <w:t>，没有关联</w:t>
      </w:r>
      <w:r>
        <w:rPr>
          <w:rFonts w:ascii="微软雅黑" w:hAnsi="微软雅黑" w:hint="eastAsia"/>
          <w:szCs w:val="24"/>
        </w:rPr>
        <w:t>）</w:t>
      </w:r>
    </w:p>
    <w:p w:rsidR="00E41F51" w:rsidRDefault="00EA7EA4">
      <w:pPr>
        <w:pStyle w:val="3"/>
        <w:rPr>
          <w:rFonts w:ascii="微软雅黑" w:hAnsi="微软雅黑"/>
        </w:rPr>
      </w:pPr>
      <w:bookmarkStart w:id="83" w:name="_Toc525227786"/>
      <w:bookmarkStart w:id="84" w:name="_Toc525227093"/>
      <w:bookmarkStart w:id="85" w:name="_Toc525228470"/>
      <w:r>
        <w:rPr>
          <w:rFonts w:ascii="微软雅黑" w:hAnsi="微软雅黑" w:hint="eastAsia"/>
        </w:rPr>
        <w:t>组卷（</w:t>
      </w:r>
      <w:r>
        <w:t>考试计划</w:t>
      </w:r>
      <w:r>
        <w:rPr>
          <w:rFonts w:ascii="微软雅黑" w:hAnsi="微软雅黑" w:hint="eastAsia"/>
        </w:rPr>
        <w:t>）</w:t>
      </w:r>
      <w:bookmarkEnd w:id="83"/>
      <w:bookmarkEnd w:id="84"/>
      <w:bookmarkEnd w:id="85"/>
    </w:p>
    <w:p w:rsidR="00E41F51" w:rsidRDefault="00EA7EA4">
      <w:pPr>
        <w:rPr>
          <w:rFonts w:ascii="微软雅黑" w:hAnsi="微软雅黑"/>
          <w:szCs w:val="24"/>
        </w:rPr>
      </w:pPr>
      <w:r>
        <w:rPr>
          <w:rFonts w:ascii="微软雅黑" w:hAnsi="微软雅黑"/>
          <w:szCs w:val="24"/>
        </w:rPr>
        <w:t>有考试计划才</w:t>
      </w:r>
      <w:proofErr w:type="gramStart"/>
      <w:r>
        <w:rPr>
          <w:rFonts w:ascii="微软雅黑" w:hAnsi="微软雅黑"/>
          <w:szCs w:val="24"/>
        </w:rPr>
        <w:t>需要组卷</w:t>
      </w:r>
      <w:proofErr w:type="gramEnd"/>
      <w:r>
        <w:rPr>
          <w:rFonts w:ascii="微软雅黑" w:hAnsi="微软雅黑"/>
          <w:szCs w:val="24"/>
        </w:rPr>
        <w:t>，不需要</w:t>
      </w:r>
      <w:proofErr w:type="gramStart"/>
      <w:r>
        <w:rPr>
          <w:rFonts w:ascii="微软雅黑" w:hAnsi="微软雅黑"/>
          <w:szCs w:val="24"/>
        </w:rPr>
        <w:t>提前组卷</w:t>
      </w:r>
      <w:proofErr w:type="gramEnd"/>
    </w:p>
    <w:p w:rsidR="00E41F51" w:rsidRDefault="00EA7EA4">
      <w:pPr>
        <w:pStyle w:val="3"/>
        <w:rPr>
          <w:rFonts w:ascii="微软雅黑" w:hAnsi="微软雅黑"/>
        </w:rPr>
      </w:pPr>
      <w:bookmarkStart w:id="86" w:name="_Toc525227094"/>
      <w:bookmarkStart w:id="87" w:name="_Toc525228471"/>
      <w:bookmarkStart w:id="88" w:name="_Toc525227787"/>
      <w:r>
        <w:rPr>
          <w:rFonts w:ascii="微软雅黑" w:hAnsi="微软雅黑"/>
        </w:rPr>
        <w:t>导出</w:t>
      </w:r>
      <w:bookmarkEnd w:id="86"/>
      <w:bookmarkEnd w:id="87"/>
      <w:bookmarkEnd w:id="88"/>
    </w:p>
    <w:p w:rsidR="00E41F51" w:rsidRDefault="00EA7EA4">
      <w:pPr>
        <w:rPr>
          <w:rFonts w:ascii="微软雅黑" w:hAnsi="微软雅黑"/>
          <w:szCs w:val="24"/>
        </w:rPr>
      </w:pPr>
      <w:r>
        <w:rPr>
          <w:rFonts w:ascii="微软雅黑" w:hAnsi="微软雅黑" w:hint="eastAsia"/>
          <w:szCs w:val="24"/>
        </w:rPr>
        <w:t>鉴定考核分为两种考核形式，一是上机考试（无纸化考试），电子试卷支持试题</w:t>
      </w:r>
      <w:proofErr w:type="gramStart"/>
      <w:r>
        <w:rPr>
          <w:rFonts w:ascii="微软雅黑" w:hAnsi="微软雅黑" w:hint="eastAsia"/>
          <w:szCs w:val="24"/>
        </w:rPr>
        <w:t>乱序等</w:t>
      </w:r>
      <w:proofErr w:type="gramEnd"/>
      <w:r>
        <w:rPr>
          <w:rFonts w:ascii="微软雅黑" w:hAnsi="微软雅黑" w:hint="eastAsia"/>
          <w:szCs w:val="24"/>
        </w:rPr>
        <w:t>功能，以提高试题安全性，起到一定的防止作弊的作用。二是传统笔试考试，采用传统的笔试考试系统要支持试卷可以以正规的试卷模版导出，导出的试卷以</w:t>
      </w:r>
      <w:r>
        <w:rPr>
          <w:rFonts w:ascii="微软雅黑" w:hAnsi="微软雅黑"/>
          <w:szCs w:val="24"/>
        </w:rPr>
        <w:t>word</w:t>
      </w:r>
      <w:r>
        <w:rPr>
          <w:rFonts w:ascii="微软雅黑" w:hAnsi="微软雅黑" w:hint="eastAsia"/>
          <w:szCs w:val="24"/>
        </w:rPr>
        <w:t>文档的形式出现</w:t>
      </w:r>
      <w:r>
        <w:rPr>
          <w:rFonts w:ascii="微软雅黑" w:hAnsi="微软雅黑" w:hint="eastAsia"/>
          <w:color w:val="0000FF"/>
          <w:szCs w:val="24"/>
        </w:rPr>
        <w:t>（题号和答案选项不能使用自动编号）</w:t>
      </w:r>
      <w:r>
        <w:rPr>
          <w:rFonts w:ascii="微软雅黑" w:hAnsi="微软雅黑" w:hint="eastAsia"/>
          <w:szCs w:val="24"/>
        </w:rPr>
        <w:t>，并可根据实际需求选择试卷的版面、版式、纸张打印试卷</w:t>
      </w:r>
    </w:p>
    <w:p w:rsidR="00E41F51" w:rsidRDefault="00EA7EA4">
      <w:pPr>
        <w:pStyle w:val="3"/>
        <w:rPr>
          <w:rFonts w:ascii="微软雅黑" w:hAnsi="微软雅黑"/>
        </w:rPr>
      </w:pPr>
      <w:bookmarkStart w:id="89" w:name="_Toc525227788"/>
      <w:bookmarkStart w:id="90" w:name="_Toc525228472"/>
      <w:bookmarkStart w:id="91" w:name="_Toc525227095"/>
      <w:r>
        <w:rPr>
          <w:rFonts w:ascii="微软雅黑" w:hAnsi="微软雅黑" w:hint="eastAsia"/>
        </w:rPr>
        <w:t>管理</w:t>
      </w:r>
      <w:bookmarkEnd w:id="89"/>
      <w:bookmarkEnd w:id="90"/>
      <w:bookmarkEnd w:id="91"/>
    </w:p>
    <w:p w:rsidR="00E41F51" w:rsidRDefault="00EA7EA4">
      <w:pPr>
        <w:rPr>
          <w:rFonts w:ascii="微软雅黑" w:hAnsi="微软雅黑"/>
          <w:szCs w:val="24"/>
        </w:rPr>
      </w:pPr>
      <w:r>
        <w:rPr>
          <w:rFonts w:ascii="微软雅黑" w:hAnsi="微软雅黑" w:hint="eastAsia"/>
          <w:szCs w:val="24"/>
        </w:rPr>
        <w:t>新增、编辑、查询、禁用</w:t>
      </w:r>
    </w:p>
    <w:p w:rsidR="00E41F51" w:rsidRDefault="00EA7EA4">
      <w:pPr>
        <w:pStyle w:val="3"/>
        <w:rPr>
          <w:rFonts w:ascii="微软雅黑" w:hAnsi="微软雅黑"/>
        </w:rPr>
      </w:pPr>
      <w:bookmarkStart w:id="92" w:name="_Toc525227789"/>
      <w:bookmarkStart w:id="93" w:name="_Toc525228473"/>
      <w:bookmarkStart w:id="94" w:name="_Toc525227096"/>
      <w:r>
        <w:rPr>
          <w:rFonts w:ascii="微软雅黑" w:hAnsi="微软雅黑" w:hint="eastAsia"/>
        </w:rPr>
        <w:t>分析</w:t>
      </w:r>
      <w:bookmarkEnd w:id="92"/>
      <w:bookmarkEnd w:id="93"/>
      <w:bookmarkEnd w:id="94"/>
    </w:p>
    <w:p w:rsidR="00E41F51" w:rsidRDefault="00EA7EA4">
      <w:pPr>
        <w:rPr>
          <w:rFonts w:ascii="微软雅黑" w:hAnsi="微软雅黑" w:cs="Times New Roman"/>
          <w:szCs w:val="24"/>
        </w:rPr>
      </w:pPr>
      <w:r>
        <w:rPr>
          <w:rFonts w:ascii="微软雅黑" w:hAnsi="微软雅黑" w:hint="eastAsia"/>
          <w:szCs w:val="24"/>
        </w:rPr>
        <w:t>支持对个人、职业工种、细目表的统计分析</w:t>
      </w:r>
    </w:p>
    <w:p w:rsidR="00E41F51" w:rsidRDefault="00EA7EA4">
      <w:pPr>
        <w:rPr>
          <w:rFonts w:ascii="微软雅黑" w:hAnsi="微软雅黑" w:cs="Times New Roman"/>
          <w:szCs w:val="24"/>
        </w:rPr>
      </w:pPr>
      <w:r>
        <w:rPr>
          <w:rFonts w:ascii="微软雅黑" w:hAnsi="微软雅黑" w:hint="eastAsia"/>
          <w:szCs w:val="24"/>
        </w:rPr>
        <w:t>可自动生成个人、学校的简明报表、详细报表、对比报表、汇总报表、成绩分布（不同</w:t>
      </w:r>
      <w:r>
        <w:rPr>
          <w:rFonts w:ascii="微软雅黑" w:hAnsi="微软雅黑"/>
          <w:szCs w:val="24"/>
        </w:rPr>
        <w:t>分数段的分数统计</w:t>
      </w:r>
      <w:r>
        <w:rPr>
          <w:rFonts w:ascii="微软雅黑" w:hAnsi="微软雅黑" w:hint="eastAsia"/>
          <w:szCs w:val="24"/>
        </w:rPr>
        <w:t>）报告。</w:t>
      </w:r>
    </w:p>
    <w:p w:rsidR="00E41F51" w:rsidRDefault="00EA7EA4">
      <w:pPr>
        <w:rPr>
          <w:rFonts w:ascii="微软雅黑" w:hAnsi="微软雅黑" w:cs="Times New Roman"/>
          <w:szCs w:val="24"/>
        </w:rPr>
      </w:pPr>
      <w:r>
        <w:rPr>
          <w:rFonts w:ascii="微软雅黑" w:hAnsi="微软雅黑" w:hint="eastAsia"/>
          <w:szCs w:val="24"/>
        </w:rPr>
        <w:t>系统可以根据每道题进行知识点分析、进行大数据分析统计出每道题的质量比例。</w:t>
      </w:r>
      <w:r>
        <w:rPr>
          <w:rFonts w:ascii="微软雅黑" w:hAnsi="微软雅黑" w:hint="eastAsia"/>
          <w:szCs w:val="24"/>
        </w:rPr>
        <w:lastRenderedPageBreak/>
        <w:t>（鉴定点</w:t>
      </w:r>
      <w:r>
        <w:rPr>
          <w:rFonts w:ascii="微软雅黑" w:hAnsi="微软雅黑"/>
          <w:szCs w:val="24"/>
        </w:rPr>
        <w:t>的正确率和</w:t>
      </w:r>
      <w:r>
        <w:rPr>
          <w:rFonts w:ascii="微软雅黑" w:hAnsi="微软雅黑" w:hint="eastAsia"/>
          <w:szCs w:val="24"/>
        </w:rPr>
        <w:t>每道题</w:t>
      </w:r>
      <w:r>
        <w:rPr>
          <w:rFonts w:ascii="微软雅黑" w:hAnsi="微软雅黑"/>
          <w:szCs w:val="24"/>
        </w:rPr>
        <w:t>的正确率</w:t>
      </w:r>
      <w:r>
        <w:rPr>
          <w:rFonts w:ascii="微软雅黑" w:hAnsi="微软雅黑" w:hint="eastAsia"/>
          <w:szCs w:val="24"/>
        </w:rPr>
        <w:t>）</w:t>
      </w:r>
    </w:p>
    <w:p w:rsidR="00E41F51" w:rsidRDefault="00EA7EA4">
      <w:pPr>
        <w:rPr>
          <w:rFonts w:ascii="微软雅黑" w:hAnsi="微软雅黑"/>
          <w:szCs w:val="24"/>
        </w:rPr>
      </w:pPr>
      <w:r>
        <w:rPr>
          <w:rFonts w:ascii="微软雅黑" w:hAnsi="微软雅黑"/>
          <w:szCs w:val="24"/>
        </w:rPr>
        <w:t>4</w:t>
      </w:r>
      <w:r>
        <w:rPr>
          <w:rFonts w:ascii="微软雅黑" w:hAnsi="微软雅黑" w:hint="eastAsia"/>
          <w:szCs w:val="24"/>
        </w:rPr>
        <w:t>．根据大数据分析可以得出不同层次的考生（职业</w:t>
      </w:r>
      <w:r>
        <w:rPr>
          <w:rFonts w:ascii="微软雅黑" w:hAnsi="微软雅黑"/>
          <w:szCs w:val="24"/>
        </w:rPr>
        <w:t>、等级</w:t>
      </w:r>
      <w:r>
        <w:rPr>
          <w:rFonts w:ascii="微软雅黑" w:hAnsi="微软雅黑" w:hint="eastAsia"/>
          <w:szCs w:val="24"/>
        </w:rPr>
        <w:t>、</w:t>
      </w:r>
      <w:r>
        <w:rPr>
          <w:rFonts w:ascii="微软雅黑" w:hAnsi="微软雅黑"/>
          <w:szCs w:val="24"/>
        </w:rPr>
        <w:t>院校</w:t>
      </w:r>
      <w:r>
        <w:rPr>
          <w:rFonts w:ascii="微软雅黑" w:hAnsi="微软雅黑" w:hint="eastAsia"/>
          <w:szCs w:val="24"/>
        </w:rPr>
        <w:t>），可以根据知识的掌握层度进行循序渐进的学习。</w:t>
      </w:r>
    </w:p>
    <w:p w:rsidR="00E41F51" w:rsidRDefault="00E41F51">
      <w:pPr>
        <w:rPr>
          <w:del w:id="95" w:author="陈章仁" w:date="2018-09-26T09:58:00Z"/>
          <w:rFonts w:ascii="微软雅黑" w:hAnsi="微软雅黑"/>
          <w:szCs w:val="24"/>
        </w:rPr>
      </w:pPr>
    </w:p>
    <w:p w:rsidR="00E41F51" w:rsidRDefault="00E41F51">
      <w:pPr>
        <w:rPr>
          <w:del w:id="96" w:author="陈章仁" w:date="2018-09-26T09:58:00Z"/>
          <w:rFonts w:ascii="微软雅黑" w:hAnsi="微软雅黑"/>
          <w:szCs w:val="24"/>
        </w:rPr>
      </w:pPr>
    </w:p>
    <w:p w:rsidR="00E41F51" w:rsidRDefault="00E41F51">
      <w:pPr>
        <w:rPr>
          <w:del w:id="97" w:author="陈章仁" w:date="2018-09-26T09:58:00Z"/>
          <w:rFonts w:ascii="微软雅黑" w:hAnsi="微软雅黑"/>
          <w:szCs w:val="24"/>
        </w:rPr>
      </w:pPr>
    </w:p>
    <w:p w:rsidR="00E41F51" w:rsidRDefault="00E41F51">
      <w:pPr>
        <w:rPr>
          <w:del w:id="98" w:author="陈章仁" w:date="2018-09-26T09:58:00Z"/>
          <w:rFonts w:ascii="微软雅黑" w:hAnsi="微软雅黑"/>
          <w:szCs w:val="24"/>
        </w:rPr>
      </w:pPr>
    </w:p>
    <w:p w:rsidR="00E41F51" w:rsidRDefault="00E41F51">
      <w:pPr>
        <w:rPr>
          <w:del w:id="99" w:author="陈章仁" w:date="2018-09-26T09:58:00Z"/>
          <w:rFonts w:ascii="微软雅黑" w:hAnsi="微软雅黑"/>
          <w:szCs w:val="24"/>
        </w:rPr>
      </w:pPr>
    </w:p>
    <w:p w:rsidR="00E41F51" w:rsidRDefault="00EA7EA4">
      <w:pPr>
        <w:pStyle w:val="1"/>
        <w:rPr>
          <w:rFonts w:ascii="微软雅黑" w:hAnsi="微软雅黑"/>
        </w:rPr>
      </w:pPr>
      <w:bookmarkStart w:id="100" w:name="_Toc525228474"/>
      <w:bookmarkStart w:id="101" w:name="_Toc525227790"/>
      <w:bookmarkStart w:id="102" w:name="_Toc525227097"/>
      <w:r>
        <w:rPr>
          <w:rFonts w:ascii="微软雅黑" w:hAnsi="微软雅黑" w:hint="eastAsia"/>
        </w:rPr>
        <w:t>职业资格考试流程</w:t>
      </w:r>
      <w:r>
        <w:rPr>
          <w:rFonts w:ascii="微软雅黑" w:hAnsi="微软雅黑"/>
        </w:rPr>
        <w:t>（省）</w:t>
      </w:r>
      <w:bookmarkEnd w:id="100"/>
      <w:bookmarkEnd w:id="101"/>
      <w:bookmarkEnd w:id="102"/>
    </w:p>
    <w:p w:rsidR="00E41F51" w:rsidRDefault="00EA7EA4">
      <w:pPr>
        <w:pStyle w:val="2"/>
        <w:rPr>
          <w:rFonts w:ascii="微软雅黑" w:hAnsi="微软雅黑"/>
        </w:rPr>
      </w:pPr>
      <w:bookmarkStart w:id="103" w:name="_Toc525227098"/>
      <w:bookmarkStart w:id="104" w:name="_Toc525228475"/>
      <w:bookmarkStart w:id="105" w:name="_Toc525227791"/>
      <w:r>
        <w:rPr>
          <w:rFonts w:ascii="微软雅黑" w:hAnsi="微软雅黑"/>
        </w:rPr>
        <w:t>其他备注说明</w:t>
      </w:r>
      <w:bookmarkEnd w:id="103"/>
      <w:bookmarkEnd w:id="104"/>
      <w:bookmarkEnd w:id="105"/>
    </w:p>
    <w:p w:rsidR="00E41F51" w:rsidRDefault="00EA7EA4">
      <w:pPr>
        <w:spacing w:line="440" w:lineRule="exact"/>
        <w:rPr>
          <w:rFonts w:ascii="微软雅黑" w:hAnsi="微软雅黑"/>
          <w:color w:val="0000FF"/>
          <w:szCs w:val="24"/>
        </w:rPr>
      </w:pPr>
      <w:r>
        <w:rPr>
          <w:rFonts w:ascii="微软雅黑" w:hAnsi="微软雅黑" w:hint="eastAsia"/>
          <w:color w:val="0000FF"/>
          <w:szCs w:val="24"/>
        </w:rPr>
        <w:t>1、机构批量报名后，在审核前，可以对考生的数据进行修改。如：照片、个人信息、工种、级别、考试类型等。考生个人</w:t>
      </w:r>
      <w:del w:id="106" w:author="陈章仁" w:date="2018-09-28T14:46:00Z">
        <w:r>
          <w:rPr>
            <w:rFonts w:ascii="微软雅黑" w:hAnsi="微软雅黑" w:hint="eastAsia"/>
            <w:color w:val="0000FF"/>
            <w:szCs w:val="24"/>
          </w:rPr>
          <w:delText xml:space="preserve"> </w:delText>
        </w:r>
      </w:del>
      <w:r>
        <w:rPr>
          <w:rFonts w:ascii="微软雅黑" w:hAnsi="微软雅黑" w:hint="eastAsia"/>
          <w:color w:val="0000FF"/>
          <w:szCs w:val="24"/>
        </w:rPr>
        <w:t>报名提交审核后就不可以修改报名信息。（在审核前，机构可删除某个考生信息）</w:t>
      </w:r>
    </w:p>
    <w:p w:rsidR="00E41F51" w:rsidRDefault="00E41F51">
      <w:pPr>
        <w:spacing w:line="440" w:lineRule="exact"/>
        <w:rPr>
          <w:rFonts w:ascii="微软雅黑" w:hAnsi="微软雅黑"/>
          <w:color w:val="0000FF"/>
          <w:szCs w:val="24"/>
        </w:rPr>
      </w:pPr>
    </w:p>
    <w:p w:rsidR="00E41F51" w:rsidRDefault="00EA7EA4">
      <w:pPr>
        <w:spacing w:line="440" w:lineRule="exact"/>
        <w:rPr>
          <w:rFonts w:ascii="微软雅黑" w:hAnsi="微软雅黑"/>
          <w:color w:val="0000FF"/>
          <w:szCs w:val="24"/>
        </w:rPr>
      </w:pPr>
      <w:r>
        <w:rPr>
          <w:rFonts w:ascii="微软雅黑" w:hAnsi="微软雅黑" w:hint="eastAsia"/>
          <w:color w:val="0000FF"/>
          <w:szCs w:val="24"/>
        </w:rPr>
        <w:t>2、在某一批次，考生已报名某个工种及某级别的考试，当又误报同一工种，同一级别时，不允许再报名。即在同一批次不允许重复报名。</w:t>
      </w:r>
    </w:p>
    <w:p w:rsidR="00E41F51" w:rsidRDefault="00E41F51">
      <w:pPr>
        <w:spacing w:line="440" w:lineRule="exact"/>
        <w:rPr>
          <w:rFonts w:ascii="微软雅黑" w:hAnsi="微软雅黑"/>
          <w:color w:val="0000FF"/>
          <w:szCs w:val="24"/>
        </w:rPr>
      </w:pPr>
    </w:p>
    <w:p w:rsidR="00E41F51" w:rsidRDefault="00EA7EA4">
      <w:pPr>
        <w:spacing w:line="440" w:lineRule="exact"/>
        <w:rPr>
          <w:rFonts w:ascii="微软雅黑" w:hAnsi="微软雅黑"/>
          <w:color w:val="0000FF"/>
          <w:szCs w:val="24"/>
        </w:rPr>
      </w:pPr>
      <w:r>
        <w:rPr>
          <w:rFonts w:ascii="微软雅黑" w:hAnsi="微软雅黑" w:hint="eastAsia"/>
          <w:color w:val="0000FF"/>
          <w:szCs w:val="24"/>
        </w:rPr>
        <w:t>3、成绩公布以后，机构能够批量导出本机构考生的考试成绩</w:t>
      </w:r>
      <w:ins w:id="107" w:author="陈章仁" w:date="2018-09-28T14:47:00Z">
        <w:r>
          <w:rPr>
            <w:rFonts w:ascii="微软雅黑" w:hAnsi="微软雅黑" w:hint="eastAsia"/>
            <w:color w:val="0000FF"/>
            <w:szCs w:val="24"/>
          </w:rPr>
          <w:t>，</w:t>
        </w:r>
      </w:ins>
      <w:del w:id="108" w:author="陈章仁" w:date="2018-09-28T14:47:00Z">
        <w:r>
          <w:rPr>
            <w:rFonts w:ascii="微软雅黑" w:hAnsi="微软雅黑" w:hint="eastAsia"/>
            <w:color w:val="0000FF"/>
            <w:szCs w:val="24"/>
          </w:rPr>
          <w:delText>及</w:delText>
        </w:r>
      </w:del>
      <w:r>
        <w:rPr>
          <w:rFonts w:ascii="微软雅黑" w:hAnsi="微软雅黑" w:hint="eastAsia"/>
          <w:color w:val="0000FF"/>
          <w:szCs w:val="24"/>
        </w:rPr>
        <w:t>证书申领后，机构可以导出证书编号</w:t>
      </w:r>
      <w:ins w:id="109" w:author="陈章仁" w:date="2018-09-28T14:47:00Z">
        <w:r>
          <w:rPr>
            <w:rFonts w:ascii="微软雅黑" w:hAnsi="微软雅黑" w:hint="eastAsia"/>
            <w:color w:val="0000FF"/>
            <w:szCs w:val="24"/>
          </w:rPr>
          <w:t>。</w:t>
        </w:r>
      </w:ins>
    </w:p>
    <w:p w:rsidR="00E41F51" w:rsidRDefault="00E41F51">
      <w:pPr>
        <w:spacing w:line="440" w:lineRule="exact"/>
        <w:rPr>
          <w:rFonts w:ascii="微软雅黑" w:hAnsi="微软雅黑"/>
          <w:color w:val="0000FF"/>
          <w:szCs w:val="24"/>
        </w:rPr>
      </w:pPr>
    </w:p>
    <w:p w:rsidR="00E41F51" w:rsidRDefault="00EA7EA4">
      <w:pPr>
        <w:spacing w:line="440" w:lineRule="exact"/>
        <w:rPr>
          <w:ins w:id="110" w:author="danger wq" w:date="2018-10-23T15:25:00Z"/>
          <w:rFonts w:ascii="微软雅黑" w:hAnsi="微软雅黑"/>
          <w:color w:val="0000FF"/>
          <w:szCs w:val="24"/>
        </w:rPr>
      </w:pPr>
      <w:r>
        <w:rPr>
          <w:rFonts w:ascii="微软雅黑" w:hAnsi="微软雅黑" w:hint="eastAsia"/>
          <w:color w:val="0000FF"/>
          <w:szCs w:val="24"/>
        </w:rPr>
        <w:t>4、在开发平台时，应考虑甲方硬件结构，与甲方硬件系统相匹配。</w:t>
      </w:r>
    </w:p>
    <w:p w:rsidR="00EA7EA4" w:rsidDel="00EA7EA4" w:rsidRDefault="00EA7EA4">
      <w:pPr>
        <w:spacing w:line="440" w:lineRule="exact"/>
        <w:rPr>
          <w:del w:id="111" w:author="danger wq" w:date="2018-10-23T15:26:00Z"/>
          <w:rFonts w:ascii="微软雅黑" w:hAnsi="微软雅黑" w:hint="eastAsia"/>
          <w:color w:val="0000FF"/>
          <w:szCs w:val="24"/>
        </w:rPr>
      </w:pPr>
    </w:p>
    <w:p w:rsidR="00E41F51" w:rsidRDefault="00E41F51">
      <w:pPr>
        <w:spacing w:line="440" w:lineRule="exact"/>
        <w:rPr>
          <w:rFonts w:ascii="微软雅黑" w:hAnsi="微软雅黑" w:hint="eastAsia"/>
          <w:color w:val="0000FF"/>
          <w:szCs w:val="24"/>
        </w:rPr>
      </w:pPr>
    </w:p>
    <w:p w:rsidR="00E41F51" w:rsidRDefault="00EA7EA4">
      <w:pPr>
        <w:spacing w:line="440" w:lineRule="exact"/>
        <w:rPr>
          <w:rFonts w:ascii="微软雅黑" w:hAnsi="微软雅黑"/>
          <w:color w:val="0000FF"/>
          <w:szCs w:val="24"/>
        </w:rPr>
      </w:pPr>
      <w:r>
        <w:rPr>
          <w:rFonts w:ascii="微软雅黑" w:hAnsi="微软雅黑" w:hint="eastAsia"/>
          <w:color w:val="0000FF"/>
          <w:szCs w:val="24"/>
        </w:rPr>
        <w:t>5、系统中应有某个批次考试工作进度状态，且工作人员登录系统后能接收到工</w:t>
      </w:r>
      <w:r>
        <w:rPr>
          <w:rFonts w:ascii="微软雅黑" w:hAnsi="微软雅黑" w:hint="eastAsia"/>
          <w:color w:val="0000FF"/>
          <w:szCs w:val="24"/>
        </w:rPr>
        <w:lastRenderedPageBreak/>
        <w:t>作任务信息的提示。</w:t>
      </w:r>
    </w:p>
    <w:p w:rsidR="00E41F51" w:rsidRDefault="00E41F51">
      <w:pPr>
        <w:spacing w:line="440" w:lineRule="exact"/>
        <w:rPr>
          <w:rFonts w:ascii="微软雅黑" w:hAnsi="微软雅黑"/>
          <w:color w:val="0000FF"/>
          <w:szCs w:val="24"/>
        </w:rPr>
      </w:pPr>
    </w:p>
    <w:p w:rsidR="00E41F51" w:rsidRDefault="00EA7EA4">
      <w:pPr>
        <w:spacing w:line="440" w:lineRule="exact"/>
        <w:rPr>
          <w:rFonts w:ascii="微软雅黑" w:hAnsi="微软雅黑"/>
          <w:color w:val="0000FF"/>
          <w:szCs w:val="24"/>
        </w:rPr>
      </w:pPr>
      <w:r>
        <w:rPr>
          <w:rFonts w:ascii="微软雅黑" w:hAnsi="微软雅黑" w:hint="eastAsia"/>
          <w:color w:val="0000FF"/>
          <w:szCs w:val="24"/>
        </w:rPr>
        <w:t>6、机构可以通过刷身份证为考生报名。</w:t>
      </w:r>
    </w:p>
    <w:p w:rsidR="00E41F51" w:rsidRDefault="00E41F51">
      <w:pPr>
        <w:spacing w:line="440" w:lineRule="exact"/>
        <w:rPr>
          <w:rFonts w:ascii="微软雅黑" w:hAnsi="微软雅黑"/>
          <w:color w:val="0000FF"/>
          <w:szCs w:val="24"/>
        </w:rPr>
      </w:pPr>
    </w:p>
    <w:p w:rsidR="00E41F51" w:rsidRDefault="00EA7EA4">
      <w:pPr>
        <w:spacing w:line="440" w:lineRule="exact"/>
        <w:rPr>
          <w:rFonts w:ascii="微软雅黑" w:hAnsi="微软雅黑"/>
          <w:color w:val="0000FF"/>
          <w:szCs w:val="24"/>
        </w:rPr>
      </w:pPr>
      <w:r>
        <w:rPr>
          <w:rFonts w:ascii="微软雅黑" w:hAnsi="微软雅黑" w:hint="eastAsia"/>
          <w:color w:val="0000FF"/>
          <w:szCs w:val="24"/>
        </w:rPr>
        <w:t>7、无纸化考试时应拍照后参加考试，将相片与报名相片匹配，防止替考。(可以等系统正式上线后考虑)</w:t>
      </w:r>
    </w:p>
    <w:p w:rsidR="00E41F51" w:rsidDel="00363ADC" w:rsidRDefault="00E41F51">
      <w:pPr>
        <w:spacing w:line="440" w:lineRule="exact"/>
        <w:rPr>
          <w:del w:id="112" w:author="danger wq" w:date="2018-10-23T15:37:00Z"/>
          <w:rFonts w:ascii="微软雅黑" w:hAnsi="微软雅黑"/>
          <w:color w:val="0000FF"/>
          <w:szCs w:val="24"/>
        </w:rPr>
      </w:pPr>
    </w:p>
    <w:p w:rsidR="00E41F51" w:rsidDel="00363ADC" w:rsidRDefault="00E41F51">
      <w:pPr>
        <w:spacing w:line="440" w:lineRule="exact"/>
        <w:rPr>
          <w:del w:id="113" w:author="danger wq" w:date="2018-10-23T15:37:00Z"/>
          <w:rFonts w:ascii="微软雅黑" w:hAnsi="微软雅黑"/>
          <w:color w:val="0000FF"/>
          <w:szCs w:val="24"/>
        </w:rPr>
      </w:pPr>
    </w:p>
    <w:p w:rsidR="00E41F51" w:rsidRDefault="00EA7EA4">
      <w:pPr>
        <w:spacing w:line="440" w:lineRule="exact"/>
        <w:rPr>
          <w:rFonts w:ascii="微软雅黑" w:hAnsi="微软雅黑"/>
          <w:color w:val="0000FF"/>
          <w:szCs w:val="24"/>
        </w:rPr>
      </w:pPr>
      <w:r>
        <w:rPr>
          <w:rFonts w:ascii="微软雅黑" w:hAnsi="微软雅黑" w:hint="eastAsia"/>
          <w:color w:val="0000FF"/>
          <w:szCs w:val="24"/>
        </w:rPr>
        <w:t>8、系统应具有数据共享交换的功能，与其它系统对接后，能够批量查询，批量比对功能。例如：审核时，能批量比对</w:t>
      </w:r>
      <w:proofErr w:type="gramStart"/>
      <w:r>
        <w:rPr>
          <w:rFonts w:ascii="微软雅黑" w:hAnsi="微软雅黑" w:hint="eastAsia"/>
          <w:color w:val="0000FF"/>
          <w:szCs w:val="24"/>
        </w:rPr>
        <w:t>学信网的</w:t>
      </w:r>
      <w:proofErr w:type="gramEnd"/>
      <w:r>
        <w:rPr>
          <w:rFonts w:ascii="微软雅黑" w:hAnsi="微软雅黑" w:hint="eastAsia"/>
          <w:color w:val="0000FF"/>
          <w:szCs w:val="24"/>
        </w:rPr>
        <w:t>数据。</w:t>
      </w:r>
    </w:p>
    <w:p w:rsidR="00E41F51" w:rsidRDefault="00E41F51">
      <w:pPr>
        <w:spacing w:line="440" w:lineRule="exact"/>
        <w:rPr>
          <w:rFonts w:ascii="微软雅黑" w:hAnsi="微软雅黑"/>
          <w:color w:val="0000FF"/>
          <w:szCs w:val="24"/>
        </w:rPr>
      </w:pPr>
    </w:p>
    <w:p w:rsidR="00E41F51" w:rsidRDefault="00E41F51">
      <w:pPr>
        <w:spacing w:line="440" w:lineRule="exact"/>
        <w:rPr>
          <w:rFonts w:ascii="微软雅黑" w:hAnsi="微软雅黑"/>
          <w:color w:val="0000FF"/>
          <w:szCs w:val="24"/>
        </w:rPr>
      </w:pPr>
    </w:p>
    <w:p w:rsidR="00E41F51" w:rsidRDefault="00EA7EA4">
      <w:pPr>
        <w:spacing w:line="440" w:lineRule="exact"/>
        <w:rPr>
          <w:rFonts w:ascii="微软雅黑" w:hAnsi="微软雅黑"/>
          <w:color w:val="0000FF"/>
          <w:szCs w:val="24"/>
        </w:rPr>
      </w:pPr>
      <w:r>
        <w:rPr>
          <w:rFonts w:ascii="微软雅黑" w:hAnsi="微软雅黑" w:hint="eastAsia"/>
          <w:color w:val="0000FF"/>
          <w:szCs w:val="24"/>
        </w:rPr>
        <w:t>9、系统重要数据能实现远程异地备份。</w:t>
      </w:r>
    </w:p>
    <w:p w:rsidR="00E41F51" w:rsidRDefault="00E41F51">
      <w:pPr>
        <w:spacing w:line="440" w:lineRule="exact"/>
        <w:rPr>
          <w:rFonts w:ascii="微软雅黑" w:hAnsi="微软雅黑"/>
          <w:color w:val="0000FF"/>
          <w:szCs w:val="24"/>
        </w:rPr>
      </w:pPr>
    </w:p>
    <w:p w:rsidR="00E41F51" w:rsidRDefault="00EA7EA4">
      <w:pPr>
        <w:spacing w:line="440" w:lineRule="exact"/>
        <w:rPr>
          <w:rFonts w:ascii="微软雅黑" w:hAnsi="微软雅黑"/>
          <w:color w:val="0000FF"/>
          <w:szCs w:val="24"/>
        </w:rPr>
      </w:pPr>
      <w:r>
        <w:rPr>
          <w:rFonts w:ascii="微软雅黑" w:hAnsi="微软雅黑" w:hint="eastAsia"/>
          <w:color w:val="0000FF"/>
          <w:szCs w:val="24"/>
        </w:rPr>
        <w:t>10、能与社保系统对接，以便审核。</w:t>
      </w:r>
    </w:p>
    <w:p w:rsidR="00E41F51" w:rsidRDefault="00E41F51">
      <w:pPr>
        <w:spacing w:line="440" w:lineRule="exact"/>
        <w:rPr>
          <w:rFonts w:ascii="微软雅黑" w:hAnsi="微软雅黑"/>
          <w:color w:val="0000FF"/>
          <w:szCs w:val="24"/>
        </w:rPr>
      </w:pPr>
    </w:p>
    <w:p w:rsidR="00E41F51" w:rsidRDefault="00EA7EA4">
      <w:pPr>
        <w:spacing w:line="440" w:lineRule="exact"/>
        <w:rPr>
          <w:rFonts w:ascii="微软雅黑" w:hAnsi="微软雅黑"/>
          <w:color w:val="0000FF"/>
          <w:szCs w:val="24"/>
        </w:rPr>
      </w:pPr>
      <w:r>
        <w:rPr>
          <w:rFonts w:ascii="微软雅黑" w:hAnsi="微软雅黑" w:hint="eastAsia"/>
          <w:color w:val="0000FF"/>
          <w:szCs w:val="24"/>
        </w:rPr>
        <w:t>11、 机构可以从机构后台选择考试批次来导出相关统计报表内容。</w:t>
      </w:r>
    </w:p>
    <w:p w:rsidR="00E41F51" w:rsidRDefault="00E41F51">
      <w:pPr>
        <w:spacing w:line="440" w:lineRule="exact"/>
        <w:rPr>
          <w:rFonts w:ascii="微软雅黑" w:hAnsi="微软雅黑"/>
          <w:color w:val="0000FF"/>
          <w:szCs w:val="24"/>
        </w:rPr>
      </w:pPr>
    </w:p>
    <w:p w:rsidR="00E41F51" w:rsidRDefault="00EA7EA4">
      <w:pPr>
        <w:spacing w:line="440" w:lineRule="exact"/>
        <w:rPr>
          <w:rFonts w:ascii="微软雅黑" w:hAnsi="微软雅黑"/>
          <w:color w:val="0000FF"/>
          <w:szCs w:val="24"/>
        </w:rPr>
      </w:pPr>
      <w:r>
        <w:rPr>
          <w:rFonts w:ascii="微软雅黑" w:hAnsi="微软雅黑" w:hint="eastAsia"/>
          <w:color w:val="0000FF"/>
          <w:szCs w:val="24"/>
        </w:rPr>
        <w:t>12、 在线学习功能，机构可以监测到学生的在线学习情况，便于机构做好网上学习的督促工作。</w:t>
      </w:r>
    </w:p>
    <w:p w:rsidR="00E41F51" w:rsidRDefault="00E41F51">
      <w:pPr>
        <w:spacing w:line="440" w:lineRule="exact"/>
        <w:rPr>
          <w:rFonts w:ascii="微软雅黑" w:hAnsi="微软雅黑"/>
          <w:color w:val="0000FF"/>
          <w:szCs w:val="24"/>
        </w:rPr>
      </w:pPr>
    </w:p>
    <w:p w:rsidR="00E41F51" w:rsidRDefault="00EA7EA4">
      <w:pPr>
        <w:spacing w:line="440" w:lineRule="exact"/>
        <w:rPr>
          <w:rFonts w:ascii="微软雅黑" w:hAnsi="微软雅黑"/>
          <w:color w:val="0000FF"/>
          <w:szCs w:val="24"/>
        </w:rPr>
      </w:pPr>
      <w:r>
        <w:rPr>
          <w:rFonts w:ascii="微软雅黑" w:hAnsi="微软雅黑" w:hint="eastAsia"/>
          <w:color w:val="0000FF"/>
          <w:szCs w:val="24"/>
        </w:rPr>
        <w:t>13、 机构导入报考数据可以增加备注功能（例如：可以导入班级</w:t>
      </w:r>
      <w:proofErr w:type="gramStart"/>
      <w:r>
        <w:rPr>
          <w:rFonts w:ascii="微软雅黑" w:hAnsi="微软雅黑" w:hint="eastAsia"/>
          <w:color w:val="0000FF"/>
          <w:szCs w:val="24"/>
        </w:rPr>
        <w:t>和班导信息</w:t>
      </w:r>
      <w:proofErr w:type="gramEnd"/>
      <w:r>
        <w:rPr>
          <w:rFonts w:ascii="微软雅黑" w:hAnsi="微软雅黑" w:hint="eastAsia"/>
          <w:color w:val="0000FF"/>
          <w:szCs w:val="24"/>
        </w:rPr>
        <w:t>）</w:t>
      </w:r>
    </w:p>
    <w:p w:rsidR="00E41F51" w:rsidRDefault="00EA7EA4">
      <w:pPr>
        <w:rPr>
          <w:rFonts w:ascii="微软雅黑" w:hAnsi="微软雅黑"/>
          <w:szCs w:val="24"/>
        </w:rPr>
      </w:pPr>
      <w:ins w:id="114" w:author="陈章仁" w:date="2018-09-26T16:14:00Z">
        <w:r>
          <w:rPr>
            <w:rFonts w:ascii="微软雅黑" w:hAnsi="微软雅黑" w:hint="eastAsia"/>
            <w:szCs w:val="24"/>
          </w:rPr>
          <w:t>14、</w:t>
        </w:r>
      </w:ins>
      <w:ins w:id="115" w:author="陈章仁" w:date="2018-09-27T09:52:00Z">
        <w:r>
          <w:rPr>
            <w:rFonts w:ascii="微软雅黑" w:hAnsi="微软雅黑" w:hint="eastAsia"/>
            <w:szCs w:val="24"/>
          </w:rPr>
          <w:t>平台</w:t>
        </w:r>
      </w:ins>
      <w:ins w:id="116" w:author="陈章仁" w:date="2018-09-26T17:53:00Z">
        <w:r>
          <w:rPr>
            <w:rFonts w:ascii="微软雅黑" w:hAnsi="微软雅黑" w:hint="eastAsia"/>
            <w:szCs w:val="24"/>
          </w:rPr>
          <w:t>中增加</w:t>
        </w:r>
      </w:ins>
      <w:ins w:id="117" w:author="陈章仁" w:date="2018-09-26T17:54:00Z">
        <w:r>
          <w:rPr>
            <w:rFonts w:ascii="微软雅黑" w:hAnsi="微软雅黑" w:hint="eastAsia"/>
            <w:szCs w:val="24"/>
          </w:rPr>
          <w:t>公文处理功能，</w:t>
        </w:r>
      </w:ins>
      <w:ins w:id="118" w:author="陈章仁" w:date="2018-09-26T17:55:00Z">
        <w:r>
          <w:rPr>
            <w:rFonts w:ascii="微软雅黑" w:hAnsi="微软雅黑" w:hint="eastAsia"/>
            <w:szCs w:val="24"/>
          </w:rPr>
          <w:t>及</w:t>
        </w:r>
      </w:ins>
      <w:ins w:id="119" w:author="陈章仁" w:date="2018-09-26T17:54:00Z">
        <w:r>
          <w:rPr>
            <w:rFonts w:ascii="微软雅黑" w:hAnsi="微软雅黑" w:hint="eastAsia"/>
            <w:szCs w:val="24"/>
          </w:rPr>
          <w:t>即时</w:t>
        </w:r>
        <w:proofErr w:type="gramStart"/>
        <w:r>
          <w:rPr>
            <w:rFonts w:ascii="微软雅黑" w:hAnsi="微软雅黑" w:hint="eastAsia"/>
            <w:szCs w:val="24"/>
          </w:rPr>
          <w:t>通迅</w:t>
        </w:r>
      </w:ins>
      <w:proofErr w:type="gramEnd"/>
      <w:ins w:id="120" w:author="陈章仁" w:date="2018-09-28T10:17:00Z">
        <w:r>
          <w:rPr>
            <w:rFonts w:ascii="微软雅黑" w:hAnsi="微软雅黑" w:hint="eastAsia"/>
            <w:szCs w:val="24"/>
          </w:rPr>
          <w:t>，</w:t>
        </w:r>
      </w:ins>
      <w:ins w:id="121" w:author="陈章仁" w:date="2018-09-28T10:21:00Z">
        <w:r>
          <w:rPr>
            <w:rFonts w:ascii="微软雅黑" w:hAnsi="微软雅黑" w:hint="eastAsia"/>
            <w:szCs w:val="24"/>
          </w:rPr>
          <w:t>公文处理功能在平台中体现，</w:t>
        </w:r>
      </w:ins>
      <w:ins w:id="122" w:author="陈章仁" w:date="2018-09-28T10:17:00Z">
        <w:r>
          <w:rPr>
            <w:rFonts w:ascii="微软雅黑" w:hAnsi="微软雅黑" w:hint="eastAsia"/>
            <w:szCs w:val="24"/>
          </w:rPr>
          <w:t>即时</w:t>
        </w:r>
        <w:proofErr w:type="gramStart"/>
        <w:r>
          <w:rPr>
            <w:rFonts w:ascii="微软雅黑" w:hAnsi="微软雅黑" w:hint="eastAsia"/>
            <w:szCs w:val="24"/>
          </w:rPr>
          <w:t>通迅</w:t>
        </w:r>
        <w:proofErr w:type="gramEnd"/>
        <w:r>
          <w:rPr>
            <w:rFonts w:ascii="微软雅黑" w:hAnsi="微软雅黑" w:hint="eastAsia"/>
            <w:szCs w:val="24"/>
          </w:rPr>
          <w:t>参照</w:t>
        </w:r>
      </w:ins>
      <w:ins w:id="123" w:author="陈章仁" w:date="2018-09-28T10:18:00Z">
        <w:r>
          <w:rPr>
            <w:rFonts w:ascii="微软雅黑" w:hAnsi="微软雅黑" w:hint="eastAsia"/>
            <w:szCs w:val="24"/>
          </w:rPr>
          <w:t>省</w:t>
        </w:r>
      </w:ins>
      <w:ins w:id="124" w:author="陈章仁" w:date="2018-09-28T10:19:00Z">
        <w:r>
          <w:rPr>
            <w:rFonts w:ascii="微软雅黑" w:hAnsi="微软雅黑" w:hint="eastAsia"/>
            <w:szCs w:val="24"/>
          </w:rPr>
          <w:t>中心即时</w:t>
        </w:r>
        <w:proofErr w:type="gramStart"/>
        <w:r>
          <w:rPr>
            <w:rFonts w:ascii="微软雅黑" w:hAnsi="微软雅黑" w:hint="eastAsia"/>
            <w:szCs w:val="24"/>
          </w:rPr>
          <w:t>通迅</w:t>
        </w:r>
        <w:proofErr w:type="gramEnd"/>
        <w:r>
          <w:rPr>
            <w:rFonts w:ascii="微软雅黑" w:hAnsi="微软雅黑" w:hint="eastAsia"/>
            <w:szCs w:val="24"/>
          </w:rPr>
          <w:t>功能设置</w:t>
        </w:r>
      </w:ins>
      <w:ins w:id="125" w:author="陈章仁" w:date="2018-09-26T17:55:00Z">
        <w:r>
          <w:rPr>
            <w:rFonts w:ascii="微软雅黑" w:hAnsi="微软雅黑" w:hint="eastAsia"/>
            <w:szCs w:val="24"/>
          </w:rPr>
          <w:t>。</w:t>
        </w:r>
      </w:ins>
    </w:p>
    <w:p w:rsidR="00E41F51" w:rsidRDefault="00EA7EA4">
      <w:pPr>
        <w:pStyle w:val="2"/>
        <w:rPr>
          <w:rFonts w:ascii="微软雅黑" w:hAnsi="微软雅黑"/>
        </w:rPr>
      </w:pPr>
      <w:bookmarkStart w:id="126" w:name="_Toc525227099"/>
      <w:bookmarkStart w:id="127" w:name="_Toc525228476"/>
      <w:bookmarkStart w:id="128" w:name="_Toc525227792"/>
      <w:r>
        <w:rPr>
          <w:rFonts w:ascii="微软雅黑" w:hAnsi="微软雅黑" w:hint="eastAsia"/>
        </w:rPr>
        <w:lastRenderedPageBreak/>
        <w:t>鉴定计划管理（信息科）</w:t>
      </w:r>
      <w:bookmarkEnd w:id="126"/>
      <w:bookmarkEnd w:id="127"/>
      <w:bookmarkEnd w:id="128"/>
    </w:p>
    <w:p w:rsidR="00E41F51" w:rsidRDefault="00EA7EA4">
      <w:pPr>
        <w:pStyle w:val="3"/>
        <w:rPr>
          <w:rFonts w:ascii="微软雅黑" w:hAnsi="微软雅黑"/>
        </w:rPr>
      </w:pPr>
      <w:bookmarkStart w:id="129" w:name="_Toc525227100"/>
      <w:bookmarkStart w:id="130" w:name="_Toc525228477"/>
      <w:bookmarkStart w:id="131" w:name="_Toc525227793"/>
      <w:r>
        <w:rPr>
          <w:rFonts w:ascii="微软雅黑" w:hAnsi="微软雅黑"/>
        </w:rPr>
        <w:t>统考计划管理（信息科）</w:t>
      </w:r>
      <w:bookmarkEnd w:id="129"/>
      <w:bookmarkEnd w:id="130"/>
      <w:bookmarkEnd w:id="131"/>
    </w:p>
    <w:p w:rsidR="00E41F51" w:rsidRDefault="00EA7EA4">
      <w:pPr>
        <w:pStyle w:val="4"/>
        <w:rPr>
          <w:rFonts w:ascii="微软雅黑" w:hAnsi="微软雅黑"/>
        </w:rPr>
      </w:pPr>
      <w:r>
        <w:rPr>
          <w:rFonts w:ascii="微软雅黑" w:hAnsi="微软雅黑" w:hint="eastAsia"/>
        </w:rPr>
        <w:t>发布鉴定公告（信息科）</w:t>
      </w:r>
    </w:p>
    <w:p w:rsidR="00E41F51" w:rsidRDefault="00EA7EA4">
      <w:pPr>
        <w:rPr>
          <w:rFonts w:ascii="微软雅黑" w:hAnsi="微软雅黑"/>
          <w:szCs w:val="24"/>
        </w:rPr>
      </w:pPr>
      <w:r>
        <w:rPr>
          <w:rFonts w:ascii="微软雅黑" w:hAnsi="微软雅黑" w:hint="eastAsia"/>
          <w:b/>
          <w:szCs w:val="24"/>
        </w:rPr>
        <w:t>功能说明：</w:t>
      </w:r>
      <w:r>
        <w:rPr>
          <w:rFonts w:ascii="微软雅黑" w:hAnsi="微软雅黑" w:hint="eastAsia"/>
          <w:szCs w:val="24"/>
        </w:rPr>
        <w:t>把鉴定公告向社会发布，后台添加公告，发布在平台首页展示。(市县鉴定中心在各地</w:t>
      </w:r>
      <w:proofErr w:type="gramStart"/>
      <w:r>
        <w:rPr>
          <w:rFonts w:ascii="微软雅黑" w:hAnsi="微软雅黑" w:hint="eastAsia"/>
          <w:szCs w:val="24"/>
        </w:rPr>
        <w:t>人社局网上</w:t>
      </w:r>
      <w:proofErr w:type="gramEnd"/>
      <w:r>
        <w:rPr>
          <w:rFonts w:ascii="微软雅黑" w:hAnsi="微软雅黑" w:hint="eastAsia"/>
          <w:szCs w:val="24"/>
        </w:rPr>
        <w:t>发布公告)</w:t>
      </w:r>
    </w:p>
    <w:p w:rsidR="00E41F51" w:rsidRDefault="00EA7EA4">
      <w:pPr>
        <w:rPr>
          <w:rFonts w:ascii="微软雅黑" w:hAnsi="微软雅黑"/>
          <w:szCs w:val="24"/>
        </w:rPr>
      </w:pPr>
      <w:r>
        <w:rPr>
          <w:rFonts w:ascii="微软雅黑" w:hAnsi="微软雅黑"/>
          <w:b/>
          <w:szCs w:val="24"/>
        </w:rPr>
        <w:t>功能开发：</w:t>
      </w:r>
      <w:r>
        <w:rPr>
          <w:rFonts w:ascii="微软雅黑" w:hAnsi="微软雅黑"/>
          <w:szCs w:val="24"/>
        </w:rPr>
        <w:t>公告管理：列表、查询，添加，修改，删除，展示固定</w:t>
      </w:r>
      <w:r>
        <w:rPr>
          <w:rFonts w:ascii="微软雅黑" w:hAnsi="微软雅黑" w:hint="eastAsia"/>
          <w:szCs w:val="24"/>
        </w:rPr>
        <w:t>位置待定</w:t>
      </w:r>
    </w:p>
    <w:p w:rsidR="00E41F51" w:rsidRDefault="00EA7EA4">
      <w:pPr>
        <w:rPr>
          <w:rFonts w:ascii="微软雅黑" w:hAnsi="微软雅黑"/>
          <w:szCs w:val="24"/>
        </w:rPr>
      </w:pPr>
      <w:r>
        <w:rPr>
          <w:rFonts w:ascii="微软雅黑" w:hAnsi="微软雅黑" w:hint="eastAsia"/>
          <w:b/>
          <w:szCs w:val="24"/>
        </w:rPr>
        <w:t>文章</w:t>
      </w:r>
      <w:r>
        <w:rPr>
          <w:rFonts w:ascii="微软雅黑" w:hAnsi="微软雅黑"/>
          <w:b/>
          <w:szCs w:val="24"/>
        </w:rPr>
        <w:t>表：</w:t>
      </w:r>
      <w:proofErr w:type="gramStart"/>
      <w:r>
        <w:rPr>
          <w:rFonts w:ascii="微软雅黑" w:hAnsi="微软雅黑"/>
          <w:b/>
          <w:szCs w:val="24"/>
        </w:rPr>
        <w:t>article</w:t>
      </w:r>
      <w:proofErr w:type="gramEnd"/>
    </w:p>
    <w:p w:rsidR="00E41F51" w:rsidRDefault="00EA7EA4">
      <w:pPr>
        <w:rPr>
          <w:rFonts w:ascii="微软雅黑" w:hAnsi="微软雅黑"/>
          <w:szCs w:val="24"/>
        </w:rPr>
      </w:pPr>
      <w:r>
        <w:rPr>
          <w:rFonts w:ascii="微软雅黑" w:hAnsi="微软雅黑"/>
          <w:b/>
          <w:szCs w:val="24"/>
        </w:rPr>
        <w:t>文章日志表（待定）</w:t>
      </w:r>
      <w:r>
        <w:rPr>
          <w:rFonts w:ascii="微软雅黑" w:hAnsi="微软雅黑" w:hint="eastAsia"/>
          <w:b/>
          <w:szCs w:val="24"/>
        </w:rPr>
        <w:t>：</w:t>
      </w:r>
      <w:proofErr w:type="spellStart"/>
      <w:r>
        <w:rPr>
          <w:rFonts w:ascii="微软雅黑" w:hAnsi="微软雅黑"/>
          <w:b/>
          <w:szCs w:val="24"/>
        </w:rPr>
        <w:t>article_log</w:t>
      </w:r>
      <w:proofErr w:type="spellEnd"/>
    </w:p>
    <w:p w:rsidR="00E41F51" w:rsidRDefault="00EA7EA4">
      <w:pPr>
        <w:pStyle w:val="4"/>
        <w:rPr>
          <w:rFonts w:ascii="微软雅黑" w:hAnsi="微软雅黑"/>
        </w:rPr>
      </w:pPr>
      <w:r>
        <w:rPr>
          <w:rFonts w:ascii="微软雅黑" w:hAnsi="微软雅黑" w:hint="eastAsia"/>
        </w:rPr>
        <w:t>首页信息维护（信息科）</w:t>
      </w:r>
    </w:p>
    <w:p w:rsidR="00E41F51" w:rsidRDefault="00EA7EA4">
      <w:pPr>
        <w:rPr>
          <w:rFonts w:ascii="微软雅黑" w:hAnsi="微软雅黑"/>
          <w:szCs w:val="24"/>
        </w:rPr>
      </w:pPr>
      <w:r>
        <w:rPr>
          <w:rFonts w:ascii="微软雅黑" w:hAnsi="微软雅黑" w:hint="eastAsia"/>
          <w:b/>
          <w:szCs w:val="24"/>
        </w:rPr>
        <w:t>功能说明：</w:t>
      </w:r>
      <w:r>
        <w:rPr>
          <w:rFonts w:ascii="微软雅黑" w:hAnsi="微软雅黑" w:hint="eastAsia"/>
          <w:szCs w:val="24"/>
        </w:rPr>
        <w:t>对首页各项信息进行维护，新增、编辑、查询和发布</w:t>
      </w:r>
    </w:p>
    <w:p w:rsidR="00E41F51" w:rsidRDefault="00EA7EA4">
      <w:pPr>
        <w:rPr>
          <w:rFonts w:ascii="微软雅黑" w:hAnsi="微软雅黑"/>
          <w:szCs w:val="24"/>
        </w:rPr>
      </w:pPr>
      <w:r>
        <w:rPr>
          <w:rFonts w:ascii="微软雅黑" w:hAnsi="微软雅黑" w:hint="eastAsia"/>
          <w:b/>
          <w:szCs w:val="24"/>
        </w:rPr>
        <w:t>内容板块：</w:t>
      </w:r>
      <w:bookmarkStart w:id="132" w:name="OLE_LINK4"/>
      <w:bookmarkStart w:id="133" w:name="OLE_LINK3"/>
      <w:r>
        <w:rPr>
          <w:rFonts w:ascii="微软雅黑" w:hAnsi="微软雅黑" w:hint="eastAsia"/>
          <w:szCs w:val="24"/>
        </w:rPr>
        <w:t>中心概述、通知公告、图片新闻、要闻动态</w:t>
      </w:r>
      <w:bookmarkEnd w:id="132"/>
      <w:bookmarkEnd w:id="133"/>
      <w:r>
        <w:rPr>
          <w:rFonts w:ascii="微软雅黑" w:hAnsi="微软雅黑" w:hint="eastAsia"/>
          <w:szCs w:val="24"/>
        </w:rPr>
        <w:t>以及一些快捷入口、友情连接、帮助中心、联系我们等（参考</w:t>
      </w:r>
      <w:r>
        <w:rPr>
          <w:rFonts w:ascii="微软雅黑" w:hAnsi="微软雅黑"/>
          <w:szCs w:val="24"/>
        </w:rPr>
        <w:t>http://www.jxzp.gov.cn</w:t>
      </w:r>
      <w:r>
        <w:rPr>
          <w:rFonts w:ascii="微软雅黑" w:hAnsi="微软雅黑" w:hint="eastAsia"/>
          <w:szCs w:val="24"/>
        </w:rPr>
        <w:t>），都由后台进行相关操作，部分内容支持附件下载，部分文字内容支持格式操作。</w:t>
      </w:r>
    </w:p>
    <w:p w:rsidR="00E41F51" w:rsidRDefault="00EA7EA4">
      <w:pPr>
        <w:rPr>
          <w:rFonts w:ascii="微软雅黑" w:hAnsi="微软雅黑"/>
          <w:b/>
          <w:szCs w:val="24"/>
        </w:rPr>
      </w:pPr>
      <w:r>
        <w:rPr>
          <w:rFonts w:ascii="微软雅黑" w:hAnsi="微软雅黑"/>
          <w:b/>
          <w:szCs w:val="24"/>
        </w:rPr>
        <w:t>功能开发：</w:t>
      </w:r>
    </w:p>
    <w:p w:rsidR="00E41F51" w:rsidRDefault="00EA7EA4">
      <w:pPr>
        <w:rPr>
          <w:rFonts w:ascii="微软雅黑" w:hAnsi="微软雅黑"/>
          <w:szCs w:val="24"/>
        </w:rPr>
      </w:pPr>
      <w:r>
        <w:rPr>
          <w:rFonts w:ascii="微软雅黑" w:hAnsi="微软雅黑"/>
          <w:szCs w:val="24"/>
        </w:rPr>
        <w:t>文章管理（article）：列表、查询，添加，修改，删除；</w:t>
      </w:r>
    </w:p>
    <w:p w:rsidR="00E41F51" w:rsidRDefault="00EA7EA4">
      <w:pPr>
        <w:rPr>
          <w:rFonts w:ascii="微软雅黑" w:hAnsi="微软雅黑"/>
          <w:szCs w:val="24"/>
        </w:rPr>
      </w:pPr>
      <w:r>
        <w:rPr>
          <w:rFonts w:ascii="微软雅黑" w:hAnsi="微软雅黑"/>
          <w:szCs w:val="24"/>
        </w:rPr>
        <w:t>连接管理（link）：列表、查询，添加，修改，删除</w:t>
      </w:r>
    </w:p>
    <w:p w:rsidR="00E41F51" w:rsidRDefault="00EA7EA4">
      <w:pPr>
        <w:rPr>
          <w:rFonts w:ascii="微软雅黑" w:hAnsi="微软雅黑"/>
          <w:szCs w:val="24"/>
        </w:rPr>
      </w:pPr>
      <w:r>
        <w:rPr>
          <w:rFonts w:ascii="微软雅黑" w:hAnsi="微软雅黑" w:hint="eastAsia"/>
          <w:b/>
          <w:szCs w:val="24"/>
        </w:rPr>
        <w:t>连接表</w:t>
      </w:r>
      <w:r>
        <w:rPr>
          <w:rFonts w:ascii="微软雅黑" w:hAnsi="微软雅黑"/>
          <w:b/>
          <w:szCs w:val="24"/>
        </w:rPr>
        <w:t>：</w:t>
      </w:r>
      <w:proofErr w:type="gramStart"/>
      <w:r>
        <w:rPr>
          <w:rFonts w:ascii="微软雅黑" w:hAnsi="微软雅黑"/>
          <w:b/>
          <w:szCs w:val="24"/>
        </w:rPr>
        <w:t>link</w:t>
      </w:r>
      <w:proofErr w:type="gramEnd"/>
    </w:p>
    <w:p w:rsidR="00E41F51" w:rsidRDefault="00E41F51">
      <w:pPr>
        <w:rPr>
          <w:rFonts w:ascii="微软雅黑" w:hAnsi="微软雅黑"/>
          <w:szCs w:val="24"/>
        </w:rPr>
      </w:pPr>
    </w:p>
    <w:p w:rsidR="00E41F51" w:rsidRDefault="00EA7EA4">
      <w:pPr>
        <w:pStyle w:val="4"/>
        <w:rPr>
          <w:rFonts w:ascii="微软雅黑" w:hAnsi="微软雅黑"/>
        </w:rPr>
      </w:pPr>
      <w:r>
        <w:rPr>
          <w:rFonts w:ascii="微软雅黑" w:hAnsi="微软雅黑" w:hint="eastAsia"/>
        </w:rPr>
        <w:lastRenderedPageBreak/>
        <w:t>添加考试计划（信息科）</w:t>
      </w:r>
    </w:p>
    <w:p w:rsidR="00E41F51" w:rsidRDefault="00EA7EA4">
      <w:pPr>
        <w:rPr>
          <w:rFonts w:ascii="微软雅黑" w:hAnsi="微软雅黑"/>
          <w:szCs w:val="24"/>
        </w:rPr>
      </w:pPr>
      <w:r>
        <w:rPr>
          <w:rFonts w:ascii="微软雅黑" w:hAnsi="微软雅黑" w:hint="eastAsia"/>
          <w:szCs w:val="24"/>
        </w:rPr>
        <w:t>此处说的考试计划就是</w:t>
      </w:r>
      <w:proofErr w:type="gramStart"/>
      <w:r>
        <w:rPr>
          <w:rFonts w:ascii="微软雅黑" w:hAnsi="微软雅黑" w:hint="eastAsia"/>
          <w:szCs w:val="24"/>
        </w:rPr>
        <w:t>进系统</w:t>
      </w:r>
      <w:proofErr w:type="gramEnd"/>
      <w:r>
        <w:rPr>
          <w:rFonts w:ascii="微软雅黑" w:hAnsi="微软雅黑" w:hint="eastAsia"/>
          <w:szCs w:val="24"/>
        </w:rPr>
        <w:t>后台设置一个考试的报考工种，报名时间，审核时间，缴费时间，考试时间等。</w:t>
      </w:r>
    </w:p>
    <w:p w:rsidR="00E41F51" w:rsidRDefault="00EA7EA4">
      <w:pPr>
        <w:rPr>
          <w:rFonts w:ascii="微软雅黑" w:hAnsi="微软雅黑"/>
          <w:szCs w:val="24"/>
        </w:rPr>
      </w:pPr>
      <w:r>
        <w:rPr>
          <w:rFonts w:ascii="微软雅黑" w:hAnsi="微软雅黑" w:hint="eastAsia"/>
          <w:b/>
          <w:szCs w:val="24"/>
        </w:rPr>
        <w:t>功能说明：</w:t>
      </w:r>
      <w:r>
        <w:rPr>
          <w:rFonts w:ascii="微软雅黑" w:hAnsi="微软雅黑" w:hint="eastAsia"/>
          <w:szCs w:val="24"/>
        </w:rPr>
        <w:t>对需要报名的考试计划进行新增、编辑、查询、发布操作（目前有十种类）</w:t>
      </w:r>
    </w:p>
    <w:p w:rsidR="00E41F51" w:rsidRDefault="00EA7EA4">
      <w:pPr>
        <w:rPr>
          <w:rFonts w:ascii="微软雅黑" w:hAnsi="微软雅黑"/>
          <w:szCs w:val="24"/>
        </w:rPr>
      </w:pPr>
      <w:r>
        <w:rPr>
          <w:rFonts w:ascii="微软雅黑" w:hAnsi="微软雅黑"/>
          <w:b/>
          <w:szCs w:val="24"/>
        </w:rPr>
        <w:t>具体实施：</w:t>
      </w:r>
      <w:r>
        <w:rPr>
          <w:rFonts w:ascii="微软雅黑" w:hAnsi="微软雅黑"/>
          <w:szCs w:val="24"/>
        </w:rPr>
        <w:t>省</w:t>
      </w:r>
      <w:r>
        <w:rPr>
          <w:rFonts w:ascii="微软雅黑" w:hAnsi="微软雅黑" w:hint="eastAsia"/>
          <w:szCs w:val="24"/>
        </w:rPr>
        <w:t>鉴定</w:t>
      </w:r>
      <w:ins w:id="134" w:author="陈章仁" w:date="2018-09-25T18:07:00Z">
        <w:r>
          <w:rPr>
            <w:rFonts w:ascii="微软雅黑" w:hAnsi="微软雅黑" w:hint="eastAsia"/>
            <w:szCs w:val="24"/>
          </w:rPr>
          <w:t>指导</w:t>
        </w:r>
      </w:ins>
      <w:r>
        <w:rPr>
          <w:rFonts w:ascii="微软雅黑" w:hAnsi="微软雅黑" w:hint="eastAsia"/>
          <w:szCs w:val="24"/>
        </w:rPr>
        <w:t>中心发布鉴定计划（市、县鉴定中心进后台做好本地区的鉴定计划，以便考生进行报名。），鉴定种类包括：A类和</w:t>
      </w:r>
      <w:r>
        <w:rPr>
          <w:rFonts w:ascii="微软雅黑" w:hAnsi="微软雅黑"/>
          <w:szCs w:val="24"/>
        </w:rPr>
        <w:t>B</w:t>
      </w:r>
      <w:r>
        <w:rPr>
          <w:rFonts w:ascii="微软雅黑" w:hAnsi="微软雅黑" w:hint="eastAsia"/>
          <w:szCs w:val="24"/>
        </w:rPr>
        <w:t>类的1到5级考试、人力资源（国考）、专项能力考试、预备技师考试、竞赛、考评人员考核。鉴定计划需明确报考职业（工种），级别，报名开始时间，报名截止时间，审核截止时间，缴费截止时间，打印准考证开始时间，打印准考证截止时间，考试时间。</w:t>
      </w:r>
    </w:p>
    <w:p w:rsidR="00E41F51" w:rsidRDefault="00EA7EA4">
      <w:pPr>
        <w:rPr>
          <w:rFonts w:ascii="微软雅黑" w:hAnsi="微软雅黑"/>
          <w:szCs w:val="24"/>
        </w:rPr>
      </w:pPr>
      <w:r>
        <w:rPr>
          <w:rFonts w:ascii="微软雅黑" w:hAnsi="微软雅黑" w:hint="eastAsia"/>
          <w:szCs w:val="24"/>
        </w:rPr>
        <w:t>默认各项开始时间为当天的9点、截至时间为当天的17点，鉴定计划发布后不提供删除功能。各项时间调整可以在考试时间项截至前进行，不可在考试截止后再调整。</w:t>
      </w:r>
    </w:p>
    <w:p w:rsidR="00E41F51" w:rsidRDefault="00EA7EA4">
      <w:pPr>
        <w:rPr>
          <w:rFonts w:ascii="微软雅黑" w:hAnsi="微软雅黑"/>
          <w:szCs w:val="24"/>
        </w:rPr>
      </w:pPr>
      <w:r>
        <w:rPr>
          <w:rFonts w:ascii="微软雅黑" w:hAnsi="微软雅黑" w:hint="eastAsia"/>
          <w:szCs w:val="24"/>
        </w:rPr>
        <w:t>信息科根据</w:t>
      </w:r>
      <w:r>
        <w:rPr>
          <w:rFonts w:ascii="微软雅黑" w:hAnsi="微软雅黑"/>
          <w:szCs w:val="24"/>
        </w:rPr>
        <w:t>省</w:t>
      </w:r>
      <w:r>
        <w:rPr>
          <w:rFonts w:ascii="微软雅黑" w:hAnsi="微软雅黑" w:hint="eastAsia"/>
          <w:szCs w:val="24"/>
        </w:rPr>
        <w:t>鉴定中心发布的鉴定计划开放网上报名端口。</w:t>
      </w:r>
    </w:p>
    <w:p w:rsidR="00E41F51" w:rsidRDefault="00EA7EA4">
      <w:pPr>
        <w:rPr>
          <w:rFonts w:ascii="微软雅黑" w:hAnsi="微软雅黑"/>
          <w:szCs w:val="24"/>
        </w:rPr>
      </w:pPr>
      <w:r>
        <w:rPr>
          <w:rFonts w:ascii="微软雅黑" w:hAnsi="微软雅黑" w:hint="eastAsia"/>
          <w:szCs w:val="24"/>
        </w:rPr>
        <w:t>不同考生工种的级别、科目数量考试收费不一致</w:t>
      </w:r>
    </w:p>
    <w:p w:rsidR="00E41F51" w:rsidRDefault="00EA7EA4">
      <w:pPr>
        <w:rPr>
          <w:rFonts w:ascii="微软雅黑" w:hAnsi="微软雅黑"/>
          <w:szCs w:val="24"/>
        </w:rPr>
      </w:pPr>
      <w:r>
        <w:rPr>
          <w:rFonts w:ascii="微软雅黑" w:hAnsi="微软雅黑"/>
          <w:szCs w:val="24"/>
        </w:rPr>
        <w:t>一次鉴定</w:t>
      </w:r>
      <w:r>
        <w:rPr>
          <w:rFonts w:ascii="微软雅黑" w:hAnsi="微软雅黑" w:hint="eastAsia"/>
          <w:szCs w:val="24"/>
        </w:rPr>
        <w:t>对应单个工种类别（A类或B类），可以对应多个或全部工种</w:t>
      </w:r>
    </w:p>
    <w:p w:rsidR="00E41F51" w:rsidRDefault="00EA7EA4">
      <w:pPr>
        <w:rPr>
          <w:rFonts w:ascii="微软雅黑" w:hAnsi="微软雅黑"/>
          <w:szCs w:val="24"/>
        </w:rPr>
      </w:pPr>
      <w:r>
        <w:rPr>
          <w:rFonts w:ascii="微软雅黑" w:hAnsi="微软雅黑"/>
          <w:b/>
          <w:szCs w:val="24"/>
        </w:rPr>
        <w:t>功能开发：</w:t>
      </w:r>
      <w:r>
        <w:rPr>
          <w:rFonts w:ascii="微软雅黑" w:hAnsi="微软雅黑"/>
          <w:szCs w:val="24"/>
        </w:rPr>
        <w:t>列表、查询，添加，修改</w:t>
      </w:r>
      <w:r>
        <w:rPr>
          <w:rFonts w:ascii="微软雅黑" w:hAnsi="微软雅黑" w:hint="eastAsia"/>
          <w:szCs w:val="24"/>
        </w:rPr>
        <w:t>(发布)</w:t>
      </w:r>
      <w:r>
        <w:rPr>
          <w:rFonts w:ascii="微软雅黑" w:hAnsi="微软雅黑"/>
          <w:szCs w:val="24"/>
        </w:rPr>
        <w:t>；</w:t>
      </w:r>
    </w:p>
    <w:p w:rsidR="00E41F51" w:rsidRDefault="00EA7EA4">
      <w:pPr>
        <w:rPr>
          <w:rFonts w:ascii="微软雅黑" w:hAnsi="微软雅黑"/>
          <w:szCs w:val="24"/>
        </w:rPr>
      </w:pPr>
      <w:r>
        <w:rPr>
          <w:rFonts w:ascii="微软雅黑" w:hAnsi="微软雅黑"/>
          <w:b/>
          <w:szCs w:val="24"/>
        </w:rPr>
        <w:t>鉴定计划表：</w:t>
      </w:r>
      <w:proofErr w:type="spellStart"/>
      <w:r>
        <w:rPr>
          <w:rFonts w:ascii="微软雅黑" w:hAnsi="微软雅黑"/>
          <w:b/>
          <w:szCs w:val="24"/>
        </w:rPr>
        <w:t>exam_plan</w:t>
      </w:r>
      <w:proofErr w:type="spellEnd"/>
    </w:p>
    <w:p w:rsidR="00E41F51" w:rsidRDefault="00EA7EA4">
      <w:pPr>
        <w:rPr>
          <w:rFonts w:ascii="微软雅黑" w:hAnsi="微软雅黑"/>
          <w:szCs w:val="24"/>
        </w:rPr>
      </w:pPr>
      <w:r>
        <w:rPr>
          <w:rFonts w:ascii="微软雅黑" w:hAnsi="微软雅黑"/>
          <w:b/>
          <w:szCs w:val="24"/>
        </w:rPr>
        <w:t>科目表：</w:t>
      </w:r>
      <w:proofErr w:type="gramStart"/>
      <w:r>
        <w:rPr>
          <w:rFonts w:ascii="微软雅黑" w:hAnsi="微软雅黑"/>
          <w:b/>
          <w:szCs w:val="24"/>
        </w:rPr>
        <w:t>subject</w:t>
      </w:r>
      <w:proofErr w:type="gramEnd"/>
    </w:p>
    <w:p w:rsidR="00E41F51" w:rsidRDefault="00EA7EA4">
      <w:pPr>
        <w:rPr>
          <w:rFonts w:ascii="微软雅黑" w:hAnsi="微软雅黑"/>
          <w:b/>
          <w:szCs w:val="24"/>
        </w:rPr>
      </w:pPr>
      <w:r>
        <w:rPr>
          <w:rFonts w:ascii="微软雅黑" w:hAnsi="微软雅黑"/>
          <w:b/>
          <w:szCs w:val="24"/>
        </w:rPr>
        <w:t>科目级别价格表：</w:t>
      </w:r>
      <w:proofErr w:type="spellStart"/>
      <w:r>
        <w:rPr>
          <w:rFonts w:ascii="微软雅黑" w:hAnsi="微软雅黑"/>
          <w:b/>
          <w:szCs w:val="24"/>
        </w:rPr>
        <w:t>subject_level_price</w:t>
      </w:r>
      <w:proofErr w:type="spellEnd"/>
    </w:p>
    <w:p w:rsidR="00E41F51" w:rsidRDefault="00EA7EA4">
      <w:pPr>
        <w:rPr>
          <w:rFonts w:ascii="微软雅黑" w:hAnsi="微软雅黑"/>
          <w:b/>
          <w:szCs w:val="24"/>
        </w:rPr>
      </w:pPr>
      <w:r>
        <w:rPr>
          <w:rFonts w:ascii="微软雅黑" w:hAnsi="微软雅黑" w:hint="eastAsia"/>
          <w:b/>
          <w:szCs w:val="24"/>
        </w:rPr>
        <w:t>职业类型表：</w:t>
      </w:r>
      <w:proofErr w:type="spellStart"/>
      <w:r>
        <w:rPr>
          <w:rFonts w:ascii="微软雅黑" w:hAnsi="微软雅黑"/>
          <w:b/>
          <w:szCs w:val="24"/>
        </w:rPr>
        <w:t>work_</w:t>
      </w:r>
      <w:r>
        <w:rPr>
          <w:rFonts w:ascii="微软雅黑" w:hAnsi="微软雅黑" w:hint="eastAsia"/>
          <w:b/>
          <w:szCs w:val="24"/>
        </w:rPr>
        <w:t>type</w:t>
      </w:r>
      <w:proofErr w:type="spellEnd"/>
    </w:p>
    <w:p w:rsidR="00E41F51" w:rsidRDefault="00EA7EA4">
      <w:pPr>
        <w:rPr>
          <w:rFonts w:ascii="微软雅黑" w:hAnsi="微软雅黑"/>
          <w:szCs w:val="24"/>
        </w:rPr>
      </w:pPr>
      <w:r>
        <w:rPr>
          <w:rFonts w:ascii="微软雅黑" w:hAnsi="微软雅黑" w:hint="eastAsia"/>
          <w:b/>
          <w:szCs w:val="24"/>
        </w:rPr>
        <w:lastRenderedPageBreak/>
        <w:t>职业表：</w:t>
      </w:r>
      <w:proofErr w:type="gramStart"/>
      <w:r>
        <w:rPr>
          <w:rFonts w:ascii="微软雅黑" w:hAnsi="微软雅黑"/>
          <w:b/>
          <w:szCs w:val="24"/>
        </w:rPr>
        <w:t>work</w:t>
      </w:r>
      <w:proofErr w:type="gramEnd"/>
    </w:p>
    <w:p w:rsidR="00E41F51" w:rsidRDefault="00EA7EA4">
      <w:pPr>
        <w:pStyle w:val="4"/>
        <w:rPr>
          <w:rFonts w:ascii="微软雅黑" w:hAnsi="微软雅黑"/>
        </w:rPr>
      </w:pPr>
      <w:r>
        <w:rPr>
          <w:rFonts w:ascii="微软雅黑" w:hAnsi="微软雅黑" w:hint="eastAsia"/>
        </w:rPr>
        <w:t>考试任务分配</w:t>
      </w:r>
    </w:p>
    <w:p w:rsidR="00E41F51" w:rsidRDefault="00EA7EA4">
      <w:pPr>
        <w:rPr>
          <w:rFonts w:ascii="微软雅黑" w:hAnsi="微软雅黑"/>
          <w:szCs w:val="24"/>
        </w:rPr>
      </w:pPr>
      <w:r>
        <w:rPr>
          <w:rFonts w:ascii="微软雅黑" w:hAnsi="微软雅黑" w:hint="eastAsia"/>
          <w:b/>
          <w:szCs w:val="24"/>
        </w:rPr>
        <w:t>功能说明：</w:t>
      </w:r>
      <w:r>
        <w:rPr>
          <w:rFonts w:ascii="微软雅黑" w:hAnsi="微软雅黑" w:hint="eastAsia"/>
          <w:szCs w:val="24"/>
        </w:rPr>
        <w:t>考评人员由考点选择或录入，之后由</w:t>
      </w:r>
      <w:ins w:id="135" w:author="陈章仁" w:date="2018-09-25T18:08:00Z">
        <w:r>
          <w:rPr>
            <w:rFonts w:ascii="微软雅黑" w:hAnsi="微软雅黑" w:hint="eastAsia"/>
            <w:szCs w:val="24"/>
          </w:rPr>
          <w:t>质量</w:t>
        </w:r>
      </w:ins>
      <w:r>
        <w:rPr>
          <w:rFonts w:ascii="微软雅黑" w:hAnsi="微软雅黑" w:hint="eastAsia"/>
          <w:szCs w:val="24"/>
        </w:rPr>
        <w:t>督导科（市县鉴定中心由中心进行审核或修改。）进行审核或修改；督导员由职建处派遣；主考、流动监考由业务科室安排；答辩专家由鉴定</w:t>
      </w:r>
      <w:proofErr w:type="gramStart"/>
      <w:r>
        <w:rPr>
          <w:rFonts w:ascii="微软雅黑" w:hAnsi="微软雅黑" w:hint="eastAsia"/>
          <w:szCs w:val="24"/>
        </w:rPr>
        <w:t>一</w:t>
      </w:r>
      <w:proofErr w:type="gramEnd"/>
      <w:r>
        <w:rPr>
          <w:rFonts w:ascii="微软雅黑" w:hAnsi="微软雅黑" w:hint="eastAsia"/>
          <w:szCs w:val="24"/>
        </w:rPr>
        <w:t>科在平台专家</w:t>
      </w:r>
      <w:proofErr w:type="gramStart"/>
      <w:r>
        <w:rPr>
          <w:rFonts w:ascii="微软雅黑" w:hAnsi="微软雅黑" w:hint="eastAsia"/>
          <w:szCs w:val="24"/>
        </w:rPr>
        <w:t>库选择</w:t>
      </w:r>
      <w:proofErr w:type="gramEnd"/>
      <w:r>
        <w:rPr>
          <w:rFonts w:ascii="微软雅黑" w:hAnsi="微软雅黑" w:hint="eastAsia"/>
          <w:szCs w:val="24"/>
        </w:rPr>
        <w:t>论文评审、答辩专家，需领导审核，审核通过的短信通知专家。</w:t>
      </w:r>
    </w:p>
    <w:p w:rsidR="00E41F51" w:rsidRDefault="00EA7EA4">
      <w:pPr>
        <w:rPr>
          <w:rFonts w:ascii="微软雅黑" w:hAnsi="微软雅黑"/>
          <w:szCs w:val="24"/>
        </w:rPr>
      </w:pPr>
      <w:r>
        <w:rPr>
          <w:rFonts w:ascii="微软雅黑" w:hAnsi="微软雅黑" w:hint="eastAsia"/>
          <w:b/>
          <w:szCs w:val="24"/>
        </w:rPr>
        <w:t>功能开发：</w:t>
      </w:r>
      <w:r>
        <w:rPr>
          <w:rFonts w:ascii="微软雅黑" w:hAnsi="微软雅黑" w:hint="eastAsia"/>
          <w:szCs w:val="24"/>
        </w:rPr>
        <w:t>需要</w:t>
      </w:r>
      <w:proofErr w:type="gramStart"/>
      <w:r>
        <w:rPr>
          <w:rFonts w:ascii="微软雅黑" w:hAnsi="微软雅黑" w:hint="eastAsia"/>
          <w:szCs w:val="24"/>
        </w:rPr>
        <w:t>给考试</w:t>
      </w:r>
      <w:proofErr w:type="gramEnd"/>
      <w:r>
        <w:rPr>
          <w:rFonts w:ascii="微软雅黑" w:hAnsi="微软雅黑" w:hint="eastAsia"/>
          <w:szCs w:val="24"/>
        </w:rPr>
        <w:t>计划的相关任务，选择对应的角色人员进行任务安排。</w:t>
      </w:r>
    </w:p>
    <w:p w:rsidR="00E41F51" w:rsidRDefault="00EA7EA4">
      <w:pPr>
        <w:rPr>
          <w:rFonts w:ascii="微软雅黑" w:hAnsi="微软雅黑"/>
          <w:b/>
          <w:szCs w:val="24"/>
        </w:rPr>
      </w:pPr>
      <w:r>
        <w:rPr>
          <w:rFonts w:ascii="微软雅黑" w:hAnsi="微软雅黑"/>
          <w:b/>
          <w:szCs w:val="24"/>
        </w:rPr>
        <w:t>考试工作人员表：admin\expert\jury\instructor</w:t>
      </w:r>
    </w:p>
    <w:p w:rsidR="00E41F51" w:rsidRDefault="00EA7EA4">
      <w:pPr>
        <w:rPr>
          <w:rFonts w:ascii="微软雅黑" w:hAnsi="微软雅黑"/>
          <w:b/>
          <w:szCs w:val="24"/>
        </w:rPr>
      </w:pPr>
      <w:r>
        <w:rPr>
          <w:rFonts w:ascii="微软雅黑" w:hAnsi="微软雅黑" w:hint="eastAsia"/>
          <w:b/>
          <w:szCs w:val="24"/>
        </w:rPr>
        <w:t>考试人员记录表：</w:t>
      </w:r>
      <w:proofErr w:type="spellStart"/>
      <w:r>
        <w:rPr>
          <w:rFonts w:ascii="微软雅黑" w:hAnsi="微软雅黑"/>
          <w:b/>
          <w:szCs w:val="24"/>
        </w:rPr>
        <w:t>exam_staff_log</w:t>
      </w:r>
      <w:proofErr w:type="spellEnd"/>
    </w:p>
    <w:p w:rsidR="00E41F51" w:rsidRDefault="00EA7EA4">
      <w:pPr>
        <w:pStyle w:val="3"/>
        <w:rPr>
          <w:rFonts w:ascii="微软雅黑" w:hAnsi="微软雅黑"/>
        </w:rPr>
      </w:pPr>
      <w:bookmarkStart w:id="136" w:name="_Toc525227101"/>
      <w:bookmarkStart w:id="137" w:name="_Toc525227794"/>
      <w:bookmarkStart w:id="138" w:name="_Toc525228478"/>
      <w:r>
        <w:rPr>
          <w:rFonts w:ascii="微软雅黑" w:hAnsi="微软雅黑" w:hint="eastAsia"/>
        </w:rPr>
        <w:t>专场计划管理</w:t>
      </w:r>
      <w:bookmarkEnd w:id="136"/>
      <w:bookmarkEnd w:id="137"/>
      <w:bookmarkEnd w:id="138"/>
    </w:p>
    <w:p w:rsidR="00E41F51" w:rsidRDefault="00EA7EA4">
      <w:pPr>
        <w:rPr>
          <w:rFonts w:ascii="微软雅黑" w:hAnsi="微软雅黑"/>
          <w:szCs w:val="24"/>
        </w:rPr>
      </w:pPr>
      <w:r>
        <w:rPr>
          <w:rFonts w:ascii="微软雅黑" w:hAnsi="微软雅黑" w:hint="eastAsia"/>
          <w:szCs w:val="24"/>
        </w:rPr>
        <w:t>组织机构可以在平台提交申请专场考试，由鉴定中心（鉴定</w:t>
      </w:r>
      <w:proofErr w:type="gramStart"/>
      <w:r>
        <w:rPr>
          <w:rFonts w:ascii="微软雅黑" w:hAnsi="微软雅黑" w:hint="eastAsia"/>
          <w:szCs w:val="24"/>
        </w:rPr>
        <w:t>一</w:t>
      </w:r>
      <w:proofErr w:type="gramEnd"/>
      <w:r>
        <w:rPr>
          <w:rFonts w:ascii="微软雅黑" w:hAnsi="微软雅黑" w:hint="eastAsia"/>
          <w:szCs w:val="24"/>
        </w:rPr>
        <w:t>科、竞赛科）审核，之后由业务领导审批，通过后（信息科）根据鉴定计划开放机构报名端口。</w:t>
      </w:r>
    </w:p>
    <w:p w:rsidR="00E41F51" w:rsidRDefault="00EA7EA4">
      <w:pPr>
        <w:rPr>
          <w:rFonts w:ascii="微软雅黑" w:hAnsi="微软雅黑"/>
          <w:szCs w:val="24"/>
        </w:rPr>
      </w:pPr>
      <w:r>
        <w:rPr>
          <w:rFonts w:ascii="微软雅黑" w:hAnsi="微软雅黑" w:hint="eastAsia"/>
          <w:szCs w:val="24"/>
        </w:rPr>
        <w:t>针对机构发布的专场考试，考生只能通过机构报名参加。</w:t>
      </w:r>
    </w:p>
    <w:p w:rsidR="00E41F51" w:rsidRDefault="00EA7EA4">
      <w:pPr>
        <w:pStyle w:val="4"/>
        <w:rPr>
          <w:rFonts w:ascii="微软雅黑" w:hAnsi="微软雅黑"/>
        </w:rPr>
      </w:pPr>
      <w:r>
        <w:rPr>
          <w:rFonts w:ascii="微软雅黑" w:hAnsi="微软雅黑" w:hint="eastAsia"/>
        </w:rPr>
        <w:t>申请专场考试(机构、所站、院校）</w:t>
      </w:r>
    </w:p>
    <w:p w:rsidR="00E41F51" w:rsidRDefault="00EA7EA4">
      <w:pPr>
        <w:rPr>
          <w:rFonts w:ascii="微软雅黑" w:hAnsi="微软雅黑"/>
          <w:szCs w:val="24"/>
        </w:rPr>
      </w:pPr>
      <w:r>
        <w:rPr>
          <w:rFonts w:ascii="微软雅黑" w:hAnsi="微软雅黑" w:hint="eastAsia"/>
          <w:b/>
          <w:szCs w:val="24"/>
        </w:rPr>
        <w:t>功能说明：</w:t>
      </w:r>
      <w:r>
        <w:rPr>
          <w:rFonts w:ascii="微软雅黑" w:hAnsi="微软雅黑" w:hint="eastAsia"/>
          <w:szCs w:val="24"/>
        </w:rPr>
        <w:t>向上级鉴定中心申请专场考试，只能由机构批量报名</w:t>
      </w:r>
    </w:p>
    <w:p w:rsidR="00E41F51" w:rsidRDefault="00EA7EA4">
      <w:pPr>
        <w:rPr>
          <w:rFonts w:ascii="微软雅黑" w:hAnsi="微软雅黑"/>
          <w:szCs w:val="24"/>
        </w:rPr>
      </w:pPr>
      <w:r>
        <w:rPr>
          <w:rFonts w:ascii="微软雅黑" w:hAnsi="微软雅黑"/>
          <w:b/>
          <w:szCs w:val="24"/>
        </w:rPr>
        <w:t>具体实施：</w:t>
      </w:r>
      <w:r>
        <w:rPr>
          <w:rFonts w:ascii="微软雅黑" w:hAnsi="微软雅黑" w:hint="eastAsia"/>
          <w:szCs w:val="24"/>
        </w:rPr>
        <w:t>申请种类包括：A类和</w:t>
      </w:r>
      <w:r>
        <w:rPr>
          <w:rFonts w:ascii="微软雅黑" w:hAnsi="微软雅黑"/>
          <w:szCs w:val="24"/>
        </w:rPr>
        <w:t>B</w:t>
      </w:r>
      <w:r>
        <w:rPr>
          <w:rFonts w:ascii="微软雅黑" w:hAnsi="微软雅黑" w:hint="eastAsia"/>
          <w:szCs w:val="24"/>
        </w:rPr>
        <w:t>类的1到5级考试（上级鉴定中心鉴定级别内）、专项能力考试、预备技师考试、竞赛、考评人员</w:t>
      </w:r>
      <w:del w:id="139" w:author="陈章仁" w:date="2018-09-28T15:03:00Z">
        <w:r>
          <w:rPr>
            <w:rFonts w:ascii="微软雅黑" w:hAnsi="微软雅黑" w:hint="eastAsia"/>
            <w:szCs w:val="24"/>
          </w:rPr>
          <w:delText>考核</w:delText>
        </w:r>
      </w:del>
      <w:r>
        <w:rPr>
          <w:rFonts w:ascii="微软雅黑" w:hAnsi="微软雅黑" w:hint="eastAsia"/>
          <w:szCs w:val="24"/>
        </w:rPr>
        <w:t>。申请时需明确报考职业（工种），级别，报名开始时间，报名截止时间，审核截止时间，缴费截止时间，打印准考证开始时间，打印准考证截止时间，考试时间。</w:t>
      </w:r>
    </w:p>
    <w:p w:rsidR="00E41F51" w:rsidRDefault="00EA7EA4">
      <w:pPr>
        <w:rPr>
          <w:rFonts w:ascii="微软雅黑" w:hAnsi="微软雅黑"/>
          <w:szCs w:val="24"/>
        </w:rPr>
      </w:pPr>
      <w:r>
        <w:rPr>
          <w:rFonts w:ascii="微软雅黑" w:hAnsi="微软雅黑"/>
          <w:szCs w:val="24"/>
        </w:rPr>
        <w:lastRenderedPageBreak/>
        <w:t>表：专场申请表</w:t>
      </w:r>
      <w:proofErr w:type="spellStart"/>
      <w:r>
        <w:rPr>
          <w:rFonts w:ascii="微软雅黑" w:hAnsi="微软雅黑"/>
          <w:szCs w:val="24"/>
        </w:rPr>
        <w:t>exam_apply</w:t>
      </w:r>
      <w:proofErr w:type="spellEnd"/>
      <w:r>
        <w:rPr>
          <w:rFonts w:ascii="微软雅黑" w:hAnsi="微软雅黑"/>
          <w:szCs w:val="24"/>
        </w:rPr>
        <w:t>、申请职业表</w:t>
      </w:r>
      <w:proofErr w:type="spellStart"/>
      <w:r>
        <w:rPr>
          <w:rFonts w:ascii="微软雅黑" w:hAnsi="微软雅黑"/>
          <w:szCs w:val="24"/>
        </w:rPr>
        <w:t>exam_apply_work</w:t>
      </w:r>
      <w:proofErr w:type="spellEnd"/>
      <w:r>
        <w:rPr>
          <w:rFonts w:ascii="微软雅黑" w:hAnsi="微软雅黑"/>
          <w:szCs w:val="24"/>
        </w:rPr>
        <w:t>、申请审批表</w:t>
      </w:r>
      <w:proofErr w:type="spellStart"/>
      <w:r>
        <w:rPr>
          <w:rFonts w:ascii="微软雅黑" w:hAnsi="微软雅黑"/>
          <w:szCs w:val="24"/>
        </w:rPr>
        <w:t>apply_approve</w:t>
      </w:r>
      <w:proofErr w:type="spellEnd"/>
    </w:p>
    <w:p w:rsidR="00E41F51" w:rsidRDefault="00EA7EA4">
      <w:pPr>
        <w:pStyle w:val="4"/>
        <w:rPr>
          <w:rFonts w:ascii="微软雅黑" w:hAnsi="微软雅黑"/>
        </w:rPr>
      </w:pPr>
      <w:r>
        <w:rPr>
          <w:rFonts w:ascii="微软雅黑" w:hAnsi="微软雅黑"/>
        </w:rPr>
        <w:t>专场申请审核</w:t>
      </w:r>
      <w:r>
        <w:rPr>
          <w:rFonts w:ascii="微软雅黑" w:hAnsi="微软雅黑" w:hint="eastAsia"/>
        </w:rPr>
        <w:t>（鉴定</w:t>
      </w:r>
      <w:proofErr w:type="gramStart"/>
      <w:r>
        <w:rPr>
          <w:rFonts w:ascii="微软雅黑" w:hAnsi="微软雅黑" w:hint="eastAsia"/>
        </w:rPr>
        <w:t>一</w:t>
      </w:r>
      <w:proofErr w:type="gramEnd"/>
      <w:r>
        <w:rPr>
          <w:rFonts w:ascii="微软雅黑" w:hAnsi="微软雅黑" w:hint="eastAsia"/>
        </w:rPr>
        <w:t>科、竞赛科）</w:t>
      </w:r>
    </w:p>
    <w:p w:rsidR="00E41F51" w:rsidRDefault="00EA7EA4">
      <w:pPr>
        <w:pStyle w:val="4"/>
        <w:rPr>
          <w:rFonts w:ascii="微软雅黑" w:hAnsi="微软雅黑"/>
        </w:rPr>
      </w:pPr>
      <w:r>
        <w:rPr>
          <w:rFonts w:ascii="微软雅黑" w:hAnsi="微软雅黑" w:hint="eastAsia"/>
        </w:rPr>
        <w:t>业务领导审批（上级鉴定中心）</w:t>
      </w:r>
    </w:p>
    <w:p w:rsidR="00E41F51" w:rsidRDefault="00EA7EA4">
      <w:pPr>
        <w:pStyle w:val="4"/>
        <w:rPr>
          <w:rFonts w:ascii="微软雅黑" w:hAnsi="微软雅黑"/>
        </w:rPr>
      </w:pPr>
      <w:r>
        <w:rPr>
          <w:rFonts w:ascii="微软雅黑" w:hAnsi="微软雅黑" w:hint="eastAsia"/>
        </w:rPr>
        <w:t>添加考试计划（信息科）</w:t>
      </w:r>
    </w:p>
    <w:p w:rsidR="00E41F51" w:rsidRDefault="00EA7EA4">
      <w:pPr>
        <w:rPr>
          <w:rFonts w:ascii="微软雅黑" w:hAnsi="微软雅黑"/>
          <w:szCs w:val="24"/>
        </w:rPr>
      </w:pPr>
      <w:r>
        <w:rPr>
          <w:rFonts w:ascii="微软雅黑" w:hAnsi="微软雅黑"/>
          <w:szCs w:val="24"/>
        </w:rPr>
        <w:t>同</w:t>
      </w:r>
      <w:r>
        <w:rPr>
          <w:rFonts w:ascii="微软雅黑" w:hAnsi="微软雅黑" w:hint="eastAsia"/>
          <w:szCs w:val="24"/>
        </w:rPr>
        <w:t>统</w:t>
      </w:r>
      <w:r>
        <w:rPr>
          <w:rFonts w:ascii="微软雅黑" w:hAnsi="微软雅黑"/>
          <w:szCs w:val="24"/>
        </w:rPr>
        <w:t>考</w:t>
      </w:r>
      <w:r>
        <w:rPr>
          <w:rFonts w:ascii="微软雅黑" w:hAnsi="微软雅黑" w:hint="eastAsia"/>
          <w:szCs w:val="24"/>
        </w:rPr>
        <w:t>此功能</w:t>
      </w:r>
    </w:p>
    <w:p w:rsidR="00E41F51" w:rsidRDefault="00EA7EA4">
      <w:pPr>
        <w:pStyle w:val="4"/>
        <w:rPr>
          <w:rFonts w:ascii="微软雅黑" w:hAnsi="微软雅黑"/>
        </w:rPr>
      </w:pPr>
      <w:r>
        <w:rPr>
          <w:rFonts w:ascii="微软雅黑" w:hAnsi="微软雅黑" w:hint="eastAsia"/>
        </w:rPr>
        <w:t>考试任务分配（质量督导科、及其他部门）</w:t>
      </w:r>
    </w:p>
    <w:p w:rsidR="00E41F51" w:rsidRDefault="00EA7EA4">
      <w:pPr>
        <w:rPr>
          <w:rFonts w:ascii="微软雅黑" w:hAnsi="微软雅黑"/>
          <w:szCs w:val="24"/>
        </w:rPr>
      </w:pPr>
      <w:r>
        <w:rPr>
          <w:rFonts w:ascii="微软雅黑" w:hAnsi="微软雅黑"/>
          <w:szCs w:val="24"/>
        </w:rPr>
        <w:t>同</w:t>
      </w:r>
      <w:r>
        <w:rPr>
          <w:rFonts w:ascii="微软雅黑" w:hAnsi="微软雅黑" w:hint="eastAsia"/>
          <w:szCs w:val="24"/>
        </w:rPr>
        <w:t>统</w:t>
      </w:r>
      <w:r>
        <w:rPr>
          <w:rFonts w:ascii="微软雅黑" w:hAnsi="微软雅黑"/>
          <w:szCs w:val="24"/>
        </w:rPr>
        <w:t>考</w:t>
      </w:r>
      <w:r>
        <w:rPr>
          <w:rFonts w:ascii="微软雅黑" w:hAnsi="微软雅黑" w:hint="eastAsia"/>
          <w:szCs w:val="24"/>
        </w:rPr>
        <w:t>此功能</w:t>
      </w:r>
    </w:p>
    <w:p w:rsidR="00E41F51" w:rsidRDefault="00E41F51">
      <w:pPr>
        <w:rPr>
          <w:rFonts w:ascii="微软雅黑" w:hAnsi="微软雅黑"/>
          <w:szCs w:val="24"/>
        </w:rPr>
      </w:pPr>
    </w:p>
    <w:p w:rsidR="00E41F51" w:rsidRDefault="00EA7EA4">
      <w:pPr>
        <w:pStyle w:val="2"/>
        <w:rPr>
          <w:rFonts w:ascii="微软雅黑" w:hAnsi="微软雅黑"/>
        </w:rPr>
      </w:pPr>
      <w:bookmarkStart w:id="140" w:name="_Toc525228479"/>
      <w:bookmarkStart w:id="141" w:name="_Toc525227795"/>
      <w:bookmarkStart w:id="142" w:name="_Toc525227102"/>
      <w:r>
        <w:rPr>
          <w:rFonts w:ascii="微软雅黑" w:hAnsi="微软雅黑" w:hint="eastAsia"/>
        </w:rPr>
        <w:t>考生报名（考生）</w:t>
      </w:r>
      <w:bookmarkEnd w:id="140"/>
      <w:bookmarkEnd w:id="141"/>
      <w:bookmarkEnd w:id="142"/>
    </w:p>
    <w:p w:rsidR="00E41F51" w:rsidRDefault="00EA7EA4">
      <w:pPr>
        <w:pStyle w:val="3"/>
        <w:rPr>
          <w:rFonts w:ascii="微软雅黑" w:hAnsi="微软雅黑"/>
        </w:rPr>
      </w:pPr>
      <w:bookmarkStart w:id="143" w:name="_Toc525228480"/>
      <w:bookmarkStart w:id="144" w:name="_Toc525227103"/>
      <w:bookmarkStart w:id="145" w:name="_Toc525227796"/>
      <w:r>
        <w:rPr>
          <w:rFonts w:ascii="微软雅黑" w:hAnsi="微软雅黑"/>
        </w:rPr>
        <w:t>考生报名（统考）</w:t>
      </w:r>
      <w:bookmarkEnd w:id="143"/>
      <w:bookmarkEnd w:id="144"/>
      <w:bookmarkEnd w:id="145"/>
    </w:p>
    <w:p w:rsidR="00E41F51" w:rsidRDefault="00EA7EA4">
      <w:pPr>
        <w:pStyle w:val="4"/>
        <w:rPr>
          <w:rFonts w:ascii="微软雅黑" w:hAnsi="微软雅黑"/>
        </w:rPr>
      </w:pPr>
      <w:r>
        <w:rPr>
          <w:rFonts w:ascii="微软雅黑" w:hAnsi="微软雅黑" w:hint="eastAsia"/>
        </w:rPr>
        <w:t>注册功能</w:t>
      </w:r>
    </w:p>
    <w:p w:rsidR="00E41F51" w:rsidRDefault="00EA7EA4">
      <w:pPr>
        <w:rPr>
          <w:rFonts w:ascii="微软雅黑" w:hAnsi="微软雅黑"/>
          <w:szCs w:val="24"/>
        </w:rPr>
      </w:pPr>
      <w:r>
        <w:rPr>
          <w:rFonts w:ascii="微软雅黑" w:hAnsi="微软雅黑" w:hint="eastAsia"/>
          <w:b/>
          <w:szCs w:val="24"/>
        </w:rPr>
        <w:t>功能说明：</w:t>
      </w:r>
      <w:r>
        <w:rPr>
          <w:rFonts w:ascii="微软雅黑" w:hAnsi="微软雅黑" w:hint="eastAsia"/>
          <w:szCs w:val="24"/>
        </w:rPr>
        <w:t>进行前台用户角色的账号注册；</w:t>
      </w:r>
    </w:p>
    <w:p w:rsidR="00E41F51" w:rsidRDefault="00EA7EA4">
      <w:pPr>
        <w:rPr>
          <w:rFonts w:ascii="微软雅黑" w:hAnsi="微软雅黑"/>
          <w:szCs w:val="24"/>
        </w:rPr>
      </w:pPr>
      <w:r>
        <w:rPr>
          <w:rFonts w:ascii="微软雅黑" w:hAnsi="微软雅黑" w:hint="eastAsia"/>
          <w:b/>
          <w:szCs w:val="24"/>
        </w:rPr>
        <w:t>所需信息：</w:t>
      </w:r>
      <w:r>
        <w:rPr>
          <w:rFonts w:ascii="微软雅黑" w:hAnsi="微软雅黑" w:hint="eastAsia"/>
          <w:szCs w:val="24"/>
        </w:rPr>
        <w:t>证件类型（身份证、护照、军官证、港澳台证、其他）、证件号码、手机号、密码；</w:t>
      </w:r>
    </w:p>
    <w:p w:rsidR="00E41F51" w:rsidRDefault="00EA7EA4">
      <w:pPr>
        <w:rPr>
          <w:rFonts w:ascii="微软雅黑" w:hAnsi="微软雅黑"/>
          <w:szCs w:val="24"/>
        </w:rPr>
      </w:pPr>
      <w:r>
        <w:rPr>
          <w:rFonts w:ascii="微软雅黑" w:hAnsi="微软雅黑" w:hint="eastAsia"/>
          <w:szCs w:val="24"/>
        </w:rPr>
        <w:t>功能开发：</w:t>
      </w:r>
      <w:proofErr w:type="gramStart"/>
      <w:r>
        <w:rPr>
          <w:rFonts w:ascii="微软雅黑" w:hAnsi="微软雅黑" w:hint="eastAsia"/>
          <w:szCs w:val="24"/>
        </w:rPr>
        <w:t>帐号</w:t>
      </w:r>
      <w:proofErr w:type="gramEnd"/>
      <w:r>
        <w:rPr>
          <w:rFonts w:ascii="微软雅黑" w:hAnsi="微软雅黑" w:hint="eastAsia"/>
          <w:szCs w:val="24"/>
        </w:rPr>
        <w:t>表:</w:t>
      </w:r>
      <w:r>
        <w:rPr>
          <w:rFonts w:ascii="微软雅黑" w:hAnsi="微软雅黑"/>
          <w:szCs w:val="24"/>
        </w:rPr>
        <w:t>account（登录平台账号信息）</w:t>
      </w:r>
    </w:p>
    <w:p w:rsidR="00E41F51" w:rsidRDefault="00EA7EA4">
      <w:pPr>
        <w:pStyle w:val="4"/>
        <w:rPr>
          <w:rFonts w:ascii="微软雅黑" w:hAnsi="微软雅黑"/>
        </w:rPr>
      </w:pPr>
      <w:r>
        <w:rPr>
          <w:rFonts w:ascii="微软雅黑" w:hAnsi="微软雅黑" w:hint="eastAsia"/>
        </w:rPr>
        <w:lastRenderedPageBreak/>
        <w:t>登录功能</w:t>
      </w:r>
    </w:p>
    <w:p w:rsidR="00E41F51" w:rsidRDefault="00EA7EA4">
      <w:pPr>
        <w:rPr>
          <w:rFonts w:ascii="微软雅黑" w:hAnsi="微软雅黑"/>
          <w:szCs w:val="24"/>
        </w:rPr>
      </w:pPr>
      <w:r>
        <w:rPr>
          <w:rFonts w:ascii="微软雅黑" w:hAnsi="微软雅黑" w:hint="eastAsia"/>
          <w:b/>
          <w:szCs w:val="24"/>
        </w:rPr>
        <w:t>功能说明：</w:t>
      </w:r>
      <w:r>
        <w:rPr>
          <w:rFonts w:ascii="微软雅黑" w:hAnsi="微软雅黑" w:hint="eastAsia"/>
          <w:szCs w:val="24"/>
        </w:rPr>
        <w:t>通过证件号码以及密码进行</w:t>
      </w:r>
      <w:r>
        <w:rPr>
          <w:rStyle w:val="a5"/>
          <w:rFonts w:ascii="微软雅黑" w:hAnsi="微软雅黑" w:hint="eastAsia"/>
          <w:szCs w:val="24"/>
        </w:rPr>
        <w:t>用户登录</w:t>
      </w:r>
      <w:r>
        <w:rPr>
          <w:rFonts w:ascii="微软雅黑" w:hAnsi="微软雅黑" w:hint="eastAsia"/>
          <w:szCs w:val="24"/>
        </w:rPr>
        <w:t>；可提供手机号短信或邮箱找回密码功能；</w:t>
      </w:r>
    </w:p>
    <w:p w:rsidR="00E41F51" w:rsidRDefault="00EA7EA4">
      <w:pPr>
        <w:pStyle w:val="5"/>
        <w:rPr>
          <w:rFonts w:ascii="微软雅黑" w:hAnsi="微软雅黑"/>
        </w:rPr>
      </w:pPr>
      <w:r>
        <w:rPr>
          <w:rFonts w:ascii="微软雅黑" w:hAnsi="微软雅黑" w:hint="eastAsia"/>
        </w:rPr>
        <w:t>报名功能</w:t>
      </w:r>
    </w:p>
    <w:p w:rsidR="00E41F51" w:rsidRDefault="00EA7EA4">
      <w:r>
        <w:rPr>
          <w:rFonts w:hint="eastAsia"/>
          <w:color w:val="0000FF"/>
        </w:rPr>
        <w:t>（同一个考生</w:t>
      </w:r>
      <w:r>
        <w:rPr>
          <w:rFonts w:hint="eastAsia"/>
        </w:rPr>
        <w:t>，同一个考试计划，</w:t>
      </w:r>
      <w:proofErr w:type="gramStart"/>
      <w:r>
        <w:rPr>
          <w:rFonts w:hint="eastAsia"/>
        </w:rPr>
        <w:t>最多报</w:t>
      </w:r>
      <w:proofErr w:type="gramEnd"/>
      <w:r>
        <w:rPr>
          <w:rFonts w:hint="eastAsia"/>
        </w:rPr>
        <w:t>两个工种，预留同时报</w:t>
      </w:r>
      <w:r>
        <w:rPr>
          <w:rFonts w:hint="eastAsia"/>
        </w:rPr>
        <w:t>3</w:t>
      </w:r>
      <w:r>
        <w:rPr>
          <w:rFonts w:hint="eastAsia"/>
        </w:rPr>
        <w:t>个以上工种的接口）</w:t>
      </w:r>
    </w:p>
    <w:p w:rsidR="00E41F51" w:rsidRDefault="00EA7EA4">
      <w:pPr>
        <w:pStyle w:val="5"/>
        <w:rPr>
          <w:rFonts w:ascii="微软雅黑" w:hAnsi="微软雅黑"/>
        </w:rPr>
      </w:pPr>
      <w:r>
        <w:rPr>
          <w:rFonts w:ascii="微软雅黑" w:hAnsi="微软雅黑" w:hint="eastAsia"/>
        </w:rPr>
        <w:t>考生报名</w:t>
      </w:r>
    </w:p>
    <w:p w:rsidR="00E41F51" w:rsidRDefault="00EA7EA4">
      <w:pPr>
        <w:rPr>
          <w:rFonts w:ascii="微软雅黑" w:hAnsi="微软雅黑"/>
          <w:szCs w:val="24"/>
        </w:rPr>
      </w:pPr>
      <w:r>
        <w:rPr>
          <w:rFonts w:ascii="微软雅黑" w:hAnsi="微软雅黑" w:hint="eastAsia"/>
          <w:b/>
          <w:szCs w:val="24"/>
        </w:rPr>
        <w:t>功能说明：</w:t>
      </w:r>
      <w:r>
        <w:rPr>
          <w:rFonts w:ascii="微软雅黑" w:hAnsi="微软雅黑" w:hint="eastAsia"/>
          <w:szCs w:val="24"/>
        </w:rPr>
        <w:t>前台可以进行此类工种的报名（此功能应用的对象是社会化的考生），需重复提示确认报名信息（级别、工种）</w:t>
      </w:r>
    </w:p>
    <w:p w:rsidR="00E41F51" w:rsidRDefault="00EA7EA4">
      <w:pPr>
        <w:rPr>
          <w:rFonts w:ascii="微软雅黑" w:hAnsi="微软雅黑"/>
          <w:b/>
          <w:szCs w:val="24"/>
        </w:rPr>
      </w:pPr>
      <w:r>
        <w:rPr>
          <w:rFonts w:ascii="微软雅黑" w:hAnsi="微软雅黑"/>
          <w:b/>
          <w:szCs w:val="24"/>
        </w:rPr>
        <w:t>基础信息：用户信息表</w:t>
      </w:r>
    </w:p>
    <w:p w:rsidR="00E41F51" w:rsidRDefault="00EA7EA4">
      <w:pPr>
        <w:rPr>
          <w:rFonts w:ascii="微软雅黑" w:hAnsi="微软雅黑"/>
          <w:b/>
          <w:szCs w:val="24"/>
        </w:rPr>
      </w:pPr>
      <w:r>
        <w:rPr>
          <w:rFonts w:ascii="微软雅黑" w:hAnsi="微软雅黑"/>
          <w:b/>
          <w:szCs w:val="24"/>
        </w:rPr>
        <w:t>姓名、性别、身份证、出生日期、</w:t>
      </w:r>
      <w:r>
        <w:rPr>
          <w:rFonts w:ascii="微软雅黑" w:hAnsi="微软雅黑" w:hint="eastAsia"/>
          <w:b/>
          <w:szCs w:val="24"/>
        </w:rPr>
        <w:t>籍贯</w:t>
      </w:r>
      <w:r>
        <w:rPr>
          <w:rFonts w:ascii="微软雅黑" w:hAnsi="微软雅黑"/>
          <w:b/>
          <w:szCs w:val="24"/>
        </w:rPr>
        <w:t>、</w:t>
      </w:r>
      <w:r>
        <w:rPr>
          <w:rFonts w:ascii="微软雅黑" w:hAnsi="微软雅黑" w:hint="eastAsia"/>
          <w:b/>
          <w:szCs w:val="24"/>
        </w:rPr>
        <w:t>通讯</w:t>
      </w:r>
      <w:r>
        <w:rPr>
          <w:rFonts w:ascii="微软雅黑" w:hAnsi="微软雅黑"/>
          <w:b/>
          <w:szCs w:val="24"/>
        </w:rPr>
        <w:t>地址、</w:t>
      </w:r>
      <w:r>
        <w:rPr>
          <w:rFonts w:ascii="微软雅黑" w:hAnsi="微软雅黑" w:hint="eastAsia"/>
          <w:b/>
          <w:szCs w:val="24"/>
        </w:rPr>
        <w:t>电话、</w:t>
      </w:r>
      <w:r>
        <w:rPr>
          <w:rFonts w:ascii="微软雅黑" w:hAnsi="微软雅黑"/>
          <w:b/>
          <w:szCs w:val="24"/>
        </w:rPr>
        <w:t>照片</w:t>
      </w:r>
      <w:r>
        <w:rPr>
          <w:rFonts w:ascii="微软雅黑" w:hAnsi="微软雅黑" w:hint="eastAsia"/>
          <w:b/>
          <w:szCs w:val="24"/>
        </w:rPr>
        <w:t>等基本信息</w:t>
      </w:r>
    </w:p>
    <w:p w:rsidR="00E41F51" w:rsidRDefault="00EA7EA4">
      <w:pPr>
        <w:rPr>
          <w:rFonts w:ascii="微软雅黑" w:hAnsi="微软雅黑"/>
          <w:b/>
          <w:szCs w:val="24"/>
        </w:rPr>
      </w:pPr>
      <w:bookmarkStart w:id="146" w:name="OLE_LINK1"/>
      <w:r>
        <w:rPr>
          <w:rFonts w:ascii="微软雅黑" w:hAnsi="微软雅黑" w:hint="eastAsia"/>
          <w:b/>
          <w:szCs w:val="24"/>
        </w:rPr>
        <w:t>所需信息：</w:t>
      </w:r>
    </w:p>
    <w:p w:rsidR="00E41F51" w:rsidRDefault="00EA7EA4">
      <w:pPr>
        <w:rPr>
          <w:rFonts w:ascii="微软雅黑" w:hAnsi="微软雅黑"/>
          <w:szCs w:val="24"/>
        </w:rPr>
      </w:pPr>
      <w:r>
        <w:rPr>
          <w:rFonts w:ascii="微软雅黑" w:hAnsi="微软雅黑" w:hint="eastAsia"/>
          <w:szCs w:val="24"/>
        </w:rPr>
        <w:t>报考职业（工种）</w:t>
      </w:r>
    </w:p>
    <w:p w:rsidR="00E41F51" w:rsidRDefault="00EA7EA4">
      <w:pPr>
        <w:rPr>
          <w:rFonts w:ascii="微软雅黑" w:hAnsi="微软雅黑"/>
          <w:szCs w:val="24"/>
        </w:rPr>
      </w:pPr>
      <w:r>
        <w:rPr>
          <w:rFonts w:ascii="微软雅黑" w:hAnsi="微软雅黑" w:hint="eastAsia"/>
          <w:szCs w:val="24"/>
        </w:rPr>
        <w:t>方向（有的有-必选，有的没有，没有写无）、</w:t>
      </w:r>
    </w:p>
    <w:p w:rsidR="00E41F51" w:rsidRDefault="00EA7EA4">
      <w:pPr>
        <w:rPr>
          <w:rFonts w:ascii="微软雅黑" w:hAnsi="微软雅黑"/>
          <w:szCs w:val="24"/>
        </w:rPr>
      </w:pPr>
      <w:r>
        <w:rPr>
          <w:rFonts w:ascii="微软雅黑" w:hAnsi="微软雅黑" w:hint="eastAsia"/>
          <w:szCs w:val="24"/>
        </w:rPr>
        <w:t>级别（1到5，或无）、</w:t>
      </w:r>
    </w:p>
    <w:p w:rsidR="00E41F51" w:rsidRDefault="00EA7EA4">
      <w:pPr>
        <w:rPr>
          <w:rFonts w:ascii="微软雅黑" w:hAnsi="微软雅黑"/>
          <w:szCs w:val="24"/>
        </w:rPr>
      </w:pPr>
      <w:r>
        <w:rPr>
          <w:rFonts w:ascii="微软雅黑" w:hAnsi="微软雅黑" w:hint="eastAsia"/>
          <w:szCs w:val="24"/>
        </w:rPr>
        <w:t>考试科目（理论、实操、</w:t>
      </w:r>
      <w:r>
        <w:rPr>
          <w:rFonts w:ascii="微软雅黑" w:hAnsi="微软雅黑" w:hint="eastAsia"/>
          <w:b/>
          <w:szCs w:val="24"/>
        </w:rPr>
        <w:t>综合评审《一级、二级才有</w:t>
      </w:r>
      <w:r>
        <w:rPr>
          <w:rFonts w:ascii="微软雅黑" w:hAnsi="微软雅黑" w:hint="eastAsia"/>
          <w:szCs w:val="24"/>
        </w:rPr>
        <w:t>》）、</w:t>
      </w:r>
    </w:p>
    <w:p w:rsidR="00E41F51" w:rsidRDefault="00EA7EA4">
      <w:pPr>
        <w:rPr>
          <w:rFonts w:ascii="微软雅黑" w:hAnsi="微软雅黑"/>
          <w:szCs w:val="24"/>
        </w:rPr>
      </w:pPr>
      <w:r>
        <w:rPr>
          <w:rFonts w:ascii="微软雅黑" w:hAnsi="微软雅黑" w:hint="eastAsia"/>
          <w:szCs w:val="24"/>
        </w:rPr>
        <w:t>考试类型（新考、补考</w:t>
      </w:r>
      <w:r>
        <w:rPr>
          <w:rFonts w:ascii="微软雅黑" w:hAnsi="微软雅黑"/>
          <w:szCs w:val="24"/>
        </w:rPr>
        <w:t>）</w:t>
      </w:r>
    </w:p>
    <w:p w:rsidR="00E41F51" w:rsidRDefault="00EA7EA4">
      <w:pPr>
        <w:rPr>
          <w:rFonts w:ascii="微软雅黑" w:hAnsi="微软雅黑"/>
          <w:szCs w:val="24"/>
        </w:rPr>
      </w:pPr>
      <w:r>
        <w:rPr>
          <w:rFonts w:ascii="微软雅黑" w:hAnsi="微软雅黑" w:hint="eastAsia"/>
          <w:b/>
          <w:szCs w:val="24"/>
        </w:rPr>
        <w:t>原证书编号（非五级才有</w:t>
      </w:r>
      <w:r>
        <w:rPr>
          <w:rFonts w:ascii="微软雅黑" w:hAnsi="微软雅黑" w:hint="eastAsia"/>
          <w:szCs w:val="24"/>
        </w:rPr>
        <w:t>，在个人证书中选择）、（学历及学历证书编号，职称及职称证书编号，若没有，可以选择无）</w:t>
      </w:r>
    </w:p>
    <w:p w:rsidR="00E41F51" w:rsidRDefault="00EA7EA4">
      <w:pPr>
        <w:rPr>
          <w:rFonts w:ascii="微软雅黑" w:hAnsi="微软雅黑"/>
          <w:strike/>
          <w:szCs w:val="24"/>
        </w:rPr>
      </w:pPr>
      <w:r>
        <w:rPr>
          <w:rFonts w:ascii="微软雅黑" w:hAnsi="微软雅黑" w:hint="eastAsia"/>
          <w:strike/>
          <w:szCs w:val="24"/>
        </w:rPr>
        <w:lastRenderedPageBreak/>
        <w:t>本职业（工种）年限、</w:t>
      </w:r>
    </w:p>
    <w:p w:rsidR="00E41F51" w:rsidRDefault="00EA7EA4">
      <w:pPr>
        <w:rPr>
          <w:rFonts w:ascii="微软雅黑" w:hAnsi="微软雅黑"/>
          <w:strike/>
          <w:szCs w:val="24"/>
        </w:rPr>
      </w:pPr>
      <w:r>
        <w:rPr>
          <w:rFonts w:ascii="微软雅黑" w:hAnsi="微软雅黑" w:hint="eastAsia"/>
          <w:strike/>
          <w:szCs w:val="24"/>
        </w:rPr>
        <w:t>工龄、</w:t>
      </w:r>
    </w:p>
    <w:p w:rsidR="00E41F51" w:rsidRDefault="00EA7EA4">
      <w:pPr>
        <w:rPr>
          <w:rFonts w:ascii="微软雅黑" w:hAnsi="微软雅黑"/>
          <w:szCs w:val="24"/>
        </w:rPr>
      </w:pPr>
      <w:r>
        <w:rPr>
          <w:rFonts w:ascii="微软雅黑" w:hAnsi="微软雅黑" w:hint="eastAsia"/>
          <w:szCs w:val="24"/>
        </w:rPr>
        <w:t>上传电子文件（在线审核的证明材料）、</w:t>
      </w:r>
    </w:p>
    <w:p w:rsidR="00E41F51" w:rsidRDefault="00EA7EA4">
      <w:pPr>
        <w:rPr>
          <w:rFonts w:ascii="微软雅黑" w:hAnsi="微软雅黑"/>
          <w:szCs w:val="24"/>
        </w:rPr>
      </w:pPr>
      <w:r>
        <w:rPr>
          <w:rFonts w:ascii="微软雅黑" w:hAnsi="微软雅黑" w:hint="eastAsia"/>
          <w:b/>
          <w:szCs w:val="24"/>
        </w:rPr>
        <w:t>现场审核地点</w:t>
      </w:r>
      <w:r>
        <w:rPr>
          <w:rFonts w:ascii="微软雅黑" w:hAnsi="微软雅黑"/>
          <w:szCs w:val="24"/>
        </w:rPr>
        <w:t>(</w:t>
      </w:r>
      <w:r>
        <w:rPr>
          <w:rFonts w:ascii="微软雅黑" w:hAnsi="微软雅黑" w:hint="eastAsia"/>
          <w:color w:val="0000FF"/>
          <w:szCs w:val="24"/>
        </w:rPr>
        <w:t>个人报名：</w:t>
      </w:r>
      <w:r>
        <w:rPr>
          <w:rFonts w:ascii="微软雅黑" w:hAnsi="微软雅黑"/>
          <w:szCs w:val="24"/>
        </w:rPr>
        <w:t>A</w:t>
      </w:r>
      <w:r>
        <w:rPr>
          <w:rFonts w:ascii="微软雅黑" w:hAnsi="微软雅黑" w:hint="eastAsia"/>
          <w:szCs w:val="24"/>
        </w:rPr>
        <w:t>类三级以上：审核地点</w:t>
      </w:r>
      <w:proofErr w:type="gramStart"/>
      <w:r>
        <w:rPr>
          <w:rFonts w:ascii="微软雅黑" w:hAnsi="微软雅黑" w:hint="eastAsia"/>
          <w:szCs w:val="24"/>
        </w:rPr>
        <w:t>只能选省鉴定</w:t>
      </w:r>
      <w:proofErr w:type="gramEnd"/>
      <w:r>
        <w:rPr>
          <w:rFonts w:ascii="微软雅黑" w:hAnsi="微软雅黑" w:hint="eastAsia"/>
          <w:szCs w:val="24"/>
        </w:rPr>
        <w:t>中心，考试地点也是省鉴定中心。A类四级五级：审核地点可以选17个地市鉴定中心及省鉴定中心，考试地点选17个地市及省鉴定中心。专项能力同A类四级五级。机构报名：</w:t>
      </w:r>
      <w:proofErr w:type="gramStart"/>
      <w:r>
        <w:rPr>
          <w:rFonts w:ascii="微软雅黑" w:hAnsi="微软雅黑" w:hint="eastAsia"/>
          <w:szCs w:val="24"/>
        </w:rPr>
        <w:t>用机构</w:t>
      </w:r>
      <w:proofErr w:type="gramEnd"/>
      <w:r>
        <w:rPr>
          <w:rFonts w:ascii="微软雅黑" w:hAnsi="微软雅黑" w:hint="eastAsia"/>
          <w:szCs w:val="24"/>
        </w:rPr>
        <w:t>代码登录，然后上传报名数据，就会隶属于哪个鉴定中心,审核权和考试地点也就确定</w:t>
      </w:r>
      <w:r>
        <w:rPr>
          <w:rFonts w:ascii="微软雅黑" w:hAnsi="微软雅黑" w:hint="eastAsia"/>
          <w:color w:val="0000FF"/>
          <w:szCs w:val="24"/>
        </w:rPr>
        <w:t>(省、市（省管县）、县三级)。</w:t>
      </w:r>
      <w:r>
        <w:rPr>
          <w:rFonts w:ascii="微软雅黑" w:hAnsi="微软雅黑" w:hint="eastAsia"/>
          <w:szCs w:val="24"/>
        </w:rPr>
        <w:t>B类及全国统考,预备技师:个人报名：审核地点为省鉴定中心，考试地点可以选择11个地市。机构：审核地点为省中心，考试地点可以选择11个地市。</w:t>
      </w:r>
      <w:r>
        <w:rPr>
          <w:rFonts w:ascii="微软雅黑" w:hAnsi="微软雅黑" w:hint="eastAsia"/>
          <w:color w:val="5B9BD5" w:themeColor="accent1"/>
          <w:szCs w:val="24"/>
        </w:rPr>
        <w:t>省鉴定中心可以为单独为某个所站或某个中心报名的考生的审核权下放给某个地市鉴定中心</w:t>
      </w:r>
      <w:r>
        <w:rPr>
          <w:rFonts w:ascii="微软雅黑" w:hAnsi="微软雅黑"/>
          <w:szCs w:val="24"/>
        </w:rPr>
        <w:t>)</w:t>
      </w:r>
      <w:r>
        <w:rPr>
          <w:rFonts w:ascii="微软雅黑" w:hAnsi="微软雅黑" w:hint="eastAsia"/>
          <w:szCs w:val="24"/>
        </w:rPr>
        <w:t>（各中心可以</w:t>
      </w:r>
      <w:proofErr w:type="gramStart"/>
      <w:r>
        <w:rPr>
          <w:rFonts w:ascii="微软雅黑" w:hAnsi="微软雅黑" w:hint="eastAsia"/>
          <w:szCs w:val="24"/>
        </w:rPr>
        <w:t>批量将</w:t>
      </w:r>
      <w:proofErr w:type="gramEnd"/>
      <w:r>
        <w:rPr>
          <w:rFonts w:ascii="微软雅黑" w:hAnsi="微软雅黑" w:hint="eastAsia"/>
          <w:szCs w:val="24"/>
        </w:rPr>
        <w:t>个人报名考生移到所管辖的某一所站。）</w:t>
      </w:r>
    </w:p>
    <w:p w:rsidR="00E41F51" w:rsidRDefault="00EA7EA4">
      <w:pPr>
        <w:rPr>
          <w:rFonts w:ascii="微软雅黑" w:hAnsi="微软雅黑"/>
          <w:szCs w:val="24"/>
        </w:rPr>
      </w:pPr>
      <w:r>
        <w:rPr>
          <w:rFonts w:ascii="微软雅黑" w:hAnsi="微软雅黑" w:hint="eastAsia"/>
          <w:strike/>
          <w:szCs w:val="24"/>
        </w:rPr>
        <w:t>参加考试地点</w:t>
      </w:r>
      <w:r>
        <w:rPr>
          <w:rStyle w:val="a5"/>
          <w:rFonts w:ascii="微软雅黑" w:hAnsi="微软雅黑" w:hint="eastAsia"/>
          <w:strike/>
          <w:szCs w:val="24"/>
        </w:rPr>
        <w:t>(同上第10点设置）</w:t>
      </w:r>
      <w:r>
        <w:rPr>
          <w:rStyle w:val="a5"/>
          <w:rFonts w:ascii="微软雅黑" w:hAnsi="微软雅黑" w:hint="eastAsia"/>
          <w:szCs w:val="24"/>
        </w:rPr>
        <w:t>（考生打印的申报表上不显示考试地点。）</w:t>
      </w:r>
    </w:p>
    <w:p w:rsidR="00E41F51" w:rsidRDefault="00EA7EA4">
      <w:pPr>
        <w:rPr>
          <w:rFonts w:ascii="微软雅黑" w:hAnsi="微软雅黑"/>
          <w:szCs w:val="24"/>
        </w:rPr>
      </w:pPr>
      <w:r>
        <w:rPr>
          <w:rFonts w:ascii="微软雅黑" w:hAnsi="微软雅黑" w:hint="eastAsia"/>
          <w:szCs w:val="24"/>
        </w:rPr>
        <w:t>考生来源（学校、企业、机关事业单位、其他）</w:t>
      </w:r>
    </w:p>
    <w:p w:rsidR="00E41F51" w:rsidRDefault="00EA7EA4">
      <w:pPr>
        <w:rPr>
          <w:rFonts w:ascii="微软雅黑" w:hAnsi="微软雅黑"/>
          <w:szCs w:val="24"/>
        </w:rPr>
      </w:pPr>
      <w:r>
        <w:rPr>
          <w:rFonts w:ascii="微软雅黑" w:hAnsi="微软雅黑" w:hint="eastAsia"/>
          <w:szCs w:val="24"/>
        </w:rPr>
        <w:t>领证方式：自取、邮寄到付（收件人信息）</w:t>
      </w:r>
    </w:p>
    <w:p w:rsidR="00E41F51" w:rsidRDefault="00EA7EA4">
      <w:pPr>
        <w:rPr>
          <w:rFonts w:ascii="微软雅黑" w:hAnsi="微软雅黑"/>
          <w:szCs w:val="24"/>
        </w:rPr>
      </w:pPr>
      <w:r>
        <w:rPr>
          <w:rFonts w:ascii="微软雅黑" w:hAnsi="微软雅黑" w:hint="eastAsia"/>
          <w:szCs w:val="24"/>
        </w:rPr>
        <w:t>条款（诚信声明等）</w:t>
      </w:r>
    </w:p>
    <w:p w:rsidR="00E41F51" w:rsidRDefault="00EA7EA4">
      <w:pPr>
        <w:rPr>
          <w:rFonts w:ascii="微软雅黑" w:hAnsi="微软雅黑"/>
          <w:szCs w:val="24"/>
        </w:rPr>
      </w:pPr>
      <w:r>
        <w:rPr>
          <w:rFonts w:ascii="微软雅黑" w:hAnsi="微软雅黑"/>
          <w:szCs w:val="24"/>
        </w:rPr>
        <w:t>报名方式（个人</w:t>
      </w:r>
      <w:r>
        <w:rPr>
          <w:rFonts w:ascii="微软雅黑" w:hAnsi="微软雅黑" w:hint="eastAsia"/>
          <w:szCs w:val="24"/>
        </w:rPr>
        <w:t>报名</w:t>
      </w:r>
      <w:r>
        <w:rPr>
          <w:rFonts w:ascii="微软雅黑" w:hAnsi="微软雅黑"/>
          <w:szCs w:val="24"/>
        </w:rPr>
        <w:t>、</w:t>
      </w:r>
      <w:r>
        <w:rPr>
          <w:rFonts w:ascii="微软雅黑" w:hAnsi="微软雅黑" w:hint="eastAsia"/>
          <w:szCs w:val="24"/>
        </w:rPr>
        <w:t>机构报名时以</w:t>
      </w:r>
      <w:r>
        <w:rPr>
          <w:rFonts w:ascii="微软雅黑" w:hAnsi="微软雅黑"/>
          <w:szCs w:val="24"/>
        </w:rPr>
        <w:t>机构</w:t>
      </w:r>
      <w:r>
        <w:rPr>
          <w:rFonts w:ascii="微软雅黑" w:hAnsi="微软雅黑" w:hint="eastAsia"/>
          <w:szCs w:val="24"/>
        </w:rPr>
        <w:t>名显示</w:t>
      </w:r>
      <w:r>
        <w:rPr>
          <w:rFonts w:ascii="微软雅黑" w:hAnsi="微软雅黑"/>
          <w:szCs w:val="24"/>
        </w:rPr>
        <w:t>）</w:t>
      </w:r>
    </w:p>
    <w:p w:rsidR="00E41F51" w:rsidRDefault="00EA7EA4">
      <w:pPr>
        <w:rPr>
          <w:rFonts w:ascii="微软雅黑" w:hAnsi="微软雅黑"/>
          <w:szCs w:val="24"/>
        </w:rPr>
      </w:pPr>
      <w:r>
        <w:rPr>
          <w:rFonts w:ascii="微软雅黑" w:hAnsi="微软雅黑"/>
          <w:szCs w:val="24"/>
        </w:rPr>
        <w:t>鉴定计划，</w:t>
      </w:r>
      <w:r>
        <w:rPr>
          <w:rFonts w:ascii="微软雅黑" w:hAnsi="微软雅黑" w:hint="eastAsia"/>
          <w:szCs w:val="24"/>
        </w:rPr>
        <w:t>等报考信息</w:t>
      </w:r>
    </w:p>
    <w:p w:rsidR="00E41F51" w:rsidRDefault="00EA7EA4">
      <w:pPr>
        <w:rPr>
          <w:rFonts w:ascii="微软雅黑" w:hAnsi="微软雅黑"/>
          <w:b/>
          <w:szCs w:val="24"/>
        </w:rPr>
      </w:pPr>
      <w:r>
        <w:rPr>
          <w:rFonts w:ascii="微软雅黑" w:hAnsi="微软雅黑" w:hint="eastAsia"/>
          <w:b/>
          <w:szCs w:val="24"/>
        </w:rPr>
        <w:t>职业鉴定</w:t>
      </w:r>
      <w:r>
        <w:rPr>
          <w:rFonts w:ascii="微软雅黑" w:hAnsi="微软雅黑"/>
          <w:b/>
          <w:szCs w:val="24"/>
        </w:rPr>
        <w:t>报名表：</w:t>
      </w:r>
    </w:p>
    <w:p w:rsidR="00E41F51" w:rsidRDefault="00EA7EA4">
      <w:pPr>
        <w:widowControl/>
        <w:rPr>
          <w:rFonts w:ascii="微软雅黑" w:hAnsi="微软雅黑" w:cs="宋体"/>
          <w:color w:val="000000"/>
          <w:kern w:val="0"/>
          <w:szCs w:val="24"/>
        </w:rPr>
      </w:pPr>
      <w:r>
        <w:rPr>
          <w:rFonts w:ascii="微软雅黑" w:hAnsi="微软雅黑"/>
          <w:szCs w:val="24"/>
        </w:rPr>
        <w:lastRenderedPageBreak/>
        <w:t>s</w:t>
      </w:r>
      <w:r>
        <w:rPr>
          <w:rFonts w:ascii="微软雅黑" w:hAnsi="微软雅黑" w:hint="eastAsia"/>
          <w:szCs w:val="24"/>
        </w:rPr>
        <w:t>tate</w:t>
      </w:r>
      <w:r>
        <w:rPr>
          <w:rFonts w:ascii="微软雅黑" w:hAnsi="微软雅黑"/>
          <w:szCs w:val="24"/>
        </w:rPr>
        <w:t>:</w:t>
      </w:r>
      <w:r>
        <w:rPr>
          <w:rFonts w:ascii="微软雅黑" w:hAnsi="微软雅黑" w:cs="宋体" w:hint="eastAsia"/>
          <w:color w:val="000000"/>
          <w:kern w:val="0"/>
          <w:szCs w:val="24"/>
        </w:rPr>
        <w:t>0：初始；10：确认提交；15：已打印报名表；20：审核通过；</w:t>
      </w:r>
      <w:r>
        <w:rPr>
          <w:rFonts w:ascii="微软雅黑" w:hAnsi="微软雅黑" w:cs="宋体"/>
          <w:color w:val="000000"/>
          <w:kern w:val="0"/>
          <w:szCs w:val="24"/>
        </w:rPr>
        <w:t>30</w:t>
      </w:r>
      <w:r>
        <w:rPr>
          <w:rFonts w:ascii="微软雅黑" w:hAnsi="微软雅黑" w:cs="宋体" w:hint="eastAsia"/>
          <w:color w:val="000000"/>
          <w:kern w:val="0"/>
          <w:szCs w:val="24"/>
        </w:rPr>
        <w:t>：驳回（可修改信息再提交）；40：审核不通过（报名终止，不允许修改再次提交，本批次鉴定本职业级别不允许在报名）；</w:t>
      </w:r>
    </w:p>
    <w:p w:rsidR="00E41F51" w:rsidRDefault="00EA7EA4">
      <w:pPr>
        <w:widowControl/>
        <w:rPr>
          <w:rFonts w:ascii="微软雅黑" w:hAnsi="微软雅黑" w:cs="宋体"/>
          <w:color w:val="000000"/>
          <w:kern w:val="0"/>
          <w:szCs w:val="24"/>
        </w:rPr>
      </w:pPr>
      <w:r>
        <w:rPr>
          <w:rFonts w:ascii="微软雅黑" w:hAnsi="微软雅黑" w:cs="宋体" w:hint="eastAsia"/>
          <w:color w:val="000000"/>
          <w:kern w:val="0"/>
          <w:szCs w:val="24"/>
        </w:rPr>
        <w:t>增加：报名时，给考生增加一个备注框，以便有些信息要备注说明。</w:t>
      </w:r>
    </w:p>
    <w:p w:rsidR="00E41F51" w:rsidRDefault="00EA7EA4">
      <w:pPr>
        <w:widowControl/>
        <w:rPr>
          <w:rFonts w:ascii="微软雅黑" w:hAnsi="微软雅黑" w:cs="宋体"/>
          <w:color w:val="000000"/>
          <w:kern w:val="0"/>
          <w:szCs w:val="24"/>
        </w:rPr>
      </w:pPr>
      <w:r>
        <w:rPr>
          <w:rFonts w:ascii="微软雅黑" w:hAnsi="微软雅黑" w:cs="宋体" w:hint="eastAsia"/>
          <w:color w:val="000000"/>
          <w:kern w:val="0"/>
          <w:szCs w:val="24"/>
        </w:rPr>
        <w:t>请鉴定</w:t>
      </w:r>
      <w:proofErr w:type="gramStart"/>
      <w:r>
        <w:rPr>
          <w:rFonts w:ascii="微软雅黑" w:hAnsi="微软雅黑" w:cs="宋体" w:hint="eastAsia"/>
          <w:color w:val="000000"/>
          <w:kern w:val="0"/>
          <w:szCs w:val="24"/>
        </w:rPr>
        <w:t>一</w:t>
      </w:r>
      <w:proofErr w:type="gramEnd"/>
      <w:r>
        <w:rPr>
          <w:rFonts w:ascii="微软雅黑" w:hAnsi="微软雅黑" w:cs="宋体" w:hint="eastAsia"/>
          <w:color w:val="000000"/>
          <w:kern w:val="0"/>
          <w:szCs w:val="24"/>
        </w:rPr>
        <w:t>科、竞赛科、质量</w:t>
      </w:r>
      <w:proofErr w:type="gramStart"/>
      <w:r>
        <w:rPr>
          <w:rFonts w:ascii="微软雅黑" w:hAnsi="微软雅黑" w:cs="宋体" w:hint="eastAsia"/>
          <w:color w:val="000000"/>
          <w:kern w:val="0"/>
          <w:szCs w:val="24"/>
        </w:rPr>
        <w:t>督导科</w:t>
      </w:r>
      <w:proofErr w:type="gramEnd"/>
      <w:r>
        <w:rPr>
          <w:rFonts w:ascii="微软雅黑" w:hAnsi="微软雅黑" w:cs="宋体" w:hint="eastAsia"/>
          <w:color w:val="000000"/>
          <w:kern w:val="0"/>
          <w:szCs w:val="24"/>
        </w:rPr>
        <w:t>提供个人申报表及单位申报表样式。</w:t>
      </w:r>
    </w:p>
    <w:p w:rsidR="00E41F51" w:rsidRDefault="00E41F51">
      <w:pPr>
        <w:widowControl/>
        <w:rPr>
          <w:rFonts w:ascii="微软雅黑" w:hAnsi="微软雅黑" w:cs="宋体"/>
          <w:color w:val="000000"/>
          <w:kern w:val="0"/>
          <w:szCs w:val="24"/>
        </w:rPr>
      </w:pPr>
    </w:p>
    <w:p w:rsidR="00E41F51" w:rsidRDefault="00EA7EA4">
      <w:pPr>
        <w:pStyle w:val="5"/>
        <w:rPr>
          <w:rFonts w:ascii="微软雅黑" w:hAnsi="微软雅黑"/>
        </w:rPr>
      </w:pPr>
      <w:r>
        <w:rPr>
          <w:rFonts w:ascii="微软雅黑" w:hAnsi="微软雅黑" w:hint="eastAsia"/>
        </w:rPr>
        <w:t>答辩论文（二级以上考生）</w:t>
      </w:r>
    </w:p>
    <w:p w:rsidR="00E41F51" w:rsidRDefault="00EA7EA4">
      <w:pPr>
        <w:rPr>
          <w:rFonts w:ascii="微软雅黑" w:hAnsi="微软雅黑"/>
          <w:szCs w:val="24"/>
        </w:rPr>
      </w:pPr>
      <w:r>
        <w:rPr>
          <w:rFonts w:ascii="微软雅黑" w:hAnsi="微软雅黑" w:hint="eastAsia"/>
          <w:b/>
          <w:szCs w:val="24"/>
        </w:rPr>
        <w:t>功能说明：</w:t>
      </w:r>
      <w:r>
        <w:rPr>
          <w:rFonts w:ascii="微软雅黑" w:hAnsi="微软雅黑" w:hint="eastAsia"/>
          <w:szCs w:val="24"/>
        </w:rPr>
        <w:t>报考一、二级职业等级，系统会提示要求</w:t>
      </w:r>
      <w:r>
        <w:rPr>
          <w:rFonts w:ascii="微软雅黑" w:hAnsi="微软雅黑" w:hint="eastAsia"/>
          <w:color w:val="0000FF"/>
          <w:szCs w:val="24"/>
        </w:rPr>
        <w:t>开始考试</w:t>
      </w:r>
      <w:r>
        <w:rPr>
          <w:rFonts w:ascii="微软雅黑" w:hAnsi="微软雅黑"/>
          <w:color w:val="0000FF"/>
          <w:szCs w:val="24"/>
        </w:rPr>
        <w:t>1</w:t>
      </w:r>
      <w:r>
        <w:rPr>
          <w:rFonts w:ascii="微软雅黑" w:hAnsi="微软雅黑" w:hint="eastAsia"/>
          <w:color w:val="0000FF"/>
          <w:szCs w:val="24"/>
        </w:rPr>
        <w:t>5日前</w:t>
      </w:r>
      <w:r>
        <w:rPr>
          <w:rFonts w:ascii="微软雅黑" w:hAnsi="微软雅黑" w:hint="eastAsia"/>
          <w:szCs w:val="24"/>
        </w:rPr>
        <w:t>上传答辩论文，（上传论文窗口在显耀的位置）考生上传附件论文到平台，机构窗口支持批量上传和单个添加（文件名用身份证号命名）。（论文答辩前评判分数）</w:t>
      </w:r>
    </w:p>
    <w:p w:rsidR="00E41F51" w:rsidRDefault="00EA7EA4">
      <w:pPr>
        <w:rPr>
          <w:rFonts w:ascii="微软雅黑" w:hAnsi="微软雅黑"/>
          <w:szCs w:val="24"/>
          <w:shd w:val="clear" w:color="auto" w:fill="FFFFFF"/>
        </w:rPr>
      </w:pPr>
      <w:r>
        <w:rPr>
          <w:rFonts w:ascii="微软雅黑" w:hAnsi="微软雅黑" w:hint="eastAsia"/>
          <w:szCs w:val="24"/>
          <w:shd w:val="clear" w:color="auto" w:fill="FFFFFF"/>
        </w:rPr>
        <w:t>报考各职业一、二级需进行综合评审。综合评审采用直接撰写专题论文或考前提交论文进行口头或纸笔作答方式。综合评审需要进行论文答辩的考生，需在</w:t>
      </w:r>
      <w:proofErr w:type="gramStart"/>
      <w:r>
        <w:rPr>
          <w:rFonts w:ascii="微软雅黑" w:hAnsi="微软雅黑" w:hint="eastAsia"/>
          <w:szCs w:val="24"/>
          <w:shd w:val="clear" w:color="auto" w:fill="FFFFFF"/>
        </w:rPr>
        <w:t>距理</w:t>
      </w:r>
      <w:r>
        <w:rPr>
          <w:rFonts w:ascii="微软雅黑" w:hAnsi="微软雅黑" w:hint="eastAsia"/>
          <w:color w:val="0000FF"/>
          <w:szCs w:val="24"/>
          <w:shd w:val="clear" w:color="auto" w:fill="FFFFFF"/>
        </w:rPr>
        <w:t>论</w:t>
      </w:r>
      <w:proofErr w:type="gramEnd"/>
      <w:r>
        <w:rPr>
          <w:rFonts w:ascii="微软雅黑" w:hAnsi="微软雅黑" w:hint="eastAsia"/>
          <w:color w:val="0000FF"/>
          <w:szCs w:val="24"/>
          <w:shd w:val="clear" w:color="auto" w:fill="FFFFFF"/>
        </w:rPr>
        <w:t>考试</w:t>
      </w:r>
      <w:r>
        <w:rPr>
          <w:rFonts w:ascii="微软雅黑" w:hAnsi="微软雅黑"/>
          <w:color w:val="0000FF"/>
          <w:szCs w:val="24"/>
          <w:shd w:val="clear" w:color="auto" w:fill="FFFFFF"/>
        </w:rPr>
        <w:t>15个工作日前1周内</w:t>
      </w:r>
      <w:r>
        <w:rPr>
          <w:rFonts w:ascii="微软雅黑" w:hAnsi="微软雅黑" w:hint="eastAsia"/>
          <w:szCs w:val="24"/>
          <w:shd w:val="clear" w:color="auto" w:fill="FFFFFF"/>
        </w:rPr>
        <w:t>，提交论文至</w:t>
      </w:r>
      <w:proofErr w:type="gramStart"/>
      <w:r>
        <w:rPr>
          <w:rFonts w:ascii="微软雅黑" w:hAnsi="微软雅黑" w:hint="eastAsia"/>
          <w:szCs w:val="24"/>
          <w:shd w:val="clear" w:color="auto" w:fill="FFFFFF"/>
        </w:rPr>
        <w:t>省职业</w:t>
      </w:r>
      <w:proofErr w:type="gramEnd"/>
      <w:r>
        <w:rPr>
          <w:rFonts w:ascii="微软雅黑" w:hAnsi="微软雅黑" w:hint="eastAsia"/>
          <w:szCs w:val="24"/>
          <w:shd w:val="clear" w:color="auto" w:fill="FFFFFF"/>
        </w:rPr>
        <w:t>技能鉴定指导中心鉴定</w:t>
      </w:r>
      <w:proofErr w:type="gramStart"/>
      <w:r>
        <w:rPr>
          <w:rFonts w:ascii="微软雅黑" w:hAnsi="微软雅黑" w:hint="eastAsia"/>
          <w:szCs w:val="24"/>
          <w:shd w:val="clear" w:color="auto" w:fill="FFFFFF"/>
        </w:rPr>
        <w:t>一</w:t>
      </w:r>
      <w:proofErr w:type="gramEnd"/>
      <w:r>
        <w:rPr>
          <w:rFonts w:ascii="微软雅黑" w:hAnsi="微软雅黑" w:hint="eastAsia"/>
          <w:szCs w:val="24"/>
          <w:shd w:val="clear" w:color="auto" w:fill="FFFFFF"/>
        </w:rPr>
        <w:t>科（上半年5月1日前下半年11月1日前，在规定时间内未提交论文的考生视为放弃综合评审答辩考试）。增加：此处可以有短信提醒考生在网上</w:t>
      </w:r>
      <w:proofErr w:type="gramStart"/>
      <w:r>
        <w:rPr>
          <w:rFonts w:ascii="微软雅黑" w:hAnsi="微软雅黑" w:hint="eastAsia"/>
          <w:szCs w:val="24"/>
          <w:shd w:val="clear" w:color="auto" w:fill="FFFFFF"/>
        </w:rPr>
        <w:t>上</w:t>
      </w:r>
      <w:proofErr w:type="gramEnd"/>
      <w:r>
        <w:rPr>
          <w:rFonts w:ascii="微软雅黑" w:hAnsi="微软雅黑" w:hint="eastAsia"/>
          <w:szCs w:val="24"/>
          <w:shd w:val="clear" w:color="auto" w:fill="FFFFFF"/>
        </w:rPr>
        <w:t>传论文。</w:t>
      </w:r>
    </w:p>
    <w:p w:rsidR="00E41F51" w:rsidRDefault="00EA7EA4">
      <w:pPr>
        <w:pStyle w:val="3"/>
        <w:rPr>
          <w:rFonts w:ascii="微软雅黑" w:hAnsi="微软雅黑"/>
        </w:rPr>
      </w:pPr>
      <w:bookmarkStart w:id="147" w:name="_Toc525227104"/>
      <w:bookmarkStart w:id="148" w:name="_Toc525228481"/>
      <w:bookmarkStart w:id="149" w:name="_Toc525227797"/>
      <w:r>
        <w:rPr>
          <w:rFonts w:ascii="微软雅黑" w:hAnsi="微软雅黑"/>
        </w:rPr>
        <w:t>批量报名</w:t>
      </w:r>
      <w:r>
        <w:rPr>
          <w:rFonts w:ascii="微软雅黑" w:hAnsi="微软雅黑" w:hint="eastAsia"/>
        </w:rPr>
        <w:t>（所站、院校、机构）</w:t>
      </w:r>
      <w:bookmarkEnd w:id="147"/>
      <w:bookmarkEnd w:id="148"/>
      <w:bookmarkEnd w:id="149"/>
    </w:p>
    <w:p w:rsidR="00E41F51" w:rsidRDefault="00EA7EA4">
      <w:pPr>
        <w:rPr>
          <w:rFonts w:ascii="微软雅黑" w:hAnsi="微软雅黑"/>
          <w:szCs w:val="24"/>
        </w:rPr>
      </w:pPr>
      <w:r>
        <w:rPr>
          <w:rFonts w:ascii="微软雅黑" w:hAnsi="微软雅黑" w:hint="eastAsia"/>
          <w:szCs w:val="24"/>
        </w:rPr>
        <w:t>可以通过刷身份证，采集身份证信息的方式为考生报名。</w:t>
      </w:r>
    </w:p>
    <w:p w:rsidR="00E41F51" w:rsidRDefault="00EA7EA4">
      <w:pPr>
        <w:rPr>
          <w:rFonts w:ascii="微软雅黑" w:hAnsi="微软雅黑"/>
          <w:szCs w:val="24"/>
        </w:rPr>
      </w:pPr>
      <w:r>
        <w:rPr>
          <w:rFonts w:ascii="微软雅黑" w:hAnsi="微软雅黑" w:hint="eastAsia"/>
          <w:b/>
          <w:szCs w:val="24"/>
        </w:rPr>
        <w:t>功能说明：</w:t>
      </w:r>
      <w:r>
        <w:rPr>
          <w:rFonts w:ascii="微软雅黑" w:hAnsi="微软雅黑" w:hint="eastAsia"/>
          <w:szCs w:val="24"/>
        </w:rPr>
        <w:t>线下收集考生报名信息，线上统</w:t>
      </w:r>
      <w:r>
        <w:rPr>
          <w:rFonts w:ascii="微软雅黑" w:hAnsi="微软雅黑" w:hint="eastAsia"/>
          <w:b/>
          <w:szCs w:val="24"/>
        </w:rPr>
        <w:t>一</w:t>
      </w:r>
      <w:r>
        <w:rPr>
          <w:rFonts w:ascii="微软雅黑" w:hAnsi="微软雅黑" w:hint="eastAsia"/>
          <w:szCs w:val="24"/>
        </w:rPr>
        <w:t>进行批量注册、报名、缴费或延期缴费（缓缴费）、上传缴费证明、单个或批量论文上传等相关批量操作。</w:t>
      </w:r>
    </w:p>
    <w:p w:rsidR="00E41F51" w:rsidRDefault="00EA7EA4">
      <w:pPr>
        <w:rPr>
          <w:rFonts w:ascii="微软雅黑" w:hAnsi="微软雅黑"/>
          <w:szCs w:val="24"/>
        </w:rPr>
      </w:pPr>
      <w:r>
        <w:rPr>
          <w:rFonts w:ascii="微软雅黑" w:hAnsi="微软雅黑" w:hint="eastAsia"/>
          <w:szCs w:val="24"/>
        </w:rPr>
        <w:lastRenderedPageBreak/>
        <w:t>部分职业（工种）报考二级以上的考生须在考试前1</w:t>
      </w:r>
      <w:r>
        <w:rPr>
          <w:rFonts w:ascii="微软雅黑" w:hAnsi="微软雅黑"/>
          <w:szCs w:val="24"/>
        </w:rPr>
        <w:t>5</w:t>
      </w:r>
      <w:r>
        <w:rPr>
          <w:rFonts w:ascii="微软雅黑" w:hAnsi="微软雅黑" w:hint="eastAsia"/>
          <w:szCs w:val="24"/>
        </w:rPr>
        <w:t>日在线提交论文。</w:t>
      </w:r>
    </w:p>
    <w:p w:rsidR="00E41F51" w:rsidRDefault="00EA7EA4">
      <w:pPr>
        <w:rPr>
          <w:rFonts w:ascii="微软雅黑" w:hAnsi="微软雅黑"/>
          <w:szCs w:val="24"/>
        </w:rPr>
      </w:pPr>
      <w:r>
        <w:rPr>
          <w:rFonts w:ascii="微软雅黑" w:hAnsi="微软雅黑"/>
          <w:szCs w:val="24"/>
        </w:rPr>
        <w:t>批量上</w:t>
      </w:r>
      <w:proofErr w:type="gramStart"/>
      <w:r>
        <w:rPr>
          <w:rFonts w:ascii="微软雅黑" w:hAnsi="微软雅黑"/>
          <w:szCs w:val="24"/>
        </w:rPr>
        <w:t>传操作</w:t>
      </w:r>
      <w:proofErr w:type="gramEnd"/>
      <w:r>
        <w:rPr>
          <w:rFonts w:ascii="微软雅黑" w:hAnsi="微软雅黑"/>
          <w:szCs w:val="24"/>
        </w:rPr>
        <w:t>需要明确文件目录和命名规则，并以压缩</w:t>
      </w:r>
      <w:proofErr w:type="gramStart"/>
      <w:r>
        <w:rPr>
          <w:rFonts w:ascii="微软雅黑" w:hAnsi="微软雅黑"/>
          <w:szCs w:val="24"/>
        </w:rPr>
        <w:t>包形式</w:t>
      </w:r>
      <w:proofErr w:type="gramEnd"/>
      <w:r>
        <w:rPr>
          <w:rFonts w:ascii="微软雅黑" w:hAnsi="微软雅黑"/>
          <w:szCs w:val="24"/>
        </w:rPr>
        <w:t>上传。</w:t>
      </w:r>
    </w:p>
    <w:p w:rsidR="00E41F51" w:rsidRDefault="00EA7EA4">
      <w:pPr>
        <w:rPr>
          <w:rFonts w:ascii="微软雅黑" w:hAnsi="微软雅黑"/>
          <w:szCs w:val="24"/>
        </w:rPr>
      </w:pPr>
      <w:r>
        <w:rPr>
          <w:rFonts w:ascii="微软雅黑" w:hAnsi="微软雅黑"/>
          <w:szCs w:val="24"/>
        </w:rPr>
        <w:t>批量导入考生，报名总人数外省人数比例超过</w:t>
      </w:r>
      <w:r>
        <w:rPr>
          <w:rFonts w:ascii="微软雅黑" w:hAnsi="微软雅黑" w:hint="eastAsia"/>
          <w:szCs w:val="24"/>
        </w:rPr>
        <w:t>20%时，报警提示给省鉴定中心，只提示不限制。</w:t>
      </w:r>
    </w:p>
    <w:p w:rsidR="00E41F51" w:rsidRDefault="00EA7EA4">
      <w:pPr>
        <w:rPr>
          <w:rFonts w:ascii="微软雅黑" w:hAnsi="微软雅黑"/>
          <w:szCs w:val="24"/>
        </w:rPr>
      </w:pPr>
      <w:r>
        <w:rPr>
          <w:rFonts w:ascii="微软雅黑" w:hAnsi="微软雅黑"/>
          <w:szCs w:val="24"/>
        </w:rPr>
        <w:t>导入考生不满</w:t>
      </w:r>
      <w:r>
        <w:rPr>
          <w:rFonts w:ascii="微软雅黑" w:hAnsi="微软雅黑" w:hint="eastAsia"/>
          <w:szCs w:val="24"/>
        </w:rPr>
        <w:t>16周岁的，在审核窗口有醒目提示。</w:t>
      </w:r>
    </w:p>
    <w:p w:rsidR="00E41F51" w:rsidRDefault="00EA7EA4">
      <w:pPr>
        <w:rPr>
          <w:rFonts w:ascii="微软雅黑" w:hAnsi="微软雅黑"/>
          <w:szCs w:val="24"/>
        </w:rPr>
      </w:pPr>
      <w:r>
        <w:rPr>
          <w:rFonts w:ascii="微软雅黑" w:hAnsi="微软雅黑" w:hint="eastAsia"/>
          <w:szCs w:val="24"/>
        </w:rPr>
        <w:t>导入考生信息报名时，若同一身份证已经在本系统考取二个以上的证时，在审核窗口有醒目提示。若已经考取三个以上的证时，报警提示给省鉴定中心.</w:t>
      </w:r>
    </w:p>
    <w:p w:rsidR="00E41F51" w:rsidRDefault="00EA7EA4">
      <w:pPr>
        <w:rPr>
          <w:rFonts w:ascii="微软雅黑" w:hAnsi="微软雅黑"/>
          <w:color w:val="FF0000"/>
          <w:szCs w:val="24"/>
        </w:rPr>
      </w:pPr>
      <w:r>
        <w:rPr>
          <w:rFonts w:ascii="微软雅黑" w:hAnsi="微软雅黑" w:hint="eastAsia"/>
          <w:color w:val="FF0000"/>
          <w:szCs w:val="24"/>
        </w:rPr>
        <w:t>省管所站报名的数据进入省鉴定中心，市管所站报名的数据进入市鉴定中心，</w:t>
      </w:r>
    </w:p>
    <w:p w:rsidR="00E41F51" w:rsidRDefault="00EA7EA4">
      <w:pPr>
        <w:rPr>
          <w:rFonts w:ascii="微软雅黑" w:hAnsi="微软雅黑"/>
          <w:color w:val="FF0000"/>
          <w:szCs w:val="24"/>
        </w:rPr>
      </w:pPr>
      <w:r>
        <w:rPr>
          <w:rFonts w:ascii="微软雅黑" w:hAnsi="微软雅黑" w:hint="eastAsia"/>
          <w:color w:val="FF0000"/>
          <w:szCs w:val="24"/>
        </w:rPr>
        <w:t>县管所站报名的数据进入县鉴定中心</w:t>
      </w:r>
    </w:p>
    <w:p w:rsidR="00E41F51" w:rsidRDefault="00E41F51">
      <w:pPr>
        <w:rPr>
          <w:rFonts w:ascii="微软雅黑" w:hAnsi="微软雅黑"/>
          <w:szCs w:val="24"/>
        </w:rPr>
      </w:pPr>
    </w:p>
    <w:p w:rsidR="00E41F51" w:rsidRDefault="00EA7EA4">
      <w:pPr>
        <w:pStyle w:val="2"/>
        <w:rPr>
          <w:rFonts w:ascii="微软雅黑" w:hAnsi="微软雅黑"/>
        </w:rPr>
      </w:pPr>
      <w:bookmarkStart w:id="150" w:name="_Toc525227105"/>
      <w:bookmarkStart w:id="151" w:name="_Toc525228482"/>
      <w:bookmarkStart w:id="152" w:name="_Toc525227798"/>
      <w:bookmarkEnd w:id="146"/>
      <w:r>
        <w:rPr>
          <w:rFonts w:ascii="微软雅黑" w:hAnsi="微软雅黑" w:hint="eastAsia"/>
        </w:rPr>
        <w:t>在线学习（考生）</w:t>
      </w:r>
      <w:bookmarkEnd w:id="150"/>
      <w:bookmarkEnd w:id="151"/>
      <w:bookmarkEnd w:id="152"/>
    </w:p>
    <w:p w:rsidR="00E41F51" w:rsidRDefault="00EA7EA4">
      <w:pPr>
        <w:rPr>
          <w:rFonts w:ascii="微软雅黑" w:hAnsi="微软雅黑"/>
          <w:szCs w:val="24"/>
        </w:rPr>
      </w:pPr>
      <w:r>
        <w:rPr>
          <w:rFonts w:ascii="微软雅黑" w:hAnsi="微软雅黑" w:hint="eastAsia"/>
          <w:b/>
          <w:szCs w:val="24"/>
        </w:rPr>
        <w:t>功能说明：</w:t>
      </w:r>
      <w:r>
        <w:rPr>
          <w:rFonts w:ascii="微软雅黑" w:hAnsi="微软雅黑" w:hint="eastAsia"/>
          <w:szCs w:val="24"/>
        </w:rPr>
        <w:t>开放练习题库，用于考生自行进行答题练习，每题进行错误提示，练习结果保存记录。（练习试题独立，考试试题包含：练习试题和正式试题）</w:t>
      </w:r>
      <w:ins w:id="153" w:author="陈章仁" w:date="2018-09-26T16:15:00Z">
        <w:r>
          <w:rPr>
            <w:rFonts w:ascii="微软雅黑" w:hAnsi="微软雅黑" w:hint="eastAsia"/>
            <w:szCs w:val="24"/>
          </w:rPr>
          <w:t>,可通过</w:t>
        </w:r>
      </w:ins>
      <w:ins w:id="154" w:author="陈章仁" w:date="2018-09-26T16:16:00Z">
        <w:r>
          <w:rPr>
            <w:rFonts w:ascii="微软雅黑" w:hAnsi="微软雅黑" w:hint="eastAsia"/>
            <w:szCs w:val="24"/>
          </w:rPr>
          <w:t>系统</w:t>
        </w:r>
      </w:ins>
      <w:ins w:id="155" w:author="陈章仁" w:date="2018-09-26T16:15:00Z">
        <w:r>
          <w:rPr>
            <w:rFonts w:ascii="微软雅黑" w:hAnsi="微软雅黑" w:hint="eastAsia"/>
            <w:szCs w:val="24"/>
          </w:rPr>
          <w:t>app实现在线学习。</w:t>
        </w:r>
      </w:ins>
    </w:p>
    <w:p w:rsidR="00E41F51" w:rsidRDefault="00EA7EA4">
      <w:pPr>
        <w:rPr>
          <w:rFonts w:ascii="微软雅黑" w:hAnsi="微软雅黑"/>
          <w:szCs w:val="24"/>
        </w:rPr>
      </w:pPr>
      <w:r>
        <w:rPr>
          <w:rFonts w:ascii="微软雅黑" w:hAnsi="微软雅黑"/>
          <w:szCs w:val="24"/>
        </w:rPr>
        <w:t>学习管理详见：六、在线学习管理</w:t>
      </w:r>
    </w:p>
    <w:p w:rsidR="00E41F51" w:rsidRDefault="00EA7EA4">
      <w:pPr>
        <w:pStyle w:val="2"/>
        <w:rPr>
          <w:rFonts w:ascii="微软雅黑" w:hAnsi="微软雅黑"/>
        </w:rPr>
      </w:pPr>
      <w:bookmarkStart w:id="156" w:name="_Toc525228483"/>
      <w:bookmarkStart w:id="157" w:name="_Toc525227799"/>
      <w:bookmarkStart w:id="158" w:name="_Toc525227106"/>
      <w:r>
        <w:rPr>
          <w:rFonts w:ascii="微软雅黑" w:hAnsi="微软雅黑" w:hint="eastAsia"/>
        </w:rPr>
        <w:t>报名审核（鉴定</w:t>
      </w:r>
      <w:proofErr w:type="gramStart"/>
      <w:r>
        <w:rPr>
          <w:rFonts w:ascii="微软雅黑" w:hAnsi="微软雅黑" w:hint="eastAsia"/>
        </w:rPr>
        <w:t>一</w:t>
      </w:r>
      <w:proofErr w:type="gramEnd"/>
      <w:r>
        <w:rPr>
          <w:rFonts w:ascii="微软雅黑" w:hAnsi="微软雅黑" w:hint="eastAsia"/>
        </w:rPr>
        <w:t>科、竞赛科）</w:t>
      </w:r>
      <w:bookmarkEnd w:id="156"/>
      <w:bookmarkEnd w:id="157"/>
      <w:bookmarkEnd w:id="158"/>
    </w:p>
    <w:p w:rsidR="00E41F51" w:rsidRDefault="00EA7EA4">
      <w:pPr>
        <w:rPr>
          <w:rFonts w:ascii="微软雅黑" w:hAnsi="微软雅黑"/>
          <w:szCs w:val="24"/>
        </w:rPr>
      </w:pPr>
      <w:r>
        <w:rPr>
          <w:rFonts w:ascii="微软雅黑" w:hAnsi="微软雅黑" w:hint="eastAsia"/>
          <w:b/>
          <w:szCs w:val="24"/>
        </w:rPr>
        <w:t>功能说明：</w:t>
      </w:r>
      <w:r>
        <w:rPr>
          <w:rFonts w:ascii="微软雅黑" w:hAnsi="微软雅黑" w:hint="eastAsia"/>
          <w:szCs w:val="24"/>
        </w:rPr>
        <w:t>业务科室根据考试类型对考生的资格进行审核，采取以下在线审核和现场审查两种方式，审核时可以修改考生全部信息，审查通过后到打印准考证前，如需修改考生信息，只能由信息科统一修改；打印准考证后只可以修改基本信息。</w:t>
      </w:r>
      <w:r>
        <w:rPr>
          <w:rFonts w:ascii="微软雅黑" w:hAnsi="微软雅黑" w:hint="eastAsia"/>
          <w:szCs w:val="24"/>
        </w:rPr>
        <w:lastRenderedPageBreak/>
        <w:t>（若还有信息问题，可在准考证盖鉴定中心章确认后去参加考试）</w:t>
      </w:r>
    </w:p>
    <w:p w:rsidR="00E41F51" w:rsidRDefault="00EA7EA4">
      <w:pPr>
        <w:rPr>
          <w:rFonts w:ascii="微软雅黑" w:hAnsi="微软雅黑"/>
          <w:szCs w:val="24"/>
        </w:rPr>
      </w:pPr>
      <w:r>
        <w:rPr>
          <w:rFonts w:ascii="微软雅黑" w:hAnsi="微软雅黑" w:hint="eastAsia"/>
          <w:szCs w:val="24"/>
        </w:rPr>
        <w:t>审核时，在一些下拉选择框，比如鉴定所站等，可以实现模糊搜索。(*其他地方也可以做模糊搜索。)</w:t>
      </w:r>
    </w:p>
    <w:p w:rsidR="00E41F51" w:rsidRDefault="00EA7EA4">
      <w:pPr>
        <w:rPr>
          <w:rFonts w:ascii="微软雅黑" w:hAnsi="微软雅黑"/>
          <w:szCs w:val="24"/>
        </w:rPr>
      </w:pPr>
      <w:r>
        <w:rPr>
          <w:rFonts w:ascii="微软雅黑" w:hAnsi="微软雅黑" w:hint="eastAsia"/>
          <w:szCs w:val="24"/>
        </w:rPr>
        <w:t>因填报信息错误审核未通过的考生，在有效时间内可以修改信息并重新提交审核。</w:t>
      </w:r>
    </w:p>
    <w:p w:rsidR="00E41F51" w:rsidRDefault="00EA7EA4">
      <w:pPr>
        <w:rPr>
          <w:rFonts w:ascii="微软雅黑" w:hAnsi="微软雅黑"/>
          <w:szCs w:val="24"/>
        </w:rPr>
      </w:pPr>
      <w:r>
        <w:rPr>
          <w:rFonts w:ascii="微软雅黑" w:hAnsi="微软雅黑"/>
          <w:szCs w:val="24"/>
        </w:rPr>
        <w:t>审核不通过的需要填写原因（是否统一表述）；</w:t>
      </w:r>
    </w:p>
    <w:p w:rsidR="00E41F51" w:rsidRDefault="00EA7EA4">
      <w:pPr>
        <w:rPr>
          <w:rFonts w:ascii="微软雅黑" w:hAnsi="微软雅黑"/>
          <w:szCs w:val="24"/>
        </w:rPr>
      </w:pPr>
      <w:r>
        <w:rPr>
          <w:rFonts w:ascii="微软雅黑" w:hAnsi="微软雅黑" w:hint="eastAsia"/>
          <w:b/>
          <w:szCs w:val="24"/>
        </w:rPr>
        <w:t>职业鉴定</w:t>
      </w:r>
      <w:r>
        <w:rPr>
          <w:rFonts w:ascii="微软雅黑" w:hAnsi="微软雅黑"/>
          <w:b/>
          <w:szCs w:val="24"/>
        </w:rPr>
        <w:t>报名表：</w:t>
      </w:r>
      <w:proofErr w:type="spellStart"/>
      <w:r>
        <w:rPr>
          <w:rFonts w:ascii="微软雅黑" w:hAnsi="微软雅黑"/>
          <w:b/>
          <w:szCs w:val="24"/>
        </w:rPr>
        <w:t>work_enroll</w:t>
      </w:r>
      <w:proofErr w:type="spellEnd"/>
      <w:r>
        <w:rPr>
          <w:rFonts w:ascii="微软雅黑" w:hAnsi="微软雅黑"/>
          <w:b/>
          <w:szCs w:val="24"/>
        </w:rPr>
        <w:t>(type:个人</w:t>
      </w:r>
      <w:r>
        <w:rPr>
          <w:rFonts w:ascii="微软雅黑" w:hAnsi="微软雅黑" w:hint="eastAsia"/>
          <w:b/>
          <w:szCs w:val="24"/>
        </w:rPr>
        <w:t>/机构；</w:t>
      </w:r>
      <w:proofErr w:type="spellStart"/>
      <w:r>
        <w:rPr>
          <w:rFonts w:ascii="微软雅黑" w:hAnsi="微软雅黑" w:hint="eastAsia"/>
          <w:b/>
          <w:szCs w:val="24"/>
        </w:rPr>
        <w:t>org</w:t>
      </w:r>
      <w:r>
        <w:rPr>
          <w:rFonts w:ascii="微软雅黑" w:hAnsi="微软雅黑"/>
          <w:b/>
          <w:szCs w:val="24"/>
        </w:rPr>
        <w:t>_id</w:t>
      </w:r>
      <w:proofErr w:type="spellEnd"/>
      <w:r>
        <w:rPr>
          <w:rFonts w:ascii="微软雅黑" w:hAnsi="微软雅黑"/>
          <w:b/>
          <w:szCs w:val="24"/>
        </w:rPr>
        <w:t>)、申请审批表</w:t>
      </w:r>
      <w:proofErr w:type="spellStart"/>
      <w:r>
        <w:rPr>
          <w:rFonts w:ascii="微软雅黑" w:hAnsi="微软雅黑"/>
          <w:b/>
          <w:szCs w:val="24"/>
        </w:rPr>
        <w:t>apply_approve</w:t>
      </w:r>
      <w:proofErr w:type="spellEnd"/>
    </w:p>
    <w:p w:rsidR="00E41F51" w:rsidRDefault="00EA7EA4">
      <w:pPr>
        <w:pStyle w:val="3"/>
        <w:rPr>
          <w:rFonts w:ascii="微软雅黑" w:hAnsi="微软雅黑"/>
        </w:rPr>
      </w:pPr>
      <w:bookmarkStart w:id="159" w:name="_Toc525228484"/>
      <w:bookmarkStart w:id="160" w:name="_Toc525227800"/>
      <w:bookmarkStart w:id="161" w:name="_Toc525227107"/>
      <w:bookmarkStart w:id="162" w:name="OLE_LINK2"/>
      <w:r>
        <w:rPr>
          <w:rFonts w:ascii="微软雅黑" w:hAnsi="微软雅黑" w:hint="eastAsia"/>
        </w:rPr>
        <w:t>在线审核</w:t>
      </w:r>
      <w:bookmarkEnd w:id="159"/>
      <w:bookmarkEnd w:id="160"/>
      <w:bookmarkEnd w:id="161"/>
    </w:p>
    <w:p w:rsidR="00E41F51" w:rsidRDefault="00EA7EA4">
      <w:pPr>
        <w:rPr>
          <w:rFonts w:ascii="微软雅黑" w:hAnsi="微软雅黑"/>
          <w:szCs w:val="24"/>
        </w:rPr>
      </w:pPr>
      <w:r>
        <w:rPr>
          <w:rFonts w:ascii="微软雅黑" w:hAnsi="微软雅黑" w:hint="eastAsia"/>
          <w:b/>
          <w:szCs w:val="24"/>
        </w:rPr>
        <w:t>功能说明：</w:t>
      </w:r>
      <w:r>
        <w:rPr>
          <w:rFonts w:ascii="微软雅黑" w:hAnsi="微软雅黑" w:hint="eastAsia"/>
          <w:szCs w:val="24"/>
        </w:rPr>
        <w:t>审核页面默认显示审核后的报名数据，未审核的报名数据，需要工作人员通过筛选条件进行查询，然后再进行审核；</w:t>
      </w:r>
    </w:p>
    <w:p w:rsidR="00E41F51" w:rsidRDefault="00EA7EA4">
      <w:pPr>
        <w:rPr>
          <w:rFonts w:ascii="微软雅黑" w:hAnsi="微软雅黑"/>
          <w:szCs w:val="24"/>
        </w:rPr>
      </w:pPr>
      <w:r>
        <w:rPr>
          <w:rFonts w:ascii="微软雅黑" w:hAnsi="微软雅黑" w:hint="eastAsia"/>
          <w:szCs w:val="24"/>
        </w:rPr>
        <w:t>在线</w:t>
      </w:r>
      <w:r>
        <w:rPr>
          <w:rFonts w:ascii="微软雅黑" w:hAnsi="微软雅黑"/>
          <w:szCs w:val="24"/>
        </w:rPr>
        <w:t>审核可</w:t>
      </w:r>
      <w:r>
        <w:rPr>
          <w:rFonts w:ascii="微软雅黑" w:hAnsi="微软雅黑" w:hint="eastAsia"/>
          <w:szCs w:val="24"/>
        </w:rPr>
        <w:t>与公安系统、</w:t>
      </w:r>
      <w:proofErr w:type="gramStart"/>
      <w:r>
        <w:rPr>
          <w:rFonts w:ascii="微软雅黑" w:hAnsi="微软雅黑" w:hint="eastAsia"/>
          <w:szCs w:val="24"/>
        </w:rPr>
        <w:t>学信网等</w:t>
      </w:r>
      <w:proofErr w:type="gramEnd"/>
      <w:r>
        <w:rPr>
          <w:rFonts w:ascii="微软雅黑" w:hAnsi="微软雅黑" w:hint="eastAsia"/>
          <w:szCs w:val="24"/>
        </w:rPr>
        <w:t>系统对接来验证证件合法性，对考生信息不一致的进行提示，工作人员可修改部分考生信息。与社保系统对接，查看考生工作年限及社保情况。</w:t>
      </w:r>
    </w:p>
    <w:p w:rsidR="00E41F51" w:rsidRDefault="00EA7EA4">
      <w:pPr>
        <w:pStyle w:val="3"/>
        <w:rPr>
          <w:rFonts w:ascii="微软雅黑" w:hAnsi="微软雅黑"/>
        </w:rPr>
      </w:pPr>
      <w:bookmarkStart w:id="163" w:name="_Toc525227108"/>
      <w:bookmarkStart w:id="164" w:name="_Toc525227801"/>
      <w:bookmarkStart w:id="165" w:name="_Toc525228485"/>
      <w:r>
        <w:rPr>
          <w:rFonts w:ascii="微软雅黑" w:hAnsi="微软雅黑" w:hint="eastAsia"/>
        </w:rPr>
        <w:t>现场审核</w:t>
      </w:r>
      <w:bookmarkEnd w:id="163"/>
      <w:bookmarkEnd w:id="164"/>
      <w:bookmarkEnd w:id="165"/>
    </w:p>
    <w:p w:rsidR="00E41F51" w:rsidRDefault="00EA7EA4">
      <w:pPr>
        <w:rPr>
          <w:rFonts w:ascii="微软雅黑" w:hAnsi="微软雅黑"/>
          <w:b/>
          <w:szCs w:val="24"/>
        </w:rPr>
      </w:pPr>
      <w:r>
        <w:rPr>
          <w:rFonts w:ascii="微软雅黑" w:hAnsi="微软雅黑" w:hint="eastAsia"/>
          <w:b/>
          <w:szCs w:val="24"/>
        </w:rPr>
        <w:t>功能说明：</w:t>
      </w:r>
    </w:p>
    <w:p w:rsidR="00E41F51" w:rsidRDefault="00EA7EA4">
      <w:pPr>
        <w:rPr>
          <w:rFonts w:ascii="微软雅黑" w:hAnsi="微软雅黑"/>
          <w:szCs w:val="24"/>
        </w:rPr>
      </w:pPr>
      <w:r>
        <w:rPr>
          <w:rFonts w:ascii="微软雅黑" w:hAnsi="微软雅黑" w:hint="eastAsia"/>
          <w:szCs w:val="24"/>
        </w:rPr>
        <w:t>1：考生携带审核材料到指定地点</w:t>
      </w:r>
    </w:p>
    <w:p w:rsidR="00E41F51" w:rsidRDefault="00EA7EA4">
      <w:pPr>
        <w:rPr>
          <w:rFonts w:ascii="微软雅黑" w:hAnsi="微软雅黑"/>
          <w:szCs w:val="24"/>
        </w:rPr>
      </w:pPr>
      <w:r>
        <w:rPr>
          <w:rFonts w:ascii="微软雅黑" w:hAnsi="微软雅黑" w:hint="eastAsia"/>
          <w:szCs w:val="24"/>
        </w:rPr>
        <w:t>2:现场审查时，通过扫描枪等设备扫描报名表，系统自动比对报名表中的条形码是否与系统最新提交的信息一致（打印次数）;自动显示该考生是新考还是补考（补考显示补考时间、成绩、（成绩是否在有效期内应在报名时验证），可以按职</w:t>
      </w:r>
      <w:r>
        <w:rPr>
          <w:rFonts w:ascii="微软雅黑" w:hAnsi="微软雅黑" w:hint="eastAsia"/>
          <w:szCs w:val="24"/>
        </w:rPr>
        <w:lastRenderedPageBreak/>
        <w:t>业配置成绩有效期，限制补考次数，补考生的资格不需要再次审查）。</w:t>
      </w:r>
    </w:p>
    <w:p w:rsidR="00E41F51" w:rsidRDefault="00EA7EA4">
      <w:pPr>
        <w:rPr>
          <w:rFonts w:ascii="微软雅黑" w:hAnsi="微软雅黑"/>
          <w:szCs w:val="24"/>
        </w:rPr>
      </w:pPr>
      <w:r>
        <w:rPr>
          <w:rFonts w:ascii="微软雅黑" w:hAnsi="微软雅黑" w:hint="eastAsia"/>
          <w:szCs w:val="24"/>
        </w:rPr>
        <w:t>3：工作人员可以对考生全部报名信息进行修改并重新打印报名表。</w:t>
      </w:r>
    </w:p>
    <w:p w:rsidR="00E41F51" w:rsidRDefault="00EA7EA4">
      <w:pPr>
        <w:rPr>
          <w:rFonts w:ascii="微软雅黑" w:hAnsi="微软雅黑"/>
          <w:szCs w:val="24"/>
        </w:rPr>
      </w:pPr>
      <w:r>
        <w:rPr>
          <w:rFonts w:ascii="微软雅黑" w:hAnsi="微软雅黑"/>
          <w:szCs w:val="24"/>
        </w:rPr>
        <w:t>表：</w:t>
      </w:r>
      <w:r>
        <w:rPr>
          <w:rFonts w:ascii="微软雅黑" w:hAnsi="微软雅黑" w:hint="eastAsia"/>
          <w:szCs w:val="24"/>
        </w:rPr>
        <w:t>报名修改日志表：</w:t>
      </w:r>
    </w:p>
    <w:p w:rsidR="00E41F51" w:rsidRDefault="00EA7EA4">
      <w:pPr>
        <w:rPr>
          <w:rFonts w:ascii="微软雅黑" w:hAnsi="微软雅黑"/>
          <w:b/>
          <w:szCs w:val="24"/>
        </w:rPr>
      </w:pPr>
      <w:proofErr w:type="spellStart"/>
      <w:r>
        <w:rPr>
          <w:rFonts w:ascii="微软雅黑" w:hAnsi="微软雅黑"/>
          <w:b/>
          <w:szCs w:val="24"/>
        </w:rPr>
        <w:t>work_enroll_log</w:t>
      </w:r>
      <w:proofErr w:type="spellEnd"/>
      <w:r>
        <w:rPr>
          <w:rFonts w:ascii="微软雅黑" w:hAnsi="微软雅黑"/>
          <w:b/>
          <w:szCs w:val="24"/>
        </w:rPr>
        <w:t>（人，时间，</w:t>
      </w:r>
      <w:proofErr w:type="spellStart"/>
      <w:r>
        <w:rPr>
          <w:rFonts w:ascii="微软雅黑" w:hAnsi="微软雅黑"/>
          <w:b/>
          <w:szCs w:val="24"/>
        </w:rPr>
        <w:t>table_name,table_id,before,after</w:t>
      </w:r>
      <w:proofErr w:type="spellEnd"/>
      <w:r>
        <w:rPr>
          <w:rFonts w:ascii="微软雅黑" w:hAnsi="微软雅黑"/>
          <w:b/>
          <w:szCs w:val="24"/>
        </w:rPr>
        <w:t>）</w:t>
      </w:r>
    </w:p>
    <w:p w:rsidR="00E41F51" w:rsidRDefault="00EA7EA4">
      <w:pPr>
        <w:rPr>
          <w:rFonts w:ascii="微软雅黑" w:hAnsi="微软雅黑"/>
          <w:szCs w:val="24"/>
        </w:rPr>
      </w:pPr>
      <w:r>
        <w:rPr>
          <w:rFonts w:ascii="微软雅黑" w:hAnsi="微软雅黑" w:hint="eastAsia"/>
          <w:szCs w:val="24"/>
        </w:rPr>
        <w:t>可以按职业配置成绩有效期，限制成绩有效期（国考1年内有效，省考2年内有效），补考生的资格不需要再次审核，但需点击通过。）。</w:t>
      </w:r>
    </w:p>
    <w:p w:rsidR="00E41F51" w:rsidRDefault="00EA7EA4">
      <w:pPr>
        <w:rPr>
          <w:rFonts w:ascii="微软雅黑" w:hAnsi="微软雅黑"/>
          <w:b/>
          <w:szCs w:val="24"/>
        </w:rPr>
      </w:pPr>
      <w:ins w:id="166" w:author="陈章仁" w:date="2018-09-27T15:12:00Z">
        <w:r>
          <w:rPr>
            <w:rFonts w:ascii="微软雅黑" w:hAnsi="微软雅黑" w:hint="eastAsia"/>
            <w:b/>
            <w:szCs w:val="24"/>
          </w:rPr>
          <w:t>由考生</w:t>
        </w:r>
        <w:proofErr w:type="gramStart"/>
        <w:r>
          <w:rPr>
            <w:rFonts w:ascii="微软雅黑" w:hAnsi="微软雅黑" w:hint="eastAsia"/>
            <w:b/>
            <w:szCs w:val="24"/>
          </w:rPr>
          <w:t>选择线</w:t>
        </w:r>
        <w:proofErr w:type="gramEnd"/>
        <w:r>
          <w:rPr>
            <w:rFonts w:ascii="微软雅黑" w:hAnsi="微软雅黑" w:hint="eastAsia"/>
            <w:b/>
            <w:szCs w:val="24"/>
          </w:rPr>
          <w:t>上还是线下审核。如果</w:t>
        </w:r>
        <w:proofErr w:type="gramStart"/>
        <w:r>
          <w:rPr>
            <w:rFonts w:ascii="微软雅黑" w:hAnsi="微软雅黑" w:hint="eastAsia"/>
            <w:b/>
            <w:szCs w:val="24"/>
          </w:rPr>
          <w:t>选择线</w:t>
        </w:r>
        <w:proofErr w:type="gramEnd"/>
        <w:r>
          <w:rPr>
            <w:rFonts w:ascii="微软雅黑" w:hAnsi="微软雅黑" w:hint="eastAsia"/>
            <w:b/>
            <w:szCs w:val="24"/>
          </w:rPr>
          <w:t>上审核，就必须要提交材料。</w:t>
        </w:r>
      </w:ins>
    </w:p>
    <w:p w:rsidR="00E41F51" w:rsidRDefault="00EA7EA4">
      <w:pPr>
        <w:pStyle w:val="3"/>
        <w:rPr>
          <w:rFonts w:ascii="微软雅黑" w:hAnsi="微软雅黑"/>
        </w:rPr>
      </w:pPr>
      <w:bookmarkStart w:id="167" w:name="_Toc525228486"/>
      <w:bookmarkStart w:id="168" w:name="_Toc525227802"/>
      <w:bookmarkStart w:id="169" w:name="_Toc525227109"/>
      <w:r>
        <w:rPr>
          <w:rFonts w:ascii="微软雅黑" w:hAnsi="微软雅黑" w:hint="eastAsia"/>
        </w:rPr>
        <w:t>审核结果推送</w:t>
      </w:r>
      <w:bookmarkEnd w:id="167"/>
      <w:bookmarkEnd w:id="168"/>
      <w:bookmarkEnd w:id="169"/>
    </w:p>
    <w:p w:rsidR="00E41F51" w:rsidRDefault="00EA7EA4">
      <w:pPr>
        <w:rPr>
          <w:rFonts w:ascii="微软雅黑" w:hAnsi="微软雅黑"/>
          <w:szCs w:val="24"/>
        </w:rPr>
      </w:pPr>
      <w:r>
        <w:rPr>
          <w:rFonts w:ascii="微软雅黑" w:hAnsi="微软雅黑" w:hint="eastAsia"/>
          <w:b/>
          <w:szCs w:val="24"/>
        </w:rPr>
        <w:t>功能说明：</w:t>
      </w:r>
      <w:r>
        <w:rPr>
          <w:rFonts w:ascii="微软雅黑" w:hAnsi="微软雅黑" w:hint="eastAsia"/>
          <w:szCs w:val="24"/>
        </w:rPr>
        <w:t>审核结果以短信方式自动推送给考生，以提醒考生后续操作。(机构报名只推送给机构工作人员，个人报名则推送给个人。)</w:t>
      </w:r>
    </w:p>
    <w:p w:rsidR="00E41F51" w:rsidRDefault="00EA7EA4">
      <w:pPr>
        <w:rPr>
          <w:rFonts w:ascii="微软雅黑" w:hAnsi="微软雅黑"/>
          <w:szCs w:val="24"/>
        </w:rPr>
      </w:pPr>
      <w:r>
        <w:rPr>
          <w:rFonts w:ascii="微软雅黑" w:hAnsi="微软雅黑" w:hint="eastAsia"/>
          <w:szCs w:val="24"/>
        </w:rPr>
        <w:t>审核状态分为三种情况：通过、不通过（需要写明不通过理由）、退回（考生修改后可重新提交资格审核）。</w:t>
      </w:r>
    </w:p>
    <w:p w:rsidR="00E41F51" w:rsidRDefault="00EA7EA4">
      <w:pPr>
        <w:pStyle w:val="3"/>
        <w:rPr>
          <w:rFonts w:ascii="微软雅黑" w:hAnsi="微软雅黑"/>
        </w:rPr>
      </w:pPr>
      <w:bookmarkStart w:id="170" w:name="_Toc525228487"/>
      <w:bookmarkStart w:id="171" w:name="_Toc525227803"/>
      <w:bookmarkStart w:id="172" w:name="_Toc525227110"/>
      <w:r>
        <w:rPr>
          <w:rFonts w:ascii="微软雅黑" w:hAnsi="微软雅黑"/>
        </w:rPr>
        <w:t>审核统计</w:t>
      </w:r>
      <w:bookmarkEnd w:id="170"/>
      <w:bookmarkEnd w:id="171"/>
      <w:bookmarkEnd w:id="172"/>
    </w:p>
    <w:p w:rsidR="00E41F51" w:rsidRDefault="00EA7EA4">
      <w:pPr>
        <w:rPr>
          <w:rFonts w:ascii="微软雅黑" w:hAnsi="微软雅黑"/>
          <w:szCs w:val="24"/>
        </w:rPr>
      </w:pPr>
      <w:r>
        <w:rPr>
          <w:rFonts w:ascii="微软雅黑" w:hAnsi="微软雅黑" w:hint="eastAsia"/>
          <w:b/>
          <w:szCs w:val="24"/>
        </w:rPr>
        <w:t>功能说明：</w:t>
      </w:r>
      <w:r>
        <w:rPr>
          <w:rFonts w:ascii="微软雅黑" w:hAnsi="微软雅黑" w:hint="eastAsia"/>
          <w:szCs w:val="24"/>
        </w:rPr>
        <w:t>平台能对考生审查情况（按职业等级查看报名,待审，已审，已缴等）进行汇总统计并生成报表（统计内容需细化），下载打印。可查看各地市县，院校、机构的报名的职业等级表（按工种、级别统计机构报名人数或按机构统计报名的工种、级别。）</w:t>
      </w:r>
    </w:p>
    <w:p w:rsidR="00E41F51" w:rsidRDefault="00EA7EA4">
      <w:pPr>
        <w:pStyle w:val="2"/>
        <w:rPr>
          <w:rFonts w:ascii="微软雅黑" w:hAnsi="微软雅黑"/>
        </w:rPr>
      </w:pPr>
      <w:bookmarkStart w:id="173" w:name="_Toc525227111"/>
      <w:bookmarkStart w:id="174" w:name="_Toc525228488"/>
      <w:bookmarkStart w:id="175" w:name="_Toc525227804"/>
      <w:bookmarkEnd w:id="162"/>
      <w:r>
        <w:rPr>
          <w:rFonts w:ascii="微软雅黑" w:hAnsi="微软雅黑" w:hint="eastAsia"/>
        </w:rPr>
        <w:t>考生缴费（考生、机构、所站、院校）</w:t>
      </w:r>
      <w:bookmarkEnd w:id="173"/>
      <w:bookmarkEnd w:id="174"/>
      <w:bookmarkEnd w:id="175"/>
    </w:p>
    <w:p w:rsidR="00E41F51" w:rsidRDefault="00EA7EA4">
      <w:pPr>
        <w:rPr>
          <w:rFonts w:ascii="微软雅黑" w:hAnsi="微软雅黑"/>
          <w:szCs w:val="24"/>
        </w:rPr>
      </w:pPr>
      <w:r>
        <w:rPr>
          <w:rFonts w:ascii="微软雅黑" w:hAnsi="微软雅黑" w:hint="eastAsia"/>
          <w:b/>
          <w:szCs w:val="24"/>
        </w:rPr>
        <w:t>功能说明：</w:t>
      </w:r>
      <w:r>
        <w:rPr>
          <w:rFonts w:ascii="微软雅黑" w:hAnsi="微软雅黑" w:hint="eastAsia"/>
          <w:szCs w:val="24"/>
        </w:rPr>
        <w:t>考试费用根据考试工种的级别、科目数量计算，审核通过后，在缴费</w:t>
      </w:r>
      <w:r>
        <w:rPr>
          <w:rFonts w:ascii="微软雅黑" w:hAnsi="微软雅黑" w:hint="eastAsia"/>
          <w:szCs w:val="24"/>
        </w:rPr>
        <w:lastRenderedPageBreak/>
        <w:t>截止日期前通过在线或线下支付，缴费前需重复提示确认报名信息（级别、工种）（缴费后如果需要修改报考信息由鉴定中心信息科改）。</w:t>
      </w:r>
    </w:p>
    <w:p w:rsidR="00E41F51" w:rsidRDefault="00EA7EA4">
      <w:pPr>
        <w:rPr>
          <w:rFonts w:ascii="微软雅黑" w:hAnsi="微软雅黑"/>
          <w:b/>
          <w:szCs w:val="24"/>
        </w:rPr>
      </w:pPr>
      <w:r>
        <w:rPr>
          <w:rFonts w:ascii="微软雅黑" w:hAnsi="微软雅黑" w:hint="eastAsia"/>
          <w:b/>
          <w:szCs w:val="24"/>
        </w:rPr>
        <w:t>表：</w:t>
      </w:r>
      <w:proofErr w:type="spellStart"/>
      <w:r>
        <w:rPr>
          <w:rFonts w:ascii="微软雅黑" w:hAnsi="微软雅黑" w:hint="eastAsia"/>
          <w:b/>
          <w:szCs w:val="24"/>
        </w:rPr>
        <w:t>exam_enroll</w:t>
      </w:r>
      <w:proofErr w:type="spellEnd"/>
      <w:r>
        <w:rPr>
          <w:rFonts w:ascii="微软雅黑" w:hAnsi="微软雅黑" w:hint="eastAsia"/>
          <w:b/>
          <w:szCs w:val="24"/>
        </w:rPr>
        <w:t>\</w:t>
      </w:r>
      <w:proofErr w:type="spellStart"/>
      <w:r>
        <w:rPr>
          <w:rFonts w:ascii="微软雅黑" w:hAnsi="微软雅黑"/>
          <w:b/>
          <w:szCs w:val="24"/>
        </w:rPr>
        <w:t>exam_order</w:t>
      </w:r>
      <w:proofErr w:type="spellEnd"/>
      <w:r>
        <w:rPr>
          <w:rFonts w:ascii="微软雅黑" w:hAnsi="微软雅黑"/>
          <w:b/>
          <w:szCs w:val="24"/>
        </w:rPr>
        <w:t>\</w:t>
      </w:r>
      <w:proofErr w:type="spellStart"/>
      <w:r>
        <w:rPr>
          <w:rFonts w:ascii="微软雅黑" w:hAnsi="微软雅黑"/>
          <w:b/>
          <w:szCs w:val="24"/>
        </w:rPr>
        <w:t>exam_order_detail</w:t>
      </w:r>
      <w:proofErr w:type="spellEnd"/>
      <w:r>
        <w:rPr>
          <w:rFonts w:ascii="微软雅黑" w:hAnsi="微软雅黑"/>
          <w:b/>
          <w:szCs w:val="24"/>
        </w:rPr>
        <w:t>\</w:t>
      </w:r>
      <w:proofErr w:type="spellStart"/>
      <w:r>
        <w:rPr>
          <w:rFonts w:ascii="微软雅黑" w:hAnsi="微软雅黑"/>
          <w:b/>
          <w:szCs w:val="24"/>
        </w:rPr>
        <w:t>exam_order_pay</w:t>
      </w:r>
      <w:proofErr w:type="spellEnd"/>
    </w:p>
    <w:p w:rsidR="00E41F51" w:rsidRDefault="00EA7EA4">
      <w:pPr>
        <w:rPr>
          <w:rFonts w:ascii="微软雅黑" w:hAnsi="微软雅黑"/>
          <w:szCs w:val="24"/>
        </w:rPr>
      </w:pPr>
      <w:r>
        <w:rPr>
          <w:rFonts w:ascii="微软雅黑" w:hAnsi="微软雅黑"/>
          <w:b/>
          <w:szCs w:val="24"/>
        </w:rPr>
        <w:t>具体实施：</w:t>
      </w:r>
    </w:p>
    <w:p w:rsidR="00E41F51" w:rsidRDefault="00EA7EA4">
      <w:pPr>
        <w:rPr>
          <w:rFonts w:ascii="微软雅黑" w:hAnsi="微软雅黑"/>
          <w:szCs w:val="24"/>
        </w:rPr>
      </w:pPr>
      <w:r>
        <w:rPr>
          <w:rFonts w:ascii="微软雅黑" w:hAnsi="微软雅黑" w:hint="eastAsia"/>
          <w:b/>
          <w:szCs w:val="24"/>
        </w:rPr>
        <w:t>在线支付：</w:t>
      </w:r>
      <w:r>
        <w:rPr>
          <w:rFonts w:ascii="微软雅黑" w:hAnsi="微软雅黑" w:hint="eastAsia"/>
          <w:szCs w:val="24"/>
        </w:rPr>
        <w:t>与财政厅政务服务统一支付平台对接后可通过线上缴费。</w:t>
      </w:r>
    </w:p>
    <w:p w:rsidR="00E41F51" w:rsidRDefault="00EA7EA4">
      <w:pPr>
        <w:rPr>
          <w:rFonts w:ascii="微软雅黑" w:hAnsi="微软雅黑"/>
          <w:szCs w:val="24"/>
        </w:rPr>
      </w:pPr>
      <w:r>
        <w:rPr>
          <w:rFonts w:ascii="微软雅黑" w:hAnsi="微软雅黑"/>
          <w:b/>
          <w:szCs w:val="24"/>
        </w:rPr>
        <w:t>线下支付：</w:t>
      </w:r>
      <w:r>
        <w:rPr>
          <w:rFonts w:ascii="微软雅黑" w:hAnsi="微软雅黑" w:hint="eastAsia"/>
          <w:szCs w:val="24"/>
        </w:rPr>
        <w:t>通过线下支付到账后，由鉴定中心财务确认收款，登陆平台修改缴费状态并录入银行流水。</w:t>
      </w:r>
    </w:p>
    <w:p w:rsidR="00E41F51" w:rsidRDefault="00EA7EA4">
      <w:pPr>
        <w:rPr>
          <w:rFonts w:ascii="微软雅黑" w:hAnsi="微软雅黑"/>
          <w:szCs w:val="24"/>
        </w:rPr>
      </w:pPr>
      <w:r>
        <w:rPr>
          <w:rFonts w:ascii="微软雅黑" w:hAnsi="微软雅黑"/>
          <w:b/>
          <w:szCs w:val="24"/>
        </w:rPr>
        <w:t>缓缴费：</w:t>
      </w:r>
      <w:r>
        <w:rPr>
          <w:rFonts w:ascii="微软雅黑" w:hAnsi="微软雅黑"/>
          <w:szCs w:val="24"/>
        </w:rPr>
        <w:t>非个人报名的都可以线上</w:t>
      </w:r>
      <w:r>
        <w:rPr>
          <w:rFonts w:ascii="微软雅黑" w:hAnsi="微软雅黑" w:hint="eastAsia"/>
          <w:szCs w:val="24"/>
        </w:rPr>
        <w:t>申请</w:t>
      </w:r>
      <w:r>
        <w:rPr>
          <w:rFonts w:ascii="微软雅黑" w:hAnsi="微软雅黑"/>
          <w:szCs w:val="24"/>
        </w:rPr>
        <w:t>缓缴费，</w:t>
      </w:r>
      <w:r>
        <w:rPr>
          <w:rFonts w:ascii="微软雅黑" w:hAnsi="微软雅黑" w:hint="eastAsia"/>
          <w:szCs w:val="24"/>
        </w:rPr>
        <w:t>由省鉴定中心财务在缴费截止日期前登录平台将考生缴费状态改为缓缴费</w:t>
      </w:r>
      <w:r>
        <w:rPr>
          <w:rFonts w:ascii="微软雅黑" w:hAnsi="微软雅黑"/>
          <w:szCs w:val="24"/>
        </w:rPr>
        <w:t>。</w:t>
      </w:r>
    </w:p>
    <w:p w:rsidR="00E41F51" w:rsidRDefault="00EA7EA4">
      <w:pPr>
        <w:rPr>
          <w:rFonts w:ascii="微软雅黑" w:hAnsi="微软雅黑"/>
          <w:szCs w:val="24"/>
        </w:rPr>
      </w:pPr>
      <w:r>
        <w:rPr>
          <w:rFonts w:ascii="微软雅黑" w:hAnsi="微软雅黑" w:hint="eastAsia"/>
          <w:szCs w:val="24"/>
        </w:rPr>
        <w:t>缴费状态分三种情况：未交费、已缴费、缓缴费（</w:t>
      </w:r>
      <w:r>
        <w:rPr>
          <w:rFonts w:ascii="微软雅黑" w:hAnsi="微软雅黑"/>
          <w:szCs w:val="24"/>
        </w:rPr>
        <w:t>可以正常考试，必须真实缴费后才可以打证）</w:t>
      </w:r>
    </w:p>
    <w:p w:rsidR="00E41F51" w:rsidRDefault="00EA7EA4">
      <w:pPr>
        <w:pStyle w:val="3"/>
        <w:rPr>
          <w:rFonts w:ascii="微软雅黑" w:hAnsi="微软雅黑"/>
        </w:rPr>
      </w:pPr>
      <w:bookmarkStart w:id="176" w:name="_Toc525228489"/>
      <w:bookmarkStart w:id="177" w:name="_Toc525227112"/>
      <w:bookmarkStart w:id="178" w:name="_Toc525227805"/>
      <w:r>
        <w:rPr>
          <w:rFonts w:ascii="微软雅黑" w:hAnsi="微软雅黑"/>
        </w:rPr>
        <w:t>申请发票</w:t>
      </w:r>
      <w:bookmarkEnd w:id="176"/>
      <w:bookmarkEnd w:id="177"/>
      <w:bookmarkEnd w:id="178"/>
    </w:p>
    <w:p w:rsidR="00E41F51" w:rsidRDefault="00EA7EA4">
      <w:pPr>
        <w:rPr>
          <w:rFonts w:ascii="微软雅黑" w:hAnsi="微软雅黑"/>
          <w:szCs w:val="24"/>
        </w:rPr>
      </w:pPr>
      <w:r>
        <w:rPr>
          <w:rFonts w:ascii="微软雅黑" w:hAnsi="微软雅黑" w:hint="eastAsia"/>
          <w:szCs w:val="24"/>
        </w:rPr>
        <w:t>录入发票信息与省局财政厅系统（wq:江西省政务服务统一支付平台）对接，一笔金额对应一个发票（实际线下开票单张或多张不做记录），更新开票状态</w:t>
      </w:r>
    </w:p>
    <w:p w:rsidR="00E41F51" w:rsidRDefault="00EA7EA4">
      <w:pPr>
        <w:pStyle w:val="3"/>
        <w:rPr>
          <w:rFonts w:ascii="微软雅黑" w:hAnsi="微软雅黑"/>
        </w:rPr>
      </w:pPr>
      <w:bookmarkStart w:id="179" w:name="_Toc525227806"/>
      <w:bookmarkStart w:id="180" w:name="_Toc525228490"/>
      <w:bookmarkStart w:id="181" w:name="_Toc525227113"/>
      <w:r>
        <w:rPr>
          <w:rFonts w:ascii="微软雅黑" w:hAnsi="微软雅黑"/>
        </w:rPr>
        <w:t>缴费统计分析（财务科）</w:t>
      </w:r>
      <w:bookmarkEnd w:id="179"/>
      <w:bookmarkEnd w:id="180"/>
      <w:bookmarkEnd w:id="181"/>
    </w:p>
    <w:p w:rsidR="00E41F51" w:rsidRDefault="00EA7EA4">
      <w:pPr>
        <w:pStyle w:val="2"/>
        <w:rPr>
          <w:rFonts w:ascii="微软雅黑" w:hAnsi="微软雅黑"/>
        </w:rPr>
      </w:pPr>
      <w:bookmarkStart w:id="182" w:name="_Toc525228491"/>
      <w:bookmarkStart w:id="183" w:name="_Toc525227807"/>
      <w:bookmarkStart w:id="184" w:name="_Toc525227114"/>
      <w:r>
        <w:rPr>
          <w:rFonts w:ascii="微软雅黑" w:hAnsi="微软雅黑" w:hint="eastAsia"/>
        </w:rPr>
        <w:t>编排考场（信息科）</w:t>
      </w:r>
      <w:bookmarkEnd w:id="182"/>
      <w:bookmarkEnd w:id="183"/>
      <w:bookmarkEnd w:id="184"/>
    </w:p>
    <w:p w:rsidR="00E41F51" w:rsidRDefault="00EA7EA4">
      <w:pPr>
        <w:rPr>
          <w:rFonts w:ascii="微软雅黑" w:hAnsi="微软雅黑"/>
          <w:szCs w:val="24"/>
        </w:rPr>
      </w:pPr>
      <w:r>
        <w:rPr>
          <w:rFonts w:ascii="微软雅黑" w:hAnsi="微软雅黑" w:hint="eastAsia"/>
          <w:b/>
          <w:szCs w:val="24"/>
        </w:rPr>
        <w:t>功能说明：</w:t>
      </w:r>
      <w:r>
        <w:rPr>
          <w:rFonts w:ascii="微软雅黑" w:hAnsi="微软雅黑" w:hint="eastAsia"/>
          <w:szCs w:val="24"/>
        </w:rPr>
        <w:t>个人报名考生，由鉴定中心设置考生的考点，可在编排考场</w:t>
      </w:r>
      <w:r>
        <w:rPr>
          <w:rFonts w:ascii="微软雅黑" w:hAnsi="微软雅黑" w:hint="eastAsia"/>
          <w:color w:val="0000FF"/>
          <w:szCs w:val="24"/>
        </w:rPr>
        <w:t>前将考生编排到指定</w:t>
      </w:r>
      <w:r>
        <w:rPr>
          <w:rFonts w:ascii="微软雅黑" w:hAnsi="微软雅黑" w:hint="eastAsia"/>
          <w:szCs w:val="24"/>
        </w:rPr>
        <w:t>考点。批量报名考生，默认考点为所报名机构。</w:t>
      </w:r>
    </w:p>
    <w:p w:rsidR="00E41F51" w:rsidRDefault="00EA7EA4">
      <w:pPr>
        <w:rPr>
          <w:rFonts w:ascii="微软雅黑" w:hAnsi="微软雅黑"/>
          <w:szCs w:val="24"/>
        </w:rPr>
      </w:pPr>
      <w:r>
        <w:rPr>
          <w:rFonts w:ascii="微软雅黑" w:hAnsi="微软雅黑" w:hint="eastAsia"/>
          <w:szCs w:val="24"/>
        </w:rPr>
        <w:t>信息科在考点数据审核完毕后打印准考证前，可进行考场编排，暂定为系统根据</w:t>
      </w:r>
      <w:r>
        <w:rPr>
          <w:rFonts w:ascii="微软雅黑" w:hAnsi="微软雅黑" w:hint="eastAsia"/>
          <w:szCs w:val="24"/>
        </w:rPr>
        <w:lastRenderedPageBreak/>
        <w:t>策略，将已缴费或缓缴费考生编排到各个考场，根据规则自动生成准考证。排考场可以支持混编（多个工种多个级别多个方向同一个考场）</w:t>
      </w:r>
    </w:p>
    <w:p w:rsidR="00E41F51" w:rsidRDefault="00EA7EA4">
      <w:pPr>
        <w:rPr>
          <w:rFonts w:ascii="微软雅黑" w:hAnsi="微软雅黑"/>
          <w:b/>
          <w:szCs w:val="24"/>
        </w:rPr>
      </w:pPr>
      <w:r>
        <w:rPr>
          <w:rFonts w:ascii="微软雅黑" w:hAnsi="微软雅黑"/>
          <w:b/>
          <w:szCs w:val="24"/>
        </w:rPr>
        <w:t>功能开发：</w:t>
      </w:r>
    </w:p>
    <w:p w:rsidR="00E41F51" w:rsidRDefault="00EA7EA4">
      <w:pPr>
        <w:rPr>
          <w:rFonts w:ascii="微软雅黑" w:hAnsi="微软雅黑"/>
          <w:szCs w:val="24"/>
        </w:rPr>
      </w:pPr>
      <w:r>
        <w:rPr>
          <w:rFonts w:ascii="微软雅黑" w:hAnsi="微软雅黑"/>
          <w:szCs w:val="24"/>
        </w:rPr>
        <w:t>同一工种同一级别同一方向</w:t>
      </w:r>
      <w:r>
        <w:rPr>
          <w:rFonts w:ascii="微软雅黑" w:hAnsi="微软雅黑" w:hint="eastAsia"/>
          <w:szCs w:val="24"/>
        </w:rPr>
        <w:t>（排列次数：工种数*级别数*方向数）</w:t>
      </w:r>
    </w:p>
    <w:p w:rsidR="00E41F51" w:rsidRDefault="00EA7EA4">
      <w:pPr>
        <w:rPr>
          <w:rFonts w:ascii="微软雅黑" w:hAnsi="微软雅黑"/>
          <w:szCs w:val="24"/>
        </w:rPr>
      </w:pPr>
      <w:r>
        <w:rPr>
          <w:rFonts w:ascii="微软雅黑" w:hAnsi="微软雅黑"/>
          <w:szCs w:val="24"/>
        </w:rPr>
        <w:t>同一工种同一级别不同方向</w:t>
      </w:r>
    </w:p>
    <w:p w:rsidR="00E41F51" w:rsidRDefault="00EA7EA4">
      <w:pPr>
        <w:rPr>
          <w:rFonts w:ascii="微软雅黑" w:hAnsi="微软雅黑"/>
          <w:szCs w:val="24"/>
        </w:rPr>
      </w:pPr>
      <w:r>
        <w:rPr>
          <w:rFonts w:ascii="微软雅黑" w:hAnsi="微软雅黑"/>
          <w:szCs w:val="24"/>
        </w:rPr>
        <w:t>同一工种不同级别不同方向</w:t>
      </w:r>
    </w:p>
    <w:p w:rsidR="00E41F51" w:rsidRDefault="00EA7EA4">
      <w:pPr>
        <w:rPr>
          <w:rFonts w:ascii="微软雅黑" w:hAnsi="微软雅黑"/>
          <w:szCs w:val="24"/>
        </w:rPr>
      </w:pPr>
      <w:r>
        <w:rPr>
          <w:rFonts w:ascii="微软雅黑" w:hAnsi="微软雅黑"/>
          <w:szCs w:val="24"/>
        </w:rPr>
        <w:t>不同工种不同级别不同方向</w:t>
      </w:r>
    </w:p>
    <w:p w:rsidR="00E41F51" w:rsidRDefault="00EA7EA4">
      <w:pPr>
        <w:rPr>
          <w:rFonts w:ascii="微软雅黑" w:hAnsi="微软雅黑"/>
          <w:szCs w:val="24"/>
        </w:rPr>
      </w:pPr>
      <w:r>
        <w:rPr>
          <w:rFonts w:ascii="微软雅黑" w:hAnsi="微软雅黑"/>
          <w:szCs w:val="24"/>
        </w:rPr>
        <w:t>每个考场每个考生</w:t>
      </w:r>
      <w:r>
        <w:rPr>
          <w:rFonts w:ascii="微软雅黑" w:hAnsi="微软雅黑" w:hint="eastAsia"/>
          <w:szCs w:val="24"/>
        </w:rPr>
        <w:t>每个科目</w:t>
      </w:r>
      <w:r>
        <w:rPr>
          <w:rFonts w:ascii="微软雅黑" w:hAnsi="微软雅黑"/>
          <w:szCs w:val="24"/>
        </w:rPr>
        <w:t>需设置考场位置（非必须），考场位置信息可打印在准考证上。</w:t>
      </w:r>
    </w:p>
    <w:p w:rsidR="00E41F51" w:rsidRDefault="00EA7EA4">
      <w:pPr>
        <w:rPr>
          <w:rFonts w:ascii="微软雅黑" w:hAnsi="微软雅黑"/>
          <w:szCs w:val="24"/>
        </w:rPr>
      </w:pPr>
      <w:proofErr w:type="gramStart"/>
      <w:r>
        <w:rPr>
          <w:rFonts w:ascii="微软雅黑" w:hAnsi="微软雅黑"/>
          <w:szCs w:val="24"/>
        </w:rPr>
        <w:t>需支持</w:t>
      </w:r>
      <w:proofErr w:type="gramEnd"/>
      <w:r>
        <w:rPr>
          <w:rFonts w:ascii="微软雅黑" w:hAnsi="微软雅黑"/>
          <w:szCs w:val="24"/>
        </w:rPr>
        <w:t>同一考点考场人数不统一，可手动合并和拆分考场座位，需指定每个考场具体位置和人数，需手动设置后重新生成准考证号；</w:t>
      </w:r>
    </w:p>
    <w:p w:rsidR="00E41F51" w:rsidRDefault="00EA7EA4">
      <w:pPr>
        <w:rPr>
          <w:rFonts w:ascii="微软雅黑" w:hAnsi="微软雅黑"/>
          <w:b/>
          <w:szCs w:val="24"/>
        </w:rPr>
      </w:pPr>
      <w:r>
        <w:rPr>
          <w:rFonts w:ascii="微软雅黑" w:hAnsi="微软雅黑"/>
          <w:szCs w:val="24"/>
        </w:rPr>
        <w:t>实操考场和理论、综合考场人数不一致的，可手动合并和拆分实操考场座位和数量（或现场线下安排），线上设置时需指定每个考场具体位置，手动设置后不影响原准考证号；</w:t>
      </w:r>
    </w:p>
    <w:p w:rsidR="00E41F51" w:rsidRDefault="00EA7EA4">
      <w:pPr>
        <w:rPr>
          <w:rFonts w:ascii="微软雅黑" w:hAnsi="微软雅黑"/>
          <w:szCs w:val="24"/>
        </w:rPr>
      </w:pPr>
      <w:r>
        <w:rPr>
          <w:rFonts w:ascii="微软雅黑" w:hAnsi="微软雅黑"/>
          <w:b/>
          <w:szCs w:val="24"/>
        </w:rPr>
        <w:t>其他考试：</w:t>
      </w:r>
      <w:r>
        <w:rPr>
          <w:rFonts w:ascii="微软雅黑" w:hAnsi="微软雅黑" w:hint="eastAsia"/>
          <w:szCs w:val="24"/>
        </w:rPr>
        <w:t>其他非统考考试（A类，专场、专项能力考试），由申请单位（所站、院校、机构）可以在在打印准考证前登陆系统完成本考点的考场编排（A类，专场、专项能力考试）</w:t>
      </w:r>
    </w:p>
    <w:p w:rsidR="00E41F51" w:rsidRDefault="00EA7EA4">
      <w:pPr>
        <w:rPr>
          <w:rFonts w:ascii="微软雅黑" w:hAnsi="微软雅黑"/>
          <w:szCs w:val="24"/>
        </w:rPr>
      </w:pPr>
      <w:r>
        <w:rPr>
          <w:rFonts w:ascii="微软雅黑" w:hAnsi="微软雅黑" w:hint="eastAsia"/>
          <w:b/>
          <w:szCs w:val="24"/>
        </w:rPr>
        <w:t>组织册：</w:t>
      </w:r>
      <w:r>
        <w:rPr>
          <w:rFonts w:ascii="微软雅黑" w:hAnsi="微软雅黑" w:hint="eastAsia"/>
          <w:szCs w:val="24"/>
        </w:rPr>
        <w:t>考评人员由考点选择或录入，之后由</w:t>
      </w:r>
      <w:proofErr w:type="gramStart"/>
      <w:r>
        <w:rPr>
          <w:rFonts w:ascii="微软雅黑" w:hAnsi="微软雅黑" w:hint="eastAsia"/>
          <w:szCs w:val="24"/>
        </w:rPr>
        <w:t>督导科</w:t>
      </w:r>
      <w:proofErr w:type="gramEnd"/>
      <w:r>
        <w:rPr>
          <w:rFonts w:ascii="微软雅黑" w:hAnsi="微软雅黑" w:hint="eastAsia"/>
          <w:szCs w:val="24"/>
        </w:rPr>
        <w:t>进行审核或修改；督导员由职建处派遣；主考、流动监考由业务科室安排；由各业务科室完成组织</w:t>
      </w:r>
      <w:proofErr w:type="gramStart"/>
      <w:r>
        <w:rPr>
          <w:rFonts w:ascii="微软雅黑" w:hAnsi="微软雅黑" w:hint="eastAsia"/>
          <w:szCs w:val="24"/>
        </w:rPr>
        <w:t>册</w:t>
      </w:r>
      <w:proofErr w:type="gramEnd"/>
      <w:r>
        <w:rPr>
          <w:rFonts w:ascii="微软雅黑" w:hAnsi="微软雅黑" w:hint="eastAsia"/>
          <w:szCs w:val="24"/>
        </w:rPr>
        <w:t>内容后，需要领导审核，审核通过可生成组织</w:t>
      </w:r>
      <w:proofErr w:type="gramStart"/>
      <w:r>
        <w:rPr>
          <w:rFonts w:ascii="微软雅黑" w:hAnsi="微软雅黑" w:hint="eastAsia"/>
          <w:szCs w:val="24"/>
        </w:rPr>
        <w:t>册</w:t>
      </w:r>
      <w:proofErr w:type="gramEnd"/>
      <w:r>
        <w:rPr>
          <w:rFonts w:ascii="微软雅黑" w:hAnsi="微软雅黑" w:hint="eastAsia"/>
          <w:szCs w:val="24"/>
        </w:rPr>
        <w:t>提供下载打印。</w:t>
      </w:r>
    </w:p>
    <w:p w:rsidR="00E41F51" w:rsidRDefault="00EA7EA4">
      <w:pPr>
        <w:pStyle w:val="2"/>
        <w:rPr>
          <w:rFonts w:ascii="微软雅黑" w:hAnsi="微软雅黑"/>
        </w:rPr>
      </w:pPr>
      <w:bookmarkStart w:id="185" w:name="_Toc525227808"/>
      <w:bookmarkStart w:id="186" w:name="_Toc525227115"/>
      <w:bookmarkStart w:id="187" w:name="_Toc525228492"/>
      <w:r>
        <w:rPr>
          <w:rFonts w:ascii="微软雅黑" w:hAnsi="微软雅黑" w:hint="eastAsia"/>
        </w:rPr>
        <w:lastRenderedPageBreak/>
        <w:t>考</w:t>
      </w:r>
      <w:proofErr w:type="gramStart"/>
      <w:r>
        <w:rPr>
          <w:rFonts w:ascii="微软雅黑" w:hAnsi="微软雅黑" w:hint="eastAsia"/>
        </w:rPr>
        <w:t>务</w:t>
      </w:r>
      <w:proofErr w:type="gramEnd"/>
      <w:r>
        <w:rPr>
          <w:rFonts w:ascii="微软雅黑" w:hAnsi="微软雅黑" w:hint="eastAsia"/>
        </w:rPr>
        <w:t>管理（考点）</w:t>
      </w:r>
      <w:bookmarkEnd w:id="185"/>
      <w:bookmarkEnd w:id="186"/>
      <w:bookmarkEnd w:id="187"/>
      <w:r>
        <w:rPr>
          <w:rFonts w:ascii="微软雅黑" w:hAnsi="微软雅黑"/>
        </w:rPr>
        <w:tab/>
      </w:r>
      <w:r>
        <w:rPr>
          <w:rFonts w:ascii="微软雅黑" w:hAnsi="微软雅黑"/>
        </w:rPr>
        <w:tab/>
      </w:r>
    </w:p>
    <w:p w:rsidR="00E41F51" w:rsidRDefault="00EA7EA4">
      <w:pPr>
        <w:rPr>
          <w:rFonts w:ascii="微软雅黑" w:hAnsi="微软雅黑"/>
          <w:szCs w:val="24"/>
        </w:rPr>
      </w:pPr>
      <w:r>
        <w:rPr>
          <w:rFonts w:ascii="微软雅黑" w:hAnsi="微软雅黑" w:hint="eastAsia"/>
          <w:b/>
          <w:szCs w:val="24"/>
        </w:rPr>
        <w:t>功能说明：</w:t>
      </w:r>
      <w:r>
        <w:rPr>
          <w:rFonts w:ascii="微软雅黑" w:hAnsi="微软雅黑" w:hint="eastAsia"/>
          <w:szCs w:val="24"/>
        </w:rPr>
        <w:t>考点按照考场编排信息，可查看和下载各个考场、座位、考生信息。提供协调考场场地和监考人员等相关考试考</w:t>
      </w:r>
      <w:proofErr w:type="gramStart"/>
      <w:r>
        <w:rPr>
          <w:rFonts w:ascii="微软雅黑" w:hAnsi="微软雅黑" w:hint="eastAsia"/>
          <w:szCs w:val="24"/>
        </w:rPr>
        <w:t>务</w:t>
      </w:r>
      <w:proofErr w:type="gramEnd"/>
      <w:r>
        <w:rPr>
          <w:rFonts w:ascii="微软雅黑" w:hAnsi="微软雅黑" w:hint="eastAsia"/>
          <w:szCs w:val="24"/>
        </w:rPr>
        <w:t>准备的统计文件（座位表【门贴】、桌贴、准考证pdf）。可以控制机构是否可以打印座次表、桌贴</w:t>
      </w:r>
    </w:p>
    <w:p w:rsidR="00E41F51" w:rsidRDefault="00EA7EA4">
      <w:pPr>
        <w:rPr>
          <w:rFonts w:ascii="微软雅黑" w:hAnsi="微软雅黑"/>
          <w:szCs w:val="24"/>
        </w:rPr>
      </w:pPr>
      <w:r>
        <w:rPr>
          <w:rFonts w:ascii="微软雅黑" w:hAnsi="微软雅黑" w:hint="eastAsia"/>
          <w:szCs w:val="24"/>
        </w:rPr>
        <w:t>座次表（考生签字）上有准考证号、姓名、身份证号、考生签名、考生相片</w:t>
      </w:r>
    </w:p>
    <w:p w:rsidR="00E41F51" w:rsidRDefault="00EA7EA4">
      <w:pPr>
        <w:pStyle w:val="2"/>
        <w:rPr>
          <w:rFonts w:ascii="微软雅黑" w:hAnsi="微软雅黑"/>
        </w:rPr>
      </w:pPr>
      <w:bookmarkStart w:id="188" w:name="_Toc525227116"/>
      <w:bookmarkStart w:id="189" w:name="_Toc525227809"/>
      <w:bookmarkStart w:id="190" w:name="_Toc525228493"/>
      <w:r>
        <w:rPr>
          <w:rFonts w:ascii="微软雅黑" w:hAnsi="微软雅黑" w:hint="eastAsia"/>
        </w:rPr>
        <w:t>打印准考证（考生）</w:t>
      </w:r>
      <w:bookmarkEnd w:id="188"/>
      <w:bookmarkEnd w:id="189"/>
      <w:bookmarkEnd w:id="190"/>
    </w:p>
    <w:p w:rsidR="00E41F51" w:rsidRDefault="00EA7EA4">
      <w:pPr>
        <w:rPr>
          <w:rFonts w:ascii="微软雅黑" w:hAnsi="微软雅黑"/>
          <w:szCs w:val="24"/>
        </w:rPr>
      </w:pPr>
      <w:r>
        <w:rPr>
          <w:rFonts w:ascii="微软雅黑" w:hAnsi="微软雅黑" w:hint="eastAsia"/>
          <w:b/>
          <w:szCs w:val="24"/>
        </w:rPr>
        <w:t>功能说明：</w:t>
      </w:r>
      <w:r>
        <w:rPr>
          <w:rFonts w:ascii="微软雅黑" w:hAnsi="微软雅黑" w:hint="eastAsia"/>
          <w:szCs w:val="24"/>
        </w:rPr>
        <w:t>考场编排确认后用于考生自行打印准考证文件，内容参考正在使用的准考证，并</w:t>
      </w:r>
      <w:r>
        <w:rPr>
          <w:rFonts w:ascii="微软雅黑" w:hAnsi="微软雅黑"/>
          <w:szCs w:val="24"/>
        </w:rPr>
        <w:t>添加</w:t>
      </w:r>
      <w:proofErr w:type="gramStart"/>
      <w:r>
        <w:rPr>
          <w:rFonts w:ascii="微软雅黑" w:hAnsi="微软雅黑"/>
          <w:szCs w:val="24"/>
        </w:rPr>
        <w:t>人社厅公众号</w:t>
      </w:r>
      <w:proofErr w:type="gramEnd"/>
      <w:r>
        <w:rPr>
          <w:rFonts w:ascii="微软雅黑" w:hAnsi="微软雅黑"/>
          <w:szCs w:val="24"/>
        </w:rPr>
        <w:t>二维码；</w:t>
      </w:r>
    </w:p>
    <w:p w:rsidR="00E41F51" w:rsidRDefault="00EA7EA4">
      <w:pPr>
        <w:rPr>
          <w:rFonts w:ascii="微软雅黑" w:hAnsi="微软雅黑"/>
          <w:szCs w:val="24"/>
        </w:rPr>
      </w:pPr>
      <w:r>
        <w:rPr>
          <w:rFonts w:ascii="微软雅黑" w:hAnsi="微软雅黑" w:hint="eastAsia"/>
          <w:szCs w:val="24"/>
        </w:rPr>
        <w:t>准考证号规则：1</w:t>
      </w:r>
      <w:r>
        <w:rPr>
          <w:rFonts w:ascii="微软雅黑" w:hAnsi="微软雅黑"/>
          <w:szCs w:val="24"/>
        </w:rPr>
        <w:t>9</w:t>
      </w:r>
      <w:r>
        <w:rPr>
          <w:rFonts w:ascii="微软雅黑" w:hAnsi="微软雅黑" w:hint="eastAsia"/>
          <w:szCs w:val="24"/>
        </w:rPr>
        <w:t>位（年份2位+地市2位+机构代码3位+批次</w:t>
      </w:r>
      <w:r>
        <w:rPr>
          <w:rFonts w:ascii="微软雅黑" w:hAnsi="微软雅黑"/>
          <w:szCs w:val="24"/>
        </w:rPr>
        <w:t>3</w:t>
      </w:r>
      <w:r>
        <w:rPr>
          <w:rFonts w:ascii="微软雅黑" w:hAnsi="微软雅黑" w:hint="eastAsia"/>
          <w:szCs w:val="24"/>
        </w:rPr>
        <w:t>位+科目</w:t>
      </w:r>
      <w:r>
        <w:rPr>
          <w:rFonts w:ascii="微软雅黑" w:hAnsi="微软雅黑"/>
          <w:szCs w:val="24"/>
        </w:rPr>
        <w:t>3</w:t>
      </w:r>
      <w:r>
        <w:rPr>
          <w:rFonts w:ascii="微软雅黑" w:hAnsi="微软雅黑" w:hint="eastAsia"/>
          <w:szCs w:val="24"/>
        </w:rPr>
        <w:t>位+考场</w:t>
      </w:r>
      <w:r>
        <w:rPr>
          <w:rFonts w:ascii="微软雅黑" w:hAnsi="微软雅黑"/>
          <w:szCs w:val="24"/>
        </w:rPr>
        <w:t>3</w:t>
      </w:r>
      <w:r>
        <w:rPr>
          <w:rFonts w:ascii="微软雅黑" w:hAnsi="微软雅黑" w:hint="eastAsia"/>
          <w:szCs w:val="24"/>
        </w:rPr>
        <w:t>位+座位</w:t>
      </w:r>
      <w:r>
        <w:rPr>
          <w:rFonts w:ascii="微软雅黑" w:hAnsi="微软雅黑"/>
          <w:szCs w:val="24"/>
        </w:rPr>
        <w:t>3</w:t>
      </w:r>
      <w:r>
        <w:rPr>
          <w:rFonts w:ascii="微软雅黑" w:hAnsi="微软雅黑" w:hint="eastAsia"/>
          <w:szCs w:val="24"/>
        </w:rPr>
        <w:t>位），考场支持级别混合考，目前在用的为19位。</w:t>
      </w:r>
    </w:p>
    <w:p w:rsidR="00E41F51" w:rsidRDefault="00EA7EA4">
      <w:pPr>
        <w:rPr>
          <w:rFonts w:ascii="微软雅黑" w:hAnsi="微软雅黑"/>
          <w:szCs w:val="24"/>
        </w:rPr>
      </w:pPr>
      <w:r>
        <w:rPr>
          <w:rFonts w:ascii="微软雅黑" w:hAnsi="微软雅黑"/>
          <w:szCs w:val="24"/>
        </w:rPr>
        <w:t>可添加准考证号条形码，快速定位考生进行实操打分。</w:t>
      </w:r>
    </w:p>
    <w:p w:rsidR="00E41F51" w:rsidRDefault="00EA7EA4">
      <w:pPr>
        <w:pStyle w:val="2"/>
        <w:rPr>
          <w:rFonts w:ascii="微软雅黑" w:hAnsi="微软雅黑"/>
        </w:rPr>
      </w:pPr>
      <w:bookmarkStart w:id="191" w:name="_Toc525227117"/>
      <w:bookmarkStart w:id="192" w:name="_Toc525227810"/>
      <w:bookmarkStart w:id="193" w:name="_Toc525228494"/>
      <w:r>
        <w:rPr>
          <w:rFonts w:ascii="微软雅黑" w:hAnsi="微软雅黑"/>
        </w:rPr>
        <w:t>参加考试（考生-线下）</w:t>
      </w:r>
      <w:bookmarkEnd w:id="191"/>
      <w:bookmarkEnd w:id="192"/>
      <w:bookmarkEnd w:id="193"/>
    </w:p>
    <w:p w:rsidR="00E41F51" w:rsidRDefault="00EA7EA4">
      <w:pPr>
        <w:pStyle w:val="3"/>
        <w:rPr>
          <w:rFonts w:ascii="微软雅黑" w:hAnsi="微软雅黑"/>
        </w:rPr>
      </w:pPr>
      <w:bookmarkStart w:id="194" w:name="_Toc525227118"/>
      <w:bookmarkStart w:id="195" w:name="_Toc525227811"/>
      <w:bookmarkStart w:id="196" w:name="_Toc525228495"/>
      <w:r>
        <w:rPr>
          <w:rFonts w:ascii="微软雅黑" w:hAnsi="微软雅黑" w:hint="eastAsia"/>
        </w:rPr>
        <w:t>准备工作</w:t>
      </w:r>
      <w:bookmarkEnd w:id="194"/>
      <w:bookmarkEnd w:id="195"/>
      <w:bookmarkEnd w:id="196"/>
    </w:p>
    <w:p w:rsidR="00E41F51" w:rsidRDefault="00EA7EA4">
      <w:pPr>
        <w:pStyle w:val="4"/>
        <w:rPr>
          <w:rFonts w:ascii="微软雅黑" w:hAnsi="微软雅黑"/>
        </w:rPr>
      </w:pPr>
      <w:r>
        <w:rPr>
          <w:rFonts w:ascii="微软雅黑" w:hAnsi="微软雅黑" w:hint="eastAsia"/>
        </w:rPr>
        <w:t>试卷命制（命题科）</w:t>
      </w:r>
    </w:p>
    <w:p w:rsidR="00E41F51" w:rsidRDefault="00EA7EA4">
      <w:pPr>
        <w:rPr>
          <w:rFonts w:ascii="微软雅黑" w:hAnsi="微软雅黑"/>
          <w:szCs w:val="24"/>
        </w:rPr>
      </w:pPr>
      <w:r>
        <w:rPr>
          <w:rFonts w:ascii="微软雅黑" w:hAnsi="微软雅黑" w:hint="eastAsia"/>
          <w:b/>
          <w:szCs w:val="24"/>
        </w:rPr>
        <w:t>功能说明：根据</w:t>
      </w:r>
      <w:r>
        <w:rPr>
          <w:rFonts w:ascii="微软雅黑" w:hAnsi="微软雅黑" w:hint="eastAsia"/>
          <w:szCs w:val="24"/>
        </w:rPr>
        <w:t>考试计划的工种类别、工种、级别和细目表进行试卷命制</w:t>
      </w:r>
    </w:p>
    <w:p w:rsidR="00E41F51" w:rsidRDefault="00EA7EA4">
      <w:pPr>
        <w:rPr>
          <w:rFonts w:ascii="微软雅黑" w:hAnsi="微软雅黑"/>
          <w:szCs w:val="24"/>
        </w:rPr>
      </w:pPr>
      <w:r>
        <w:rPr>
          <w:rFonts w:ascii="微软雅黑" w:hAnsi="微软雅黑" w:hint="eastAsia"/>
          <w:b/>
          <w:szCs w:val="24"/>
        </w:rPr>
        <w:t>具体实施：</w:t>
      </w:r>
      <w:r>
        <w:rPr>
          <w:rFonts w:ascii="微软雅黑" w:hAnsi="微软雅黑" w:hint="eastAsia"/>
          <w:szCs w:val="24"/>
        </w:rPr>
        <w:t>试卷命制</w:t>
      </w:r>
      <w:proofErr w:type="gramStart"/>
      <w:r>
        <w:rPr>
          <w:rFonts w:ascii="微软雅黑" w:hAnsi="微软雅黑" w:hint="eastAsia"/>
          <w:szCs w:val="24"/>
        </w:rPr>
        <w:t>分为组卷</w:t>
      </w:r>
      <w:proofErr w:type="gramEnd"/>
      <w:r>
        <w:rPr>
          <w:rFonts w:ascii="微软雅黑" w:hAnsi="微软雅黑" w:hint="eastAsia"/>
          <w:szCs w:val="24"/>
        </w:rPr>
        <w:t>和抽</w:t>
      </w:r>
      <w:proofErr w:type="gramStart"/>
      <w:r>
        <w:rPr>
          <w:rFonts w:ascii="微软雅黑" w:hAnsi="微软雅黑" w:hint="eastAsia"/>
          <w:szCs w:val="24"/>
        </w:rPr>
        <w:t>卷两种</w:t>
      </w:r>
      <w:proofErr w:type="gramEnd"/>
      <w:r>
        <w:rPr>
          <w:rFonts w:ascii="微软雅黑" w:hAnsi="微软雅黑" w:hint="eastAsia"/>
          <w:szCs w:val="24"/>
        </w:rPr>
        <w:t>形式；</w:t>
      </w:r>
    </w:p>
    <w:p w:rsidR="00E41F51" w:rsidRDefault="00EA7EA4">
      <w:pPr>
        <w:rPr>
          <w:rFonts w:ascii="微软雅黑" w:hAnsi="微软雅黑"/>
          <w:szCs w:val="24"/>
        </w:rPr>
      </w:pPr>
      <w:r>
        <w:rPr>
          <w:rFonts w:ascii="微软雅黑" w:hAnsi="微软雅黑"/>
          <w:b/>
          <w:szCs w:val="24"/>
        </w:rPr>
        <w:t>组卷：</w:t>
      </w:r>
      <w:r>
        <w:rPr>
          <w:rFonts w:ascii="微软雅黑" w:hAnsi="微软雅黑" w:hint="eastAsia"/>
          <w:szCs w:val="24"/>
        </w:rPr>
        <w:t>设定试题类型和数量、分值、难易程度后系统自动随机抽取试题组成试卷，组卷后卷子提示是否直接进入卷库，</w:t>
      </w:r>
      <w:proofErr w:type="gramStart"/>
      <w:r>
        <w:rPr>
          <w:rFonts w:ascii="微软雅黑" w:hAnsi="微软雅黑" w:hint="eastAsia"/>
          <w:szCs w:val="24"/>
        </w:rPr>
        <w:t>卷库的</w:t>
      </w:r>
      <w:proofErr w:type="gramEnd"/>
      <w:r>
        <w:rPr>
          <w:rFonts w:ascii="微软雅黑" w:hAnsi="微软雅黑" w:hint="eastAsia"/>
          <w:szCs w:val="24"/>
        </w:rPr>
        <w:t>卷子被正式使用后不允许修改和删除</w:t>
      </w:r>
      <w:r>
        <w:rPr>
          <w:rFonts w:ascii="微软雅黑" w:hAnsi="微软雅黑" w:hint="eastAsia"/>
          <w:szCs w:val="24"/>
        </w:rPr>
        <w:lastRenderedPageBreak/>
        <w:t>（问题：以什么操作确定卷子被使用，关联鉴定计划还是打印后？）；</w:t>
      </w:r>
    </w:p>
    <w:p w:rsidR="00E41F51" w:rsidRDefault="00EA7EA4">
      <w:pPr>
        <w:rPr>
          <w:rFonts w:ascii="微软雅黑" w:hAnsi="微软雅黑"/>
          <w:szCs w:val="24"/>
        </w:rPr>
      </w:pPr>
      <w:r>
        <w:rPr>
          <w:rFonts w:ascii="微软雅黑" w:hAnsi="微软雅黑"/>
          <w:b/>
          <w:szCs w:val="24"/>
        </w:rPr>
        <w:t>抽卷：</w:t>
      </w:r>
      <w:r>
        <w:rPr>
          <w:rFonts w:ascii="微软雅黑" w:hAnsi="微软雅黑" w:hint="eastAsia"/>
          <w:szCs w:val="24"/>
        </w:rPr>
        <w:t>从卷库中选择已编制好的试卷（若有错题，提示错误和修正后试题）。</w:t>
      </w:r>
    </w:p>
    <w:p w:rsidR="00E41F51" w:rsidRDefault="00EA7EA4">
      <w:pPr>
        <w:pStyle w:val="3"/>
        <w:rPr>
          <w:rFonts w:ascii="微软雅黑" w:hAnsi="微软雅黑"/>
        </w:rPr>
      </w:pPr>
      <w:bookmarkStart w:id="197" w:name="_Toc525227119"/>
      <w:bookmarkStart w:id="198" w:name="_Toc525227812"/>
      <w:bookmarkStart w:id="199" w:name="_Toc525228496"/>
      <w:r>
        <w:rPr>
          <w:rFonts w:ascii="微软雅黑" w:hAnsi="微软雅黑"/>
        </w:rPr>
        <w:t>考试过程</w:t>
      </w:r>
      <w:bookmarkEnd w:id="197"/>
      <w:bookmarkEnd w:id="198"/>
      <w:bookmarkEnd w:id="199"/>
    </w:p>
    <w:p w:rsidR="00E41F51" w:rsidRDefault="00EA7EA4">
      <w:pPr>
        <w:rPr>
          <w:rFonts w:ascii="微软雅黑" w:hAnsi="微软雅黑"/>
          <w:szCs w:val="24"/>
        </w:rPr>
      </w:pPr>
      <w:r>
        <w:rPr>
          <w:rFonts w:ascii="微软雅黑" w:hAnsi="微软雅黑" w:hint="eastAsia"/>
          <w:b/>
          <w:szCs w:val="24"/>
        </w:rPr>
        <w:t>功能说明：</w:t>
      </w:r>
      <w:r>
        <w:rPr>
          <w:rFonts w:ascii="微软雅黑" w:hAnsi="微软雅黑" w:hint="eastAsia"/>
          <w:szCs w:val="24"/>
        </w:rPr>
        <w:t>智能化（机考）提供考试客户端进行考试</w:t>
      </w:r>
    </w:p>
    <w:p w:rsidR="00E41F51" w:rsidRDefault="00EA7EA4">
      <w:pPr>
        <w:pStyle w:val="4"/>
        <w:rPr>
          <w:rFonts w:ascii="微软雅黑" w:hAnsi="微软雅黑"/>
        </w:rPr>
      </w:pPr>
      <w:r>
        <w:rPr>
          <w:rFonts w:ascii="微软雅黑" w:hAnsi="微软雅黑" w:hint="eastAsia"/>
        </w:rPr>
        <w:t>理论考试</w:t>
      </w:r>
    </w:p>
    <w:p w:rsidR="00E41F51" w:rsidRDefault="00EA7EA4">
      <w:pPr>
        <w:rPr>
          <w:rFonts w:ascii="微软雅黑" w:hAnsi="微软雅黑"/>
          <w:szCs w:val="24"/>
        </w:rPr>
      </w:pPr>
      <w:r>
        <w:rPr>
          <w:rFonts w:ascii="微软雅黑" w:hAnsi="微软雅黑" w:hint="eastAsia"/>
          <w:b/>
          <w:szCs w:val="24"/>
        </w:rPr>
        <w:t>功能说明：</w:t>
      </w:r>
      <w:r>
        <w:rPr>
          <w:rFonts w:ascii="微软雅黑" w:hAnsi="微软雅黑" w:hint="eastAsia"/>
          <w:szCs w:val="24"/>
        </w:rPr>
        <w:t>理论考试分智能化（机考）和非智能化（非机考）。</w:t>
      </w:r>
    </w:p>
    <w:p w:rsidR="00E41F51" w:rsidRDefault="00EA7EA4">
      <w:pPr>
        <w:rPr>
          <w:rFonts w:ascii="微软雅黑" w:hAnsi="微软雅黑"/>
          <w:szCs w:val="24"/>
        </w:rPr>
      </w:pPr>
      <w:r>
        <w:rPr>
          <w:rFonts w:ascii="微软雅黑" w:hAnsi="微软雅黑" w:hint="eastAsia"/>
          <w:szCs w:val="24"/>
        </w:rPr>
        <w:t>智能化（机考）提供考试客户端进行考试。</w:t>
      </w:r>
    </w:p>
    <w:p w:rsidR="00E41F51" w:rsidRDefault="00EA7EA4">
      <w:pPr>
        <w:rPr>
          <w:rFonts w:ascii="微软雅黑" w:hAnsi="微软雅黑"/>
          <w:szCs w:val="24"/>
        </w:rPr>
      </w:pPr>
      <w:r>
        <w:rPr>
          <w:rFonts w:ascii="微软雅黑" w:hAnsi="微软雅黑" w:hint="eastAsia"/>
          <w:szCs w:val="24"/>
        </w:rPr>
        <w:t>非智能化考试默认按照标准教室30名考生/考场编排（可支持非标准化）。</w:t>
      </w:r>
    </w:p>
    <w:p w:rsidR="00E41F51" w:rsidRDefault="00EA7EA4">
      <w:pPr>
        <w:pStyle w:val="4"/>
        <w:rPr>
          <w:rFonts w:ascii="微软雅黑" w:hAnsi="微软雅黑"/>
        </w:rPr>
      </w:pPr>
      <w:r>
        <w:rPr>
          <w:rFonts w:ascii="微软雅黑" w:hAnsi="微软雅黑" w:hint="eastAsia"/>
        </w:rPr>
        <w:t>实操考试</w:t>
      </w:r>
    </w:p>
    <w:p w:rsidR="00E41F51" w:rsidRDefault="00EA7EA4">
      <w:pPr>
        <w:rPr>
          <w:rFonts w:ascii="微软雅黑" w:hAnsi="微软雅黑"/>
          <w:szCs w:val="24"/>
        </w:rPr>
      </w:pPr>
      <w:r>
        <w:rPr>
          <w:rFonts w:ascii="微软雅黑" w:hAnsi="微软雅黑" w:hint="eastAsia"/>
          <w:b/>
          <w:szCs w:val="24"/>
        </w:rPr>
        <w:t>功能说明：</w:t>
      </w:r>
      <w:r>
        <w:rPr>
          <w:rFonts w:ascii="微软雅黑" w:hAnsi="微软雅黑" w:hint="eastAsia"/>
          <w:szCs w:val="24"/>
        </w:rPr>
        <w:t>实操考试分智能化、非智能化及现场操作。</w:t>
      </w:r>
    </w:p>
    <w:p w:rsidR="00E41F51" w:rsidRDefault="00EA7EA4">
      <w:pPr>
        <w:rPr>
          <w:rFonts w:ascii="微软雅黑" w:hAnsi="微软雅黑"/>
          <w:szCs w:val="24"/>
        </w:rPr>
      </w:pPr>
      <w:r>
        <w:rPr>
          <w:rFonts w:ascii="微软雅黑" w:hAnsi="微软雅黑" w:hint="eastAsia"/>
          <w:szCs w:val="24"/>
        </w:rPr>
        <w:t>智能化（机考）提供考试客户端进行考试；</w:t>
      </w:r>
    </w:p>
    <w:p w:rsidR="00E41F51" w:rsidRDefault="00EA7EA4">
      <w:pPr>
        <w:rPr>
          <w:rFonts w:ascii="微软雅黑" w:hAnsi="微软雅黑"/>
          <w:szCs w:val="24"/>
        </w:rPr>
      </w:pPr>
      <w:r>
        <w:rPr>
          <w:rFonts w:ascii="微软雅黑" w:hAnsi="微软雅黑" w:hint="eastAsia"/>
          <w:szCs w:val="24"/>
        </w:rPr>
        <w:t>非智能化考试和理论考试编排相同；</w:t>
      </w:r>
    </w:p>
    <w:p w:rsidR="00E41F51" w:rsidRDefault="00EA7EA4">
      <w:pPr>
        <w:rPr>
          <w:rFonts w:ascii="微软雅黑" w:hAnsi="微软雅黑"/>
          <w:szCs w:val="24"/>
        </w:rPr>
      </w:pPr>
      <w:r>
        <w:rPr>
          <w:rFonts w:ascii="微软雅黑" w:hAnsi="微软雅黑" w:hint="eastAsia"/>
          <w:szCs w:val="24"/>
        </w:rPr>
        <w:t>现场操作：</w:t>
      </w:r>
    </w:p>
    <w:p w:rsidR="00E41F51" w:rsidRDefault="00EA7EA4">
      <w:pPr>
        <w:rPr>
          <w:rFonts w:ascii="微软雅黑" w:hAnsi="微软雅黑"/>
          <w:szCs w:val="24"/>
        </w:rPr>
      </w:pPr>
      <w:r>
        <w:rPr>
          <w:rFonts w:ascii="微软雅黑" w:hAnsi="微软雅黑"/>
          <w:szCs w:val="24"/>
        </w:rPr>
        <w:t>1：</w:t>
      </w:r>
      <w:r>
        <w:rPr>
          <w:rFonts w:ascii="微软雅黑" w:hAnsi="微软雅黑" w:hint="eastAsia"/>
          <w:szCs w:val="24"/>
        </w:rPr>
        <w:t>考评人员由考点选择或录入，之后由</w:t>
      </w:r>
      <w:proofErr w:type="gramStart"/>
      <w:r>
        <w:rPr>
          <w:rFonts w:ascii="微软雅黑" w:hAnsi="微软雅黑" w:hint="eastAsia"/>
          <w:szCs w:val="24"/>
        </w:rPr>
        <w:t>督导科</w:t>
      </w:r>
      <w:proofErr w:type="gramEnd"/>
      <w:r>
        <w:rPr>
          <w:rFonts w:ascii="微软雅黑" w:hAnsi="微软雅黑" w:hint="eastAsia"/>
          <w:szCs w:val="24"/>
        </w:rPr>
        <w:t>进行审核或修改;</w:t>
      </w:r>
    </w:p>
    <w:p w:rsidR="00E41F51" w:rsidRDefault="00EA7EA4">
      <w:pPr>
        <w:rPr>
          <w:rFonts w:ascii="微软雅黑" w:hAnsi="微软雅黑"/>
          <w:szCs w:val="24"/>
        </w:rPr>
      </w:pPr>
      <w:r>
        <w:rPr>
          <w:rFonts w:ascii="微软雅黑" w:hAnsi="微软雅黑" w:hint="eastAsia"/>
          <w:szCs w:val="24"/>
        </w:rPr>
        <w:t>2</w:t>
      </w:r>
      <w:r>
        <w:rPr>
          <w:rFonts w:ascii="微软雅黑" w:hAnsi="微软雅黑"/>
          <w:szCs w:val="24"/>
        </w:rPr>
        <w:t>：</w:t>
      </w:r>
      <w:r>
        <w:rPr>
          <w:rFonts w:ascii="微软雅黑" w:hAnsi="微软雅黑" w:hint="eastAsia"/>
          <w:szCs w:val="24"/>
        </w:rPr>
        <w:t>考试结束后，由考评人员进行评分，再由考点把评分成绩汇总上传到平台（线下需把相关视频刻录成光盘及纸质材料寄送到中心），上传到平台可通过APP或小程序或web，上传后由省中心业务科室审核后提交</w:t>
      </w:r>
      <w:proofErr w:type="gramStart"/>
      <w:r>
        <w:rPr>
          <w:rFonts w:ascii="微软雅黑" w:hAnsi="微软雅黑" w:hint="eastAsia"/>
          <w:szCs w:val="24"/>
        </w:rPr>
        <w:t>至信息</w:t>
      </w:r>
      <w:proofErr w:type="gramEnd"/>
      <w:r>
        <w:rPr>
          <w:rFonts w:ascii="微软雅黑" w:hAnsi="微软雅黑" w:hint="eastAsia"/>
          <w:szCs w:val="24"/>
        </w:rPr>
        <w:t>科进行汇总。</w:t>
      </w:r>
    </w:p>
    <w:p w:rsidR="00E41F51" w:rsidRDefault="00EA7EA4">
      <w:pPr>
        <w:pStyle w:val="4"/>
        <w:rPr>
          <w:rFonts w:ascii="微软雅黑" w:hAnsi="微软雅黑"/>
        </w:rPr>
      </w:pPr>
      <w:r>
        <w:rPr>
          <w:rFonts w:ascii="微软雅黑" w:hAnsi="微软雅黑" w:hint="eastAsia"/>
        </w:rPr>
        <w:lastRenderedPageBreak/>
        <w:t>综合评审</w:t>
      </w:r>
    </w:p>
    <w:p w:rsidR="00E41F51" w:rsidRDefault="00EA7EA4">
      <w:pPr>
        <w:rPr>
          <w:rFonts w:ascii="微软雅黑" w:hAnsi="微软雅黑"/>
          <w:szCs w:val="24"/>
        </w:rPr>
      </w:pPr>
      <w:r>
        <w:rPr>
          <w:rFonts w:ascii="微软雅黑" w:hAnsi="微软雅黑" w:hint="eastAsia"/>
          <w:b/>
          <w:szCs w:val="24"/>
        </w:rPr>
        <w:t>功能说明：</w:t>
      </w:r>
      <w:r>
        <w:rPr>
          <w:rFonts w:ascii="微软雅黑" w:hAnsi="微软雅黑" w:hint="eastAsia"/>
          <w:szCs w:val="24"/>
        </w:rPr>
        <w:t>综合评审分纸笔作答、论文答辩和智能化考试。</w:t>
      </w:r>
    </w:p>
    <w:p w:rsidR="00E41F51" w:rsidRDefault="00EA7EA4">
      <w:pPr>
        <w:rPr>
          <w:rFonts w:ascii="微软雅黑" w:hAnsi="微软雅黑"/>
          <w:szCs w:val="24"/>
        </w:rPr>
      </w:pPr>
      <w:r>
        <w:rPr>
          <w:rFonts w:ascii="微软雅黑" w:hAnsi="微软雅黑" w:hint="eastAsia"/>
          <w:szCs w:val="24"/>
        </w:rPr>
        <w:t>纸笔作答和非智能化考试编排一样；</w:t>
      </w:r>
    </w:p>
    <w:p w:rsidR="00E41F51" w:rsidRDefault="00EA7EA4">
      <w:pPr>
        <w:rPr>
          <w:rFonts w:ascii="微软雅黑" w:hAnsi="微软雅黑"/>
          <w:szCs w:val="24"/>
        </w:rPr>
      </w:pPr>
      <w:r>
        <w:rPr>
          <w:rFonts w:ascii="微软雅黑" w:hAnsi="微软雅黑" w:hint="eastAsia"/>
          <w:szCs w:val="24"/>
        </w:rPr>
        <w:t>论文答辩：</w:t>
      </w:r>
    </w:p>
    <w:p w:rsidR="00E41F51" w:rsidRDefault="00EA7EA4">
      <w:pPr>
        <w:rPr>
          <w:rFonts w:ascii="微软雅黑" w:hAnsi="微软雅黑"/>
          <w:szCs w:val="24"/>
        </w:rPr>
      </w:pPr>
      <w:r>
        <w:rPr>
          <w:rFonts w:ascii="微软雅黑" w:hAnsi="微软雅黑" w:hint="eastAsia"/>
          <w:szCs w:val="24"/>
        </w:rPr>
        <w:t>系统根据职业随机编排考生顺序分组答辩，可手动编排；</w:t>
      </w:r>
    </w:p>
    <w:p w:rsidR="00E41F51" w:rsidRDefault="00EA7EA4">
      <w:pPr>
        <w:rPr>
          <w:rFonts w:ascii="微软雅黑" w:hAnsi="微软雅黑"/>
          <w:szCs w:val="24"/>
        </w:rPr>
      </w:pPr>
      <w:r>
        <w:rPr>
          <w:rFonts w:ascii="微软雅黑" w:hAnsi="微软雅黑" w:hint="eastAsia"/>
          <w:szCs w:val="24"/>
        </w:rPr>
        <w:t>系统对考生论文分数和答辩分数进行计算得出总分（对整组成绩生成报表可打印及下载，支持手动调整分数）。</w:t>
      </w:r>
    </w:p>
    <w:p w:rsidR="00E41F51" w:rsidRDefault="00EA7EA4">
      <w:pPr>
        <w:rPr>
          <w:rFonts w:ascii="微软雅黑" w:hAnsi="微软雅黑"/>
          <w:szCs w:val="24"/>
        </w:rPr>
      </w:pPr>
      <w:r>
        <w:rPr>
          <w:rFonts w:ascii="微软雅黑" w:hAnsi="微软雅黑" w:hint="eastAsia"/>
          <w:szCs w:val="24"/>
        </w:rPr>
        <w:t>论文答辩在论文评审之后进行。</w:t>
      </w:r>
    </w:p>
    <w:p w:rsidR="00E41F51" w:rsidRDefault="00E41F51">
      <w:pPr>
        <w:rPr>
          <w:rFonts w:ascii="微软雅黑" w:hAnsi="微软雅黑"/>
          <w:szCs w:val="24"/>
        </w:rPr>
      </w:pPr>
    </w:p>
    <w:p w:rsidR="00E41F51" w:rsidRDefault="00EA7EA4">
      <w:pPr>
        <w:pStyle w:val="2"/>
        <w:rPr>
          <w:rFonts w:ascii="微软雅黑" w:hAnsi="微软雅黑"/>
        </w:rPr>
      </w:pPr>
      <w:bookmarkStart w:id="200" w:name="_Toc525227120"/>
      <w:bookmarkStart w:id="201" w:name="_Toc525227813"/>
      <w:bookmarkStart w:id="202" w:name="_Toc525228497"/>
      <w:r>
        <w:rPr>
          <w:rFonts w:ascii="微软雅黑" w:hAnsi="微软雅黑" w:hint="eastAsia"/>
        </w:rPr>
        <w:t>阅卷管理（命题科）</w:t>
      </w:r>
      <w:bookmarkEnd w:id="200"/>
      <w:bookmarkEnd w:id="201"/>
      <w:bookmarkEnd w:id="202"/>
    </w:p>
    <w:p w:rsidR="00E41F51" w:rsidRDefault="00EA7EA4">
      <w:pPr>
        <w:rPr>
          <w:rFonts w:ascii="微软雅黑" w:hAnsi="微软雅黑"/>
          <w:szCs w:val="24"/>
        </w:rPr>
      </w:pPr>
      <w:r>
        <w:rPr>
          <w:rFonts w:ascii="微软雅黑" w:hAnsi="微软雅黑" w:hint="eastAsia"/>
          <w:b/>
          <w:szCs w:val="24"/>
        </w:rPr>
        <w:t>功能说明：</w:t>
      </w:r>
      <w:r>
        <w:rPr>
          <w:rFonts w:ascii="微软雅黑" w:hAnsi="微软雅黑" w:hint="eastAsia"/>
          <w:szCs w:val="24"/>
        </w:rPr>
        <w:t>系统支持根据不同的考试阅卷管理要求，可以自定义多层次、不同职责的阅卷管理操作权限；支持评卷老师、评卷组长与系统管理员的角色定义与权限管理。考试截至后</w:t>
      </w:r>
      <w:proofErr w:type="gramStart"/>
      <w:r>
        <w:rPr>
          <w:rFonts w:ascii="微软雅黑" w:hAnsi="微软雅黑" w:hint="eastAsia"/>
          <w:szCs w:val="24"/>
        </w:rPr>
        <w:t>命题科</w:t>
      </w:r>
      <w:proofErr w:type="gramEnd"/>
      <w:r>
        <w:rPr>
          <w:rFonts w:ascii="微软雅黑" w:hAnsi="微软雅黑" w:hint="eastAsia"/>
          <w:szCs w:val="24"/>
        </w:rPr>
        <w:t>在平台专家</w:t>
      </w:r>
      <w:proofErr w:type="gramStart"/>
      <w:r>
        <w:rPr>
          <w:rFonts w:ascii="微软雅黑" w:hAnsi="微软雅黑" w:hint="eastAsia"/>
          <w:szCs w:val="24"/>
        </w:rPr>
        <w:t>库选择</w:t>
      </w:r>
      <w:proofErr w:type="gramEnd"/>
      <w:r>
        <w:rPr>
          <w:rFonts w:ascii="微软雅黑" w:hAnsi="微软雅黑" w:hint="eastAsia"/>
          <w:szCs w:val="24"/>
        </w:rPr>
        <w:t>阅卷专家，</w:t>
      </w:r>
      <w:proofErr w:type="gramStart"/>
      <w:r>
        <w:rPr>
          <w:rFonts w:ascii="微软雅黑" w:hAnsi="微软雅黑" w:hint="eastAsia"/>
          <w:szCs w:val="24"/>
        </w:rPr>
        <w:t>命题科</w:t>
      </w:r>
      <w:proofErr w:type="gramEnd"/>
      <w:r>
        <w:rPr>
          <w:rFonts w:ascii="微软雅黑" w:hAnsi="微软雅黑" w:hint="eastAsia"/>
          <w:szCs w:val="24"/>
        </w:rPr>
        <w:t>再组织阅卷评分。</w:t>
      </w:r>
    </w:p>
    <w:p w:rsidR="00E41F51" w:rsidRDefault="00EA7EA4">
      <w:pPr>
        <w:rPr>
          <w:rFonts w:ascii="微软雅黑" w:hAnsi="微软雅黑"/>
          <w:szCs w:val="24"/>
        </w:rPr>
      </w:pPr>
      <w:r>
        <w:rPr>
          <w:rFonts w:ascii="微软雅黑" w:hAnsi="微软雅黑" w:hint="eastAsia"/>
          <w:szCs w:val="24"/>
        </w:rPr>
        <w:t>（阅卷</w:t>
      </w:r>
      <w:r>
        <w:rPr>
          <w:rFonts w:ascii="微软雅黑" w:hAnsi="微软雅黑"/>
          <w:szCs w:val="24"/>
        </w:rPr>
        <w:t>试题分配分为两种形式</w:t>
      </w:r>
      <w:r>
        <w:rPr>
          <w:rFonts w:ascii="微软雅黑" w:hAnsi="微软雅黑" w:hint="eastAsia"/>
          <w:szCs w:val="24"/>
        </w:rPr>
        <w:t>:</w:t>
      </w:r>
    </w:p>
    <w:p w:rsidR="00E41F51" w:rsidRDefault="00EA7EA4">
      <w:pPr>
        <w:rPr>
          <w:rFonts w:ascii="微软雅黑" w:hAnsi="微软雅黑"/>
          <w:szCs w:val="24"/>
        </w:rPr>
      </w:pPr>
      <w:r>
        <w:rPr>
          <w:rFonts w:ascii="微软雅黑" w:hAnsi="微软雅黑" w:hint="eastAsia"/>
          <w:szCs w:val="24"/>
        </w:rPr>
        <w:t>评卷组长将</w:t>
      </w:r>
      <w:r>
        <w:rPr>
          <w:rFonts w:ascii="微软雅黑" w:hAnsi="微软雅黑"/>
          <w:szCs w:val="24"/>
        </w:rPr>
        <w:t>考卷</w:t>
      </w:r>
      <w:proofErr w:type="gramStart"/>
      <w:r>
        <w:rPr>
          <w:rFonts w:ascii="微软雅黑" w:hAnsi="微软雅黑"/>
          <w:szCs w:val="24"/>
        </w:rPr>
        <w:t>按套卷或</w:t>
      </w:r>
      <w:proofErr w:type="gramEnd"/>
      <w:r>
        <w:rPr>
          <w:rFonts w:ascii="微软雅黑" w:hAnsi="微软雅黑"/>
          <w:szCs w:val="24"/>
        </w:rPr>
        <w:t>试题分给对应的评卷老师；</w:t>
      </w:r>
    </w:p>
    <w:p w:rsidR="00E41F51" w:rsidRDefault="00EA7EA4">
      <w:pPr>
        <w:rPr>
          <w:rFonts w:ascii="微软雅黑" w:hAnsi="微软雅黑"/>
          <w:szCs w:val="24"/>
        </w:rPr>
      </w:pPr>
      <w:r>
        <w:rPr>
          <w:rFonts w:ascii="微软雅黑" w:hAnsi="微软雅黑"/>
          <w:szCs w:val="24"/>
        </w:rPr>
        <w:t>评卷老师自己申请阅卷</w:t>
      </w:r>
      <w:proofErr w:type="gramStart"/>
      <w:r>
        <w:rPr>
          <w:rFonts w:ascii="微软雅黑" w:hAnsi="微软雅黑" w:hint="eastAsia"/>
          <w:szCs w:val="24"/>
        </w:rPr>
        <w:t>或</w:t>
      </w:r>
      <w:r>
        <w:rPr>
          <w:rFonts w:ascii="微软雅黑" w:hAnsi="微软雅黑"/>
          <w:szCs w:val="24"/>
        </w:rPr>
        <w:t>阅题的</w:t>
      </w:r>
      <w:proofErr w:type="gramEnd"/>
      <w:r>
        <w:rPr>
          <w:rFonts w:ascii="微软雅黑" w:hAnsi="微软雅黑"/>
          <w:szCs w:val="24"/>
        </w:rPr>
        <w:t>数量</w:t>
      </w:r>
      <w:r>
        <w:rPr>
          <w:rFonts w:ascii="微软雅黑" w:hAnsi="微软雅黑" w:hint="eastAsia"/>
          <w:szCs w:val="24"/>
        </w:rPr>
        <w:t>。同时评卷</w:t>
      </w:r>
      <w:r>
        <w:rPr>
          <w:rFonts w:ascii="微软雅黑" w:hAnsi="微软雅黑"/>
          <w:szCs w:val="24"/>
        </w:rPr>
        <w:t>组长和管理员可以</w:t>
      </w:r>
      <w:r>
        <w:rPr>
          <w:rFonts w:ascii="微软雅黑" w:hAnsi="微软雅黑" w:hint="eastAsia"/>
          <w:szCs w:val="24"/>
        </w:rPr>
        <w:t>撤销</w:t>
      </w:r>
      <w:r>
        <w:rPr>
          <w:rFonts w:ascii="微软雅黑" w:hAnsi="微软雅黑"/>
          <w:szCs w:val="24"/>
        </w:rPr>
        <w:t>评卷老师未评的考题或考卷</w:t>
      </w:r>
      <w:r>
        <w:rPr>
          <w:rFonts w:ascii="微软雅黑" w:hAnsi="微软雅黑" w:hint="eastAsia"/>
          <w:szCs w:val="24"/>
        </w:rPr>
        <w:t>，</w:t>
      </w:r>
      <w:r>
        <w:rPr>
          <w:rFonts w:ascii="微软雅黑" w:hAnsi="微软雅黑"/>
          <w:szCs w:val="24"/>
        </w:rPr>
        <w:t>分配</w:t>
      </w:r>
      <w:r>
        <w:rPr>
          <w:rFonts w:ascii="微软雅黑" w:hAnsi="微软雅黑" w:hint="eastAsia"/>
          <w:szCs w:val="24"/>
        </w:rPr>
        <w:t>给</w:t>
      </w:r>
      <w:r>
        <w:rPr>
          <w:rFonts w:ascii="微软雅黑" w:hAnsi="微软雅黑"/>
          <w:szCs w:val="24"/>
        </w:rPr>
        <w:t>他人或</w:t>
      </w:r>
      <w:r>
        <w:rPr>
          <w:rFonts w:ascii="微软雅黑" w:hAnsi="微软雅黑" w:hint="eastAsia"/>
          <w:szCs w:val="24"/>
        </w:rPr>
        <w:t>供</w:t>
      </w:r>
      <w:r>
        <w:rPr>
          <w:rFonts w:ascii="微软雅黑" w:hAnsi="微软雅黑"/>
          <w:szCs w:val="24"/>
        </w:rPr>
        <w:t>他人申请</w:t>
      </w:r>
      <w:r>
        <w:rPr>
          <w:rFonts w:ascii="微软雅黑" w:hAnsi="微软雅黑" w:hint="eastAsia"/>
          <w:szCs w:val="24"/>
        </w:rPr>
        <w:t>）</w:t>
      </w:r>
    </w:p>
    <w:p w:rsidR="00E41F51" w:rsidRDefault="00EA7EA4">
      <w:pPr>
        <w:rPr>
          <w:rFonts w:ascii="微软雅黑" w:hAnsi="微软雅黑"/>
          <w:b/>
          <w:szCs w:val="24"/>
        </w:rPr>
      </w:pPr>
      <w:r>
        <w:rPr>
          <w:rFonts w:ascii="微软雅黑" w:hAnsi="微软雅黑" w:hint="eastAsia"/>
          <w:b/>
          <w:szCs w:val="24"/>
        </w:rPr>
        <w:t>具体实施：</w:t>
      </w:r>
    </w:p>
    <w:p w:rsidR="00E41F51" w:rsidRDefault="00EA7EA4">
      <w:pPr>
        <w:rPr>
          <w:rFonts w:ascii="微软雅黑" w:hAnsi="微软雅黑"/>
          <w:szCs w:val="24"/>
        </w:rPr>
      </w:pPr>
      <w:r>
        <w:rPr>
          <w:rFonts w:ascii="微软雅黑" w:hAnsi="微软雅黑" w:hint="eastAsia"/>
          <w:szCs w:val="24"/>
        </w:rPr>
        <w:t>线下考试，专家阅卷评分后，由鉴定中心工作人员拆封，通过阅卷评分客户端将考生成绩录入系统。答题卡部分，由读卡机读出的成绩直接录入到平台。</w:t>
      </w:r>
    </w:p>
    <w:p w:rsidR="00E41F51" w:rsidRDefault="00EA7EA4">
      <w:pPr>
        <w:rPr>
          <w:rFonts w:ascii="微软雅黑" w:hAnsi="微软雅黑"/>
          <w:szCs w:val="24"/>
        </w:rPr>
      </w:pPr>
      <w:r>
        <w:rPr>
          <w:rFonts w:ascii="微软雅黑" w:hAnsi="微软雅黑" w:hint="eastAsia"/>
          <w:szCs w:val="24"/>
        </w:rPr>
        <w:lastRenderedPageBreak/>
        <w:t>线上考试，客观题（单选、多选、判断）：系统自动算分，主观题（简答题）：专家登录阅卷评分客户端阅卷评分。</w:t>
      </w:r>
    </w:p>
    <w:p w:rsidR="00E41F51" w:rsidRDefault="00EA7EA4">
      <w:pPr>
        <w:rPr>
          <w:rFonts w:ascii="微软雅黑" w:hAnsi="微软雅黑"/>
          <w:szCs w:val="24"/>
        </w:rPr>
      </w:pPr>
      <w:r>
        <w:rPr>
          <w:rFonts w:ascii="微软雅黑" w:hAnsi="微软雅黑" w:hint="eastAsia"/>
          <w:szCs w:val="24"/>
        </w:rPr>
        <w:t>实操，现场在线登分，现场收集分数，之后导入平台</w:t>
      </w:r>
    </w:p>
    <w:p w:rsidR="00E41F51" w:rsidRDefault="00EA7EA4">
      <w:pPr>
        <w:rPr>
          <w:rFonts w:ascii="微软雅黑" w:hAnsi="微软雅黑"/>
          <w:szCs w:val="24"/>
        </w:rPr>
      </w:pPr>
      <w:r>
        <w:rPr>
          <w:rFonts w:ascii="微软雅黑" w:hAnsi="微软雅黑" w:hint="eastAsia"/>
          <w:szCs w:val="24"/>
        </w:rPr>
        <w:t>论文，论文评审：将通过阅卷评分客户端对考生论文成绩进行阅卷，录入。论文答辩：考生在指定考场通过现场或视频</w:t>
      </w:r>
      <w:proofErr w:type="gramStart"/>
      <w:r>
        <w:rPr>
          <w:rFonts w:ascii="微软雅黑" w:hAnsi="微软雅黑" w:hint="eastAsia"/>
          <w:szCs w:val="24"/>
        </w:rPr>
        <w:t>远程与</w:t>
      </w:r>
      <w:proofErr w:type="gramEnd"/>
      <w:r>
        <w:rPr>
          <w:rFonts w:ascii="微软雅黑" w:hAnsi="微软雅黑" w:hint="eastAsia"/>
          <w:szCs w:val="24"/>
        </w:rPr>
        <w:t>专家进行答辩，专家对答辩的成绩通过客户端录入平台。</w:t>
      </w:r>
    </w:p>
    <w:p w:rsidR="00E41F51" w:rsidRDefault="00EA7EA4">
      <w:pPr>
        <w:rPr>
          <w:rFonts w:ascii="微软雅黑" w:hAnsi="微软雅黑"/>
          <w:szCs w:val="24"/>
        </w:rPr>
      </w:pPr>
      <w:r>
        <w:rPr>
          <w:rFonts w:ascii="微软雅黑" w:hAnsi="微软雅黑" w:hint="eastAsia"/>
          <w:szCs w:val="24"/>
        </w:rPr>
        <w:t>竞赛，现场收集分数，之后导入平台</w:t>
      </w:r>
    </w:p>
    <w:p w:rsidR="00E41F51" w:rsidRDefault="00EA7EA4">
      <w:pPr>
        <w:pStyle w:val="3"/>
        <w:rPr>
          <w:rFonts w:ascii="微软雅黑" w:hAnsi="微软雅黑"/>
        </w:rPr>
      </w:pPr>
      <w:bookmarkStart w:id="203" w:name="_Toc525228498"/>
      <w:bookmarkStart w:id="204" w:name="_Toc525227814"/>
      <w:bookmarkStart w:id="205" w:name="_Toc525227121"/>
      <w:r>
        <w:rPr>
          <w:rFonts w:ascii="微软雅黑" w:hAnsi="微软雅黑"/>
        </w:rPr>
        <w:t>对接读卡机</w:t>
      </w:r>
      <w:r>
        <w:rPr>
          <w:rFonts w:ascii="微软雅黑" w:hAnsi="微软雅黑" w:hint="eastAsia"/>
        </w:rPr>
        <w:t>\第三方阅卷平台</w:t>
      </w:r>
      <w:bookmarkEnd w:id="203"/>
      <w:bookmarkEnd w:id="204"/>
      <w:bookmarkEnd w:id="205"/>
    </w:p>
    <w:p w:rsidR="00E41F51" w:rsidRDefault="00EA7EA4">
      <w:pPr>
        <w:rPr>
          <w:rFonts w:ascii="微软雅黑" w:hAnsi="微软雅黑"/>
          <w:szCs w:val="24"/>
        </w:rPr>
      </w:pPr>
      <w:r>
        <w:rPr>
          <w:rFonts w:ascii="微软雅黑" w:hAnsi="微软雅黑" w:hint="eastAsia"/>
          <w:szCs w:val="24"/>
        </w:rPr>
        <w:t>将读卡机阅卷的系统能无缝接到此考</w:t>
      </w:r>
      <w:proofErr w:type="gramStart"/>
      <w:r>
        <w:rPr>
          <w:rFonts w:ascii="微软雅黑" w:hAnsi="微软雅黑" w:hint="eastAsia"/>
          <w:szCs w:val="24"/>
        </w:rPr>
        <w:t>务</w:t>
      </w:r>
      <w:proofErr w:type="gramEnd"/>
      <w:r>
        <w:rPr>
          <w:rFonts w:ascii="微软雅黑" w:hAnsi="微软雅黑" w:hint="eastAsia"/>
          <w:szCs w:val="24"/>
        </w:rPr>
        <w:t>管理子系统评阅考生答题卡并自动判分。</w:t>
      </w:r>
    </w:p>
    <w:p w:rsidR="00E41F51" w:rsidRDefault="00EA7EA4">
      <w:pPr>
        <w:rPr>
          <w:rFonts w:ascii="微软雅黑" w:hAnsi="微软雅黑"/>
          <w:szCs w:val="24"/>
        </w:rPr>
      </w:pPr>
      <w:r>
        <w:rPr>
          <w:rFonts w:ascii="微软雅黑" w:hAnsi="微软雅黑"/>
          <w:szCs w:val="24"/>
        </w:rPr>
        <w:t>南昊软件各个硬件设备对接</w:t>
      </w:r>
    </w:p>
    <w:p w:rsidR="00E41F51" w:rsidRDefault="00EA7EA4">
      <w:pPr>
        <w:pStyle w:val="3"/>
        <w:rPr>
          <w:rFonts w:ascii="微软雅黑" w:hAnsi="微软雅黑"/>
        </w:rPr>
      </w:pPr>
      <w:bookmarkStart w:id="206" w:name="_Toc525227815"/>
      <w:bookmarkStart w:id="207" w:name="_Toc525227122"/>
      <w:bookmarkStart w:id="208" w:name="_Toc525228499"/>
      <w:r>
        <w:rPr>
          <w:rFonts w:ascii="微软雅黑" w:hAnsi="微软雅黑"/>
        </w:rPr>
        <w:t>自动判分</w:t>
      </w:r>
      <w:bookmarkEnd w:id="206"/>
      <w:bookmarkEnd w:id="207"/>
      <w:bookmarkEnd w:id="208"/>
    </w:p>
    <w:p w:rsidR="00E41F51" w:rsidRDefault="00EA7EA4">
      <w:pPr>
        <w:rPr>
          <w:rFonts w:ascii="微软雅黑" w:hAnsi="微软雅黑"/>
          <w:szCs w:val="24"/>
        </w:rPr>
      </w:pPr>
      <w:r>
        <w:rPr>
          <w:rFonts w:ascii="微软雅黑" w:hAnsi="微软雅黑" w:hint="eastAsia"/>
          <w:b/>
          <w:szCs w:val="24"/>
        </w:rPr>
        <w:t>功能说明：</w:t>
      </w:r>
      <w:r>
        <w:rPr>
          <w:rFonts w:ascii="微软雅黑" w:hAnsi="微软雅黑" w:hint="eastAsia"/>
          <w:szCs w:val="24"/>
        </w:rPr>
        <w:t>考生无纸化考试结束后系统要能自动判分，统计出理论成绩，并且能按职业工种导出</w:t>
      </w:r>
      <w:r>
        <w:rPr>
          <w:rFonts w:ascii="微软雅黑" w:hAnsi="微软雅黑"/>
          <w:szCs w:val="24"/>
        </w:rPr>
        <w:t>excel</w:t>
      </w:r>
      <w:r>
        <w:rPr>
          <w:rFonts w:ascii="微软雅黑" w:hAnsi="微软雅黑" w:hint="eastAsia"/>
          <w:szCs w:val="24"/>
        </w:rPr>
        <w:t>报表，同时也能录入实操成绩。</w:t>
      </w:r>
    </w:p>
    <w:p w:rsidR="00E41F51" w:rsidRDefault="00EA7EA4">
      <w:pPr>
        <w:pStyle w:val="3"/>
        <w:rPr>
          <w:rFonts w:ascii="微软雅黑" w:hAnsi="微软雅黑"/>
        </w:rPr>
      </w:pPr>
      <w:bookmarkStart w:id="209" w:name="_Toc525227123"/>
      <w:bookmarkStart w:id="210" w:name="_Toc525227816"/>
      <w:bookmarkStart w:id="211" w:name="_Toc525228500"/>
      <w:r>
        <w:rPr>
          <w:rFonts w:ascii="微软雅黑" w:hAnsi="微软雅黑"/>
        </w:rPr>
        <w:t>人工录入</w:t>
      </w:r>
      <w:r>
        <w:rPr>
          <w:rFonts w:ascii="微软雅黑" w:hAnsi="微软雅黑" w:hint="eastAsia"/>
        </w:rPr>
        <w:t>（</w:t>
      </w:r>
      <w:proofErr w:type="gramStart"/>
      <w:r>
        <w:rPr>
          <w:rFonts w:ascii="微软雅黑" w:hAnsi="微软雅黑" w:hint="eastAsia"/>
        </w:rPr>
        <w:t>单阅制和多阅</w:t>
      </w:r>
      <w:proofErr w:type="gramEnd"/>
      <w:r>
        <w:rPr>
          <w:rFonts w:ascii="微软雅黑" w:hAnsi="微软雅黑" w:hint="eastAsia"/>
        </w:rPr>
        <w:t>制）</w:t>
      </w:r>
      <w:bookmarkEnd w:id="209"/>
      <w:bookmarkEnd w:id="210"/>
      <w:bookmarkEnd w:id="211"/>
    </w:p>
    <w:p w:rsidR="00E41F51" w:rsidRDefault="00EA7EA4">
      <w:pPr>
        <w:rPr>
          <w:rFonts w:ascii="微软雅黑" w:hAnsi="微软雅黑"/>
          <w:szCs w:val="24"/>
        </w:rPr>
      </w:pPr>
      <w:r>
        <w:rPr>
          <w:rFonts w:ascii="微软雅黑" w:hAnsi="微软雅黑" w:hint="eastAsia"/>
          <w:b/>
          <w:szCs w:val="24"/>
        </w:rPr>
        <w:t>功能说明：</w:t>
      </w:r>
      <w:r>
        <w:rPr>
          <w:rFonts w:ascii="微软雅黑" w:hAnsi="微软雅黑" w:hint="eastAsia"/>
          <w:szCs w:val="24"/>
        </w:rPr>
        <w:t>人工阅卷需要与在线考试系统及专家库管理子系统进行无缝对接，接收在线考试主观题考试数据，以及通过扫描纸笔作答的试卷的考试数据，并能按照专家库子系统阅卷专家的分配情况进行阅卷任务分配，阅卷专家可以通过下载阅卷客户端，使用分配的阅卷账号登陆系统进行阅卷工作。同时阅卷系统需要支持</w:t>
      </w:r>
      <w:proofErr w:type="gramStart"/>
      <w:r>
        <w:rPr>
          <w:rFonts w:ascii="微软雅黑" w:hAnsi="微软雅黑" w:hint="eastAsia"/>
          <w:szCs w:val="24"/>
        </w:rPr>
        <w:t>单阅制和多阅</w:t>
      </w:r>
      <w:proofErr w:type="gramEnd"/>
      <w:r>
        <w:rPr>
          <w:rFonts w:ascii="微软雅黑" w:hAnsi="微软雅黑" w:hint="eastAsia"/>
          <w:szCs w:val="24"/>
        </w:rPr>
        <w:t>制，</w:t>
      </w:r>
      <w:proofErr w:type="gramStart"/>
      <w:r>
        <w:rPr>
          <w:rFonts w:ascii="微软雅黑" w:hAnsi="微软雅黑" w:hint="eastAsia"/>
          <w:szCs w:val="24"/>
        </w:rPr>
        <w:t>单阅制</w:t>
      </w:r>
      <w:proofErr w:type="gramEnd"/>
      <w:r>
        <w:rPr>
          <w:rFonts w:ascii="微软雅黑" w:hAnsi="微软雅黑" w:hint="eastAsia"/>
          <w:szCs w:val="24"/>
        </w:rPr>
        <w:t>即每道答题只需要一个阅卷专家进行评分，</w:t>
      </w:r>
      <w:proofErr w:type="gramStart"/>
      <w:r>
        <w:rPr>
          <w:rFonts w:ascii="微软雅黑" w:hAnsi="微软雅黑" w:hint="eastAsia"/>
          <w:szCs w:val="24"/>
        </w:rPr>
        <w:t>多阅制</w:t>
      </w:r>
      <w:proofErr w:type="gramEnd"/>
      <w:r>
        <w:rPr>
          <w:rFonts w:ascii="微软雅黑" w:hAnsi="微软雅黑" w:hint="eastAsia"/>
          <w:szCs w:val="24"/>
        </w:rPr>
        <w:t>即</w:t>
      </w:r>
      <w:r>
        <w:rPr>
          <w:rFonts w:ascii="微软雅黑" w:hAnsi="微软雅黑" w:hint="eastAsia"/>
          <w:szCs w:val="24"/>
        </w:rPr>
        <w:lastRenderedPageBreak/>
        <w:t>每道答题需要三位阅卷专家进行评分，最后取三者的平均分，若三者评分差异过大，应能做好标记，要请第三方再次复评。同时阅卷平台还需要支持多种文档格式，比如</w:t>
      </w:r>
      <w:r>
        <w:rPr>
          <w:rFonts w:ascii="微软雅黑" w:hAnsi="微软雅黑"/>
          <w:szCs w:val="24"/>
        </w:rPr>
        <w:t>word</w:t>
      </w:r>
      <w:r>
        <w:rPr>
          <w:rFonts w:ascii="微软雅黑" w:hAnsi="微软雅黑" w:hint="eastAsia"/>
          <w:szCs w:val="24"/>
        </w:rPr>
        <w:t>文档支持、图片支持、音频文件支持等。阅卷分配人员需要实时把</w:t>
      </w:r>
      <w:proofErr w:type="gramStart"/>
      <w:r>
        <w:rPr>
          <w:rFonts w:ascii="微软雅黑" w:hAnsi="微软雅黑" w:hint="eastAsia"/>
          <w:szCs w:val="24"/>
        </w:rPr>
        <w:t>控整体</w:t>
      </w:r>
      <w:proofErr w:type="gramEnd"/>
      <w:r>
        <w:rPr>
          <w:rFonts w:ascii="微软雅黑" w:hAnsi="微软雅黑" w:hint="eastAsia"/>
          <w:szCs w:val="24"/>
        </w:rPr>
        <w:t>阅卷进度，可以通过阅卷平台查看阅卷进度、试题描述、评分标准、参考答案、考生答题、试题给分点项，并提供阅卷备注，以便后续查找。</w:t>
      </w:r>
    </w:p>
    <w:p w:rsidR="00E41F51" w:rsidRDefault="00EA7EA4">
      <w:pPr>
        <w:rPr>
          <w:rFonts w:ascii="微软雅黑" w:hAnsi="微软雅黑"/>
          <w:szCs w:val="24"/>
        </w:rPr>
      </w:pPr>
      <w:r>
        <w:rPr>
          <w:rFonts w:ascii="微软雅黑" w:hAnsi="微软雅黑" w:hint="eastAsia"/>
          <w:szCs w:val="24"/>
        </w:rPr>
        <w:t>实操附件答案阅卷需要进行</w:t>
      </w:r>
      <w:r>
        <w:rPr>
          <w:rFonts w:ascii="微软雅黑" w:hAnsi="微软雅黑"/>
          <w:szCs w:val="24"/>
        </w:rPr>
        <w:t>MD5</w:t>
      </w:r>
      <w:r>
        <w:rPr>
          <w:rFonts w:ascii="微软雅黑" w:hAnsi="微软雅黑" w:hint="eastAsia"/>
          <w:szCs w:val="24"/>
        </w:rPr>
        <w:t>校验，如发现答案雷同，或空白</w:t>
      </w:r>
      <w:proofErr w:type="gramStart"/>
      <w:r>
        <w:rPr>
          <w:rFonts w:ascii="微软雅黑" w:hAnsi="微软雅黑" w:hint="eastAsia"/>
          <w:szCs w:val="24"/>
        </w:rPr>
        <w:t>卷需要</w:t>
      </w:r>
      <w:proofErr w:type="gramEnd"/>
      <w:r>
        <w:rPr>
          <w:rFonts w:ascii="微软雅黑" w:hAnsi="微软雅黑" w:hint="eastAsia"/>
          <w:szCs w:val="24"/>
        </w:rPr>
        <w:t>单独列出来，对需要仲裁的试卷进行复评。</w:t>
      </w:r>
    </w:p>
    <w:p w:rsidR="00E41F51" w:rsidRDefault="00EA7EA4">
      <w:pPr>
        <w:pStyle w:val="3"/>
      </w:pPr>
      <w:bookmarkStart w:id="212" w:name="_Toc525227124"/>
      <w:bookmarkStart w:id="213" w:name="_Toc525227817"/>
      <w:bookmarkStart w:id="214" w:name="_Toc525228501"/>
      <w:r>
        <w:rPr>
          <w:rFonts w:hint="eastAsia"/>
        </w:rPr>
        <w:t>实操录分（考点机构）</w:t>
      </w:r>
      <w:bookmarkEnd w:id="212"/>
      <w:bookmarkEnd w:id="213"/>
      <w:bookmarkEnd w:id="214"/>
    </w:p>
    <w:p w:rsidR="00E41F51" w:rsidRDefault="00EA7EA4">
      <w:pPr>
        <w:rPr>
          <w:rFonts w:ascii="微软雅黑" w:hAnsi="微软雅黑"/>
          <w:szCs w:val="24"/>
        </w:rPr>
      </w:pPr>
      <w:r>
        <w:rPr>
          <w:rFonts w:ascii="微软雅黑" w:hAnsi="微软雅黑" w:hint="eastAsia"/>
          <w:b/>
          <w:szCs w:val="24"/>
        </w:rPr>
        <w:t>功能说明：</w:t>
      </w:r>
      <w:r>
        <w:rPr>
          <w:rFonts w:ascii="微软雅黑" w:hAnsi="微软雅黑" w:hint="eastAsia"/>
          <w:szCs w:val="24"/>
        </w:rPr>
        <w:t>考评人员现场打完分，由机构登录平台录入考生的实操成绩。</w:t>
      </w:r>
    </w:p>
    <w:p w:rsidR="00E41F51" w:rsidRDefault="00EA7EA4">
      <w:pPr>
        <w:rPr>
          <w:rFonts w:ascii="微软雅黑" w:hAnsi="微软雅黑"/>
          <w:szCs w:val="24"/>
        </w:rPr>
      </w:pPr>
      <w:r>
        <w:rPr>
          <w:rFonts w:ascii="微软雅黑" w:hAnsi="微软雅黑" w:hint="eastAsia"/>
          <w:szCs w:val="24"/>
        </w:rPr>
        <w:t>可实现通过APP或现场表格方式对考生打分。</w:t>
      </w:r>
    </w:p>
    <w:p w:rsidR="00E41F51" w:rsidRDefault="00EA7EA4">
      <w:pPr>
        <w:pStyle w:val="3"/>
        <w:rPr>
          <w:rFonts w:ascii="微软雅黑" w:hAnsi="微软雅黑"/>
        </w:rPr>
      </w:pPr>
      <w:bookmarkStart w:id="215" w:name="_Toc525227818"/>
      <w:bookmarkStart w:id="216" w:name="_Toc525228502"/>
      <w:bookmarkStart w:id="217" w:name="_Toc525227125"/>
      <w:r>
        <w:rPr>
          <w:rFonts w:ascii="微软雅黑" w:hAnsi="微软雅黑" w:hint="eastAsia"/>
        </w:rPr>
        <w:t>论文答辩批改</w:t>
      </w:r>
      <w:bookmarkEnd w:id="215"/>
      <w:bookmarkEnd w:id="216"/>
      <w:bookmarkEnd w:id="217"/>
    </w:p>
    <w:p w:rsidR="00E41F51" w:rsidRDefault="00EA7EA4">
      <w:pPr>
        <w:rPr>
          <w:rFonts w:ascii="微软雅黑" w:hAnsi="微软雅黑"/>
          <w:b/>
          <w:szCs w:val="24"/>
        </w:rPr>
      </w:pPr>
      <w:r>
        <w:rPr>
          <w:rFonts w:ascii="微软雅黑" w:hAnsi="微软雅黑" w:hint="eastAsia"/>
          <w:b/>
          <w:szCs w:val="24"/>
        </w:rPr>
        <w:t>功能说明：</w:t>
      </w:r>
      <w:r>
        <w:rPr>
          <w:rFonts w:ascii="微软雅黑" w:hAnsi="微软雅黑" w:hint="eastAsia"/>
          <w:szCs w:val="24"/>
        </w:rPr>
        <w:t>论文答辩分数包含论文分数（4</w:t>
      </w:r>
      <w:r>
        <w:rPr>
          <w:rFonts w:ascii="微软雅黑" w:hAnsi="微软雅黑"/>
          <w:szCs w:val="24"/>
        </w:rPr>
        <w:t>0</w:t>
      </w:r>
      <w:r>
        <w:rPr>
          <w:rFonts w:ascii="微软雅黑" w:hAnsi="微软雅黑" w:hint="eastAsia"/>
          <w:szCs w:val="24"/>
        </w:rPr>
        <w:t>）和答辩分数（6</w:t>
      </w:r>
      <w:r>
        <w:rPr>
          <w:rFonts w:ascii="微软雅黑" w:hAnsi="微软雅黑"/>
          <w:szCs w:val="24"/>
        </w:rPr>
        <w:t>0</w:t>
      </w:r>
      <w:r>
        <w:rPr>
          <w:rFonts w:ascii="微软雅黑" w:hAnsi="微软雅黑" w:hint="eastAsia"/>
          <w:szCs w:val="24"/>
        </w:rPr>
        <w:t>），都由3个专家批阅，分数取平均值（最大和最小分数差异多少</w:t>
      </w:r>
      <w:proofErr w:type="gramStart"/>
      <w:r>
        <w:rPr>
          <w:rFonts w:ascii="微软雅黑" w:hAnsi="微软雅黑" w:hint="eastAsia"/>
          <w:szCs w:val="24"/>
        </w:rPr>
        <w:t>分需要</w:t>
      </w:r>
      <w:proofErr w:type="gramEnd"/>
      <w:r>
        <w:rPr>
          <w:rFonts w:ascii="微软雅黑" w:hAnsi="微软雅黑" w:hint="eastAsia"/>
          <w:szCs w:val="24"/>
        </w:rPr>
        <w:t>复审），由鉴定</w:t>
      </w:r>
      <w:proofErr w:type="gramStart"/>
      <w:r>
        <w:rPr>
          <w:rFonts w:ascii="微软雅黑" w:hAnsi="微软雅黑" w:hint="eastAsia"/>
          <w:szCs w:val="24"/>
        </w:rPr>
        <w:t>一</w:t>
      </w:r>
      <w:proofErr w:type="gramEnd"/>
      <w:r>
        <w:rPr>
          <w:rFonts w:ascii="微软雅黑" w:hAnsi="微软雅黑" w:hint="eastAsia"/>
          <w:szCs w:val="24"/>
        </w:rPr>
        <w:t>科审核，并上报分管领导审核，审核不通过退回（一步一步退），重新打分。</w:t>
      </w:r>
    </w:p>
    <w:p w:rsidR="00E41F51" w:rsidRDefault="00EA7EA4">
      <w:pPr>
        <w:rPr>
          <w:rFonts w:ascii="微软雅黑" w:hAnsi="微软雅黑"/>
          <w:szCs w:val="24"/>
        </w:rPr>
      </w:pPr>
      <w:r>
        <w:rPr>
          <w:rFonts w:ascii="微软雅黑" w:hAnsi="微软雅黑" w:hint="eastAsia"/>
          <w:szCs w:val="24"/>
        </w:rPr>
        <w:t>鉴定</w:t>
      </w:r>
      <w:proofErr w:type="gramStart"/>
      <w:r>
        <w:rPr>
          <w:rFonts w:ascii="微软雅黑" w:hAnsi="微软雅黑" w:hint="eastAsia"/>
          <w:szCs w:val="24"/>
        </w:rPr>
        <w:t>一</w:t>
      </w:r>
      <w:proofErr w:type="gramEnd"/>
      <w:r>
        <w:rPr>
          <w:rFonts w:ascii="微软雅黑" w:hAnsi="微软雅黑" w:hint="eastAsia"/>
          <w:szCs w:val="24"/>
        </w:rPr>
        <w:t>科在平台专家</w:t>
      </w:r>
      <w:proofErr w:type="gramStart"/>
      <w:r>
        <w:rPr>
          <w:rFonts w:ascii="微软雅黑" w:hAnsi="微软雅黑" w:hint="eastAsia"/>
          <w:szCs w:val="24"/>
        </w:rPr>
        <w:t>库选择</w:t>
      </w:r>
      <w:proofErr w:type="gramEnd"/>
      <w:r>
        <w:rPr>
          <w:rFonts w:ascii="微软雅黑" w:hAnsi="微软雅黑" w:hint="eastAsia"/>
          <w:szCs w:val="24"/>
        </w:rPr>
        <w:t>论文评审、答辩专家，需领导审核，审核通过的短信通知专家。</w:t>
      </w:r>
    </w:p>
    <w:p w:rsidR="00E41F51" w:rsidRDefault="00EA7EA4">
      <w:pPr>
        <w:rPr>
          <w:rFonts w:ascii="微软雅黑" w:hAnsi="微软雅黑"/>
          <w:szCs w:val="24"/>
        </w:rPr>
      </w:pPr>
      <w:r>
        <w:rPr>
          <w:rFonts w:ascii="微软雅黑" w:hAnsi="微软雅黑" w:hint="eastAsia"/>
          <w:szCs w:val="24"/>
        </w:rPr>
        <w:t>在平台中首先抽取专家，然后批改论文专家登录平台批改，在批改论文时，平台可以对论文随机或指定分配到专家电脑上（可</w:t>
      </w:r>
      <w:proofErr w:type="gramStart"/>
      <w:r>
        <w:rPr>
          <w:rFonts w:ascii="微软雅黑" w:hAnsi="微软雅黑" w:hint="eastAsia"/>
          <w:szCs w:val="24"/>
        </w:rPr>
        <w:t>批量或</w:t>
      </w:r>
      <w:proofErr w:type="gramEnd"/>
      <w:r>
        <w:rPr>
          <w:rFonts w:ascii="微软雅黑" w:hAnsi="微软雅黑" w:hint="eastAsia"/>
          <w:szCs w:val="24"/>
        </w:rPr>
        <w:t>单篇论文分配）。支持论文批量下载。</w:t>
      </w:r>
    </w:p>
    <w:p w:rsidR="00E41F51" w:rsidRDefault="00EA7EA4">
      <w:pPr>
        <w:rPr>
          <w:rFonts w:ascii="微软雅黑" w:hAnsi="微软雅黑"/>
          <w:szCs w:val="24"/>
        </w:rPr>
      </w:pPr>
      <w:r>
        <w:rPr>
          <w:rFonts w:ascii="微软雅黑" w:hAnsi="微软雅黑" w:hint="eastAsia"/>
          <w:szCs w:val="24"/>
        </w:rPr>
        <w:lastRenderedPageBreak/>
        <w:t>专家批改完论文支持成绩生成，（如:1号机专家批改了30份论文，最后生成30名考生个人成绩，并要求专家签字（在线签字和打印签字，在线签字在专家本机，并生成表格打印签字），支持市面上手写板或应用及鼠标签名，支持主机批改成绩单打印或附件下载在签字）</w:t>
      </w:r>
    </w:p>
    <w:p w:rsidR="00E41F51" w:rsidRDefault="00EA7EA4">
      <w:pPr>
        <w:rPr>
          <w:rFonts w:ascii="微软雅黑" w:hAnsi="微软雅黑"/>
          <w:szCs w:val="24"/>
        </w:rPr>
      </w:pPr>
      <w:r>
        <w:rPr>
          <w:rFonts w:ascii="微软雅黑" w:hAnsi="微软雅黑" w:hint="eastAsia"/>
          <w:szCs w:val="24"/>
        </w:rPr>
        <w:t>实现远程答辩（考生在指定地点【考点】）。3个专家成一组（专家必须在同一个地方，可进行视频问答），在平台中随机抽取答辩题或提取考生论文，进行远程答辩。答辩过程线下完成，答辩完成，通过客户端录入考生成绩，取平均分，即为考生答辩成绩。</w:t>
      </w:r>
    </w:p>
    <w:p w:rsidR="00E41F51" w:rsidRDefault="00EA7EA4">
      <w:pPr>
        <w:rPr>
          <w:rFonts w:ascii="微软雅黑" w:hAnsi="微软雅黑"/>
          <w:szCs w:val="24"/>
        </w:rPr>
      </w:pPr>
      <w:r>
        <w:rPr>
          <w:rFonts w:ascii="微软雅黑" w:hAnsi="微软雅黑" w:hint="eastAsia"/>
          <w:szCs w:val="24"/>
        </w:rPr>
        <w:t>对参加论文答辩的专家生成工作量（数量、质量（评分））统计，进行线下劳务发放。</w:t>
      </w:r>
    </w:p>
    <w:p w:rsidR="00E41F51" w:rsidRDefault="00EA7EA4">
      <w:pPr>
        <w:pStyle w:val="3"/>
        <w:rPr>
          <w:rFonts w:ascii="微软雅黑" w:hAnsi="微软雅黑"/>
        </w:rPr>
      </w:pPr>
      <w:bookmarkStart w:id="218" w:name="_Toc525227126"/>
      <w:bookmarkStart w:id="219" w:name="_Toc525227819"/>
      <w:bookmarkStart w:id="220" w:name="_Toc525228503"/>
      <w:r>
        <w:rPr>
          <w:rFonts w:ascii="微软雅黑" w:hAnsi="微软雅黑" w:hint="eastAsia"/>
        </w:rPr>
        <w:t>阅卷统计</w:t>
      </w:r>
      <w:bookmarkEnd w:id="218"/>
      <w:bookmarkEnd w:id="219"/>
      <w:bookmarkEnd w:id="220"/>
    </w:p>
    <w:p w:rsidR="00E41F51" w:rsidRDefault="00EA7EA4">
      <w:pPr>
        <w:rPr>
          <w:rFonts w:ascii="微软雅黑" w:hAnsi="微软雅黑"/>
          <w:szCs w:val="24"/>
        </w:rPr>
      </w:pPr>
      <w:r>
        <w:rPr>
          <w:rFonts w:ascii="微软雅黑" w:hAnsi="微软雅黑" w:hint="eastAsia"/>
          <w:b/>
          <w:szCs w:val="24"/>
        </w:rPr>
        <w:t>功能说明：</w:t>
      </w:r>
      <w:r>
        <w:rPr>
          <w:rFonts w:ascii="微软雅黑" w:hAnsi="微软雅黑" w:hint="eastAsia"/>
          <w:szCs w:val="24"/>
        </w:rPr>
        <w:t>支持对阅卷的总体进度、个人进度查看</w:t>
      </w:r>
    </w:p>
    <w:p w:rsidR="00E41F51" w:rsidRDefault="00EA7EA4">
      <w:pPr>
        <w:rPr>
          <w:rFonts w:ascii="微软雅黑" w:hAnsi="微软雅黑"/>
          <w:szCs w:val="24"/>
        </w:rPr>
      </w:pPr>
      <w:r>
        <w:rPr>
          <w:rFonts w:ascii="微软雅黑" w:hAnsi="微软雅黑" w:hint="eastAsia"/>
          <w:szCs w:val="24"/>
        </w:rPr>
        <w:t>支持对历史评卷管理，包括查询、修改和个人给分统计等功能</w:t>
      </w:r>
    </w:p>
    <w:p w:rsidR="00E41F51" w:rsidRDefault="00EA7EA4">
      <w:pPr>
        <w:rPr>
          <w:rFonts w:ascii="微软雅黑" w:hAnsi="微软雅黑"/>
          <w:szCs w:val="24"/>
        </w:rPr>
      </w:pPr>
      <w:r>
        <w:rPr>
          <w:rFonts w:ascii="微软雅黑" w:hAnsi="微软雅黑" w:hint="eastAsia"/>
          <w:szCs w:val="24"/>
        </w:rPr>
        <w:t>可以随时查看改卷系统需要对改卷的进度以及各题目、各职业</w:t>
      </w:r>
      <w:r>
        <w:rPr>
          <w:rFonts w:ascii="微软雅黑" w:hAnsi="微软雅黑"/>
          <w:szCs w:val="24"/>
        </w:rPr>
        <w:t>、各等级</w:t>
      </w:r>
      <w:r>
        <w:rPr>
          <w:rFonts w:ascii="微软雅黑" w:hAnsi="微软雅黑" w:hint="eastAsia"/>
          <w:szCs w:val="24"/>
        </w:rPr>
        <w:t>的及格率等报告</w:t>
      </w:r>
    </w:p>
    <w:p w:rsidR="00E41F51" w:rsidRDefault="00EA7EA4">
      <w:pPr>
        <w:pStyle w:val="2"/>
        <w:rPr>
          <w:rFonts w:ascii="微软雅黑" w:hAnsi="微软雅黑"/>
        </w:rPr>
      </w:pPr>
      <w:bookmarkStart w:id="221" w:name="_Toc525227127"/>
      <w:bookmarkStart w:id="222" w:name="_Toc525227820"/>
      <w:bookmarkStart w:id="223" w:name="_Toc525228504"/>
      <w:r>
        <w:rPr>
          <w:rFonts w:ascii="微软雅黑" w:hAnsi="微软雅黑"/>
        </w:rPr>
        <w:t>成绩管理（信息科）</w:t>
      </w:r>
      <w:bookmarkEnd w:id="221"/>
      <w:bookmarkEnd w:id="222"/>
      <w:bookmarkEnd w:id="223"/>
    </w:p>
    <w:p w:rsidR="00E41F51" w:rsidRDefault="00EA7EA4">
      <w:pPr>
        <w:rPr>
          <w:rFonts w:ascii="微软雅黑" w:hAnsi="微软雅黑"/>
          <w:szCs w:val="24"/>
        </w:rPr>
      </w:pPr>
      <w:r>
        <w:rPr>
          <w:rFonts w:ascii="微软雅黑" w:hAnsi="微软雅黑" w:hint="eastAsia"/>
          <w:b/>
          <w:szCs w:val="24"/>
        </w:rPr>
        <w:t>功能说明：成绩经</w:t>
      </w:r>
      <w:proofErr w:type="gramStart"/>
      <w:r>
        <w:rPr>
          <w:rFonts w:ascii="微软雅黑" w:hAnsi="微软雅黑" w:hint="eastAsia"/>
          <w:b/>
          <w:szCs w:val="24"/>
        </w:rPr>
        <w:t>命题科</w:t>
      </w:r>
      <w:proofErr w:type="gramEnd"/>
      <w:r>
        <w:rPr>
          <w:rFonts w:ascii="微软雅黑" w:hAnsi="微软雅黑" w:hint="eastAsia"/>
          <w:b/>
          <w:szCs w:val="24"/>
        </w:rPr>
        <w:t>审核后，发信息科</w:t>
      </w:r>
      <w:r>
        <w:rPr>
          <w:rFonts w:ascii="微软雅黑" w:hAnsi="微软雅黑" w:hint="eastAsia"/>
          <w:szCs w:val="24"/>
        </w:rPr>
        <w:t>根据权重比例进行汇总</w:t>
      </w:r>
      <w:r>
        <w:rPr>
          <w:rFonts w:ascii="微软雅黑" w:hAnsi="微软雅黑" w:hint="eastAsia"/>
          <w:b/>
          <w:szCs w:val="24"/>
        </w:rPr>
        <w:t>分析。</w:t>
      </w:r>
    </w:p>
    <w:p w:rsidR="00E41F51" w:rsidRDefault="00EA7EA4">
      <w:pPr>
        <w:rPr>
          <w:rFonts w:ascii="微软雅黑" w:hAnsi="微软雅黑"/>
          <w:szCs w:val="24"/>
        </w:rPr>
      </w:pPr>
      <w:r>
        <w:rPr>
          <w:rFonts w:ascii="微软雅黑" w:hAnsi="微软雅黑" w:hint="eastAsia"/>
          <w:szCs w:val="24"/>
        </w:rPr>
        <w:t>考生的分数由信息科汇总分析，根据侧重实操动手能力对理论、实操分数按比例进行调整。进行成绩审核和成绩复查的调整，以及通过领导会议批准的统一调整，</w:t>
      </w:r>
      <w:r>
        <w:rPr>
          <w:rFonts w:ascii="微软雅黑" w:hAnsi="微软雅黑" w:hint="eastAsia"/>
          <w:szCs w:val="24"/>
        </w:rPr>
        <w:lastRenderedPageBreak/>
        <w:t>暂时同样合并到培训计划管理</w:t>
      </w:r>
    </w:p>
    <w:p w:rsidR="00E41F51" w:rsidRDefault="00EA7EA4">
      <w:pPr>
        <w:rPr>
          <w:rFonts w:ascii="微软雅黑" w:hAnsi="微软雅黑"/>
          <w:szCs w:val="24"/>
        </w:rPr>
      </w:pPr>
      <w:r>
        <w:rPr>
          <w:rFonts w:ascii="微软雅黑" w:hAnsi="微软雅黑" w:hint="eastAsia"/>
          <w:b/>
          <w:szCs w:val="24"/>
        </w:rPr>
        <w:t>具体实施：</w:t>
      </w:r>
      <w:r>
        <w:rPr>
          <w:rFonts w:ascii="微软雅黑" w:hAnsi="微软雅黑" w:hint="eastAsia"/>
          <w:szCs w:val="24"/>
        </w:rPr>
        <w:t>考生的成绩记录分为原始分数和调整分数，在调整操作页面显示2个成绩，其他相关页面皆显示调整后分数，具体功能有暂定为范围调整（例如工种、院校等），单个调整，以及整体调整(</w:t>
      </w:r>
      <w:r>
        <w:rPr>
          <w:rFonts w:ascii="微软雅黑" w:hAnsi="微软雅黑"/>
          <w:szCs w:val="24"/>
        </w:rPr>
        <w:t>调整不做记录</w:t>
      </w:r>
      <w:r>
        <w:rPr>
          <w:rFonts w:ascii="微软雅黑" w:hAnsi="微软雅黑" w:hint="eastAsia"/>
          <w:szCs w:val="24"/>
        </w:rPr>
        <w:t>)</w:t>
      </w:r>
    </w:p>
    <w:p w:rsidR="00E41F51" w:rsidRDefault="00EA7EA4">
      <w:pPr>
        <w:pStyle w:val="3"/>
        <w:rPr>
          <w:rFonts w:ascii="微软雅黑" w:hAnsi="微软雅黑"/>
        </w:rPr>
      </w:pPr>
      <w:bookmarkStart w:id="224" w:name="_Toc525227821"/>
      <w:bookmarkStart w:id="225" w:name="_Toc525228505"/>
      <w:bookmarkStart w:id="226" w:name="_Toc525227128"/>
      <w:r>
        <w:rPr>
          <w:rFonts w:ascii="微软雅黑" w:hAnsi="微软雅黑" w:hint="eastAsia"/>
        </w:rPr>
        <w:t>成绩分析</w:t>
      </w:r>
      <w:bookmarkEnd w:id="224"/>
      <w:bookmarkEnd w:id="225"/>
      <w:bookmarkEnd w:id="226"/>
    </w:p>
    <w:p w:rsidR="00E41F51" w:rsidRDefault="00EA7EA4">
      <w:pPr>
        <w:rPr>
          <w:rFonts w:ascii="微软雅黑" w:hAnsi="微软雅黑"/>
          <w:szCs w:val="24"/>
        </w:rPr>
      </w:pPr>
      <w:r>
        <w:rPr>
          <w:rFonts w:ascii="微软雅黑" w:hAnsi="微软雅黑" w:hint="eastAsia"/>
          <w:b/>
          <w:szCs w:val="24"/>
        </w:rPr>
        <w:t>功能说明：</w:t>
      </w:r>
      <w:r>
        <w:rPr>
          <w:rFonts w:ascii="微软雅黑" w:hAnsi="微软雅黑" w:hint="eastAsia"/>
          <w:szCs w:val="24"/>
        </w:rPr>
        <w:t>成绩管理员通过平台根据职业（工种）、等级、考试批次、申报单位、试卷难易等情况对原始成绩考核情况进行系统的成绩分析。（统计</w:t>
      </w:r>
      <w:r>
        <w:rPr>
          <w:rFonts w:ascii="微软雅黑" w:hAnsi="微软雅黑"/>
          <w:szCs w:val="24"/>
        </w:rPr>
        <w:t>考试的通过率</w:t>
      </w:r>
      <w:r>
        <w:rPr>
          <w:rFonts w:ascii="微软雅黑" w:hAnsi="微软雅黑" w:hint="eastAsia"/>
          <w:szCs w:val="24"/>
        </w:rPr>
        <w:t>）</w:t>
      </w:r>
    </w:p>
    <w:p w:rsidR="00E41F51" w:rsidRDefault="00EA7EA4">
      <w:pPr>
        <w:rPr>
          <w:rFonts w:ascii="微软雅黑" w:hAnsi="微软雅黑"/>
          <w:szCs w:val="24"/>
        </w:rPr>
      </w:pPr>
      <w:r>
        <w:rPr>
          <w:rFonts w:ascii="微软雅黑" w:hAnsi="微软雅黑" w:hint="eastAsia"/>
          <w:szCs w:val="24"/>
        </w:rPr>
        <w:t>３、系统综合分析统计后生成分析统计报表。（提供</w:t>
      </w:r>
      <w:r>
        <w:rPr>
          <w:rFonts w:ascii="微软雅黑" w:hAnsi="微软雅黑"/>
          <w:szCs w:val="24"/>
        </w:rPr>
        <w:t>模板</w:t>
      </w:r>
      <w:r>
        <w:rPr>
          <w:rFonts w:ascii="微软雅黑" w:hAnsi="微软雅黑" w:hint="eastAsia"/>
          <w:szCs w:val="24"/>
        </w:rPr>
        <w:t>）</w:t>
      </w:r>
    </w:p>
    <w:p w:rsidR="00E41F51" w:rsidRDefault="00EA7EA4">
      <w:pPr>
        <w:rPr>
          <w:rFonts w:ascii="微软雅黑" w:hAnsi="微软雅黑" w:cs="宋体"/>
          <w:szCs w:val="24"/>
        </w:rPr>
      </w:pPr>
      <w:r>
        <w:rPr>
          <w:rFonts w:ascii="微软雅黑" w:hAnsi="微软雅黑" w:hint="eastAsia"/>
          <w:szCs w:val="24"/>
        </w:rPr>
        <w:t>４、成绩管理员下载打印分析统计报表并书写成绩分析报告，报分管</w:t>
      </w:r>
      <w:r>
        <w:rPr>
          <w:rFonts w:ascii="微软雅黑" w:hAnsi="微软雅黑" w:cs="宋体" w:hint="eastAsia"/>
          <w:szCs w:val="24"/>
        </w:rPr>
        <w:t>领导审定。（分析</w:t>
      </w:r>
      <w:r>
        <w:rPr>
          <w:rFonts w:ascii="微软雅黑" w:hAnsi="微软雅黑" w:cs="宋体"/>
          <w:szCs w:val="24"/>
        </w:rPr>
        <w:t>统计报表支持下载</w:t>
      </w:r>
      <w:r>
        <w:rPr>
          <w:rFonts w:ascii="微软雅黑" w:hAnsi="微软雅黑" w:cs="宋体" w:hint="eastAsia"/>
          <w:szCs w:val="24"/>
        </w:rPr>
        <w:t>）</w:t>
      </w:r>
    </w:p>
    <w:p w:rsidR="00E41F51" w:rsidRDefault="00EA7EA4">
      <w:pPr>
        <w:pStyle w:val="3"/>
        <w:rPr>
          <w:rFonts w:ascii="微软雅黑" w:hAnsi="微软雅黑"/>
        </w:rPr>
      </w:pPr>
      <w:bookmarkStart w:id="227" w:name="_Toc525227129"/>
      <w:bookmarkStart w:id="228" w:name="_Toc525227822"/>
      <w:bookmarkStart w:id="229" w:name="_Toc525228506"/>
      <w:r>
        <w:rPr>
          <w:rFonts w:ascii="微软雅黑" w:hAnsi="微软雅黑"/>
        </w:rPr>
        <w:t>成绩汇总</w:t>
      </w:r>
      <w:bookmarkEnd w:id="227"/>
      <w:bookmarkEnd w:id="228"/>
      <w:bookmarkEnd w:id="229"/>
    </w:p>
    <w:p w:rsidR="00E41F51" w:rsidRDefault="00EA7EA4">
      <w:pPr>
        <w:rPr>
          <w:rFonts w:ascii="微软雅黑" w:hAnsi="微软雅黑"/>
          <w:szCs w:val="24"/>
        </w:rPr>
      </w:pPr>
      <w:r>
        <w:rPr>
          <w:rFonts w:ascii="微软雅黑" w:hAnsi="微软雅黑" w:hint="eastAsia"/>
          <w:b/>
          <w:szCs w:val="24"/>
        </w:rPr>
        <w:t>功能说明：</w:t>
      </w:r>
      <w:r>
        <w:rPr>
          <w:rFonts w:ascii="微软雅黑" w:hAnsi="微软雅黑" w:cs="宋体" w:hint="eastAsia"/>
          <w:szCs w:val="24"/>
        </w:rPr>
        <w:t>中心领导批准同意后，</w:t>
      </w:r>
      <w:r>
        <w:rPr>
          <w:rFonts w:ascii="微软雅黑" w:hAnsi="微软雅黑" w:hint="eastAsia"/>
          <w:szCs w:val="24"/>
        </w:rPr>
        <w:t>成绩管理员根据领导意见进行合格人员成绩调整，</w:t>
      </w:r>
      <w:del w:id="230" w:author="陈章仁" w:date="2018-09-27T11:03:00Z">
        <w:r>
          <w:rPr>
            <w:rFonts w:ascii="微软雅黑" w:hAnsi="微软雅黑" w:hint="eastAsia"/>
            <w:b/>
            <w:color w:val="0000FF"/>
            <w:szCs w:val="24"/>
          </w:rPr>
          <w:delText>成绩汇总后，交成绩审查部门审查，按一定比例，生成审查表，保留审查记录，审查后，信息科</w:delText>
        </w:r>
        <w:r>
          <w:rPr>
            <w:rFonts w:ascii="微软雅黑" w:hAnsi="微软雅黑" w:hint="eastAsia"/>
            <w:color w:val="0000FF"/>
            <w:szCs w:val="24"/>
          </w:rPr>
          <w:delText>将</w:delText>
        </w:r>
      </w:del>
      <w:ins w:id="231" w:author="陈章仁" w:date="2018-09-27T11:03:00Z">
        <w:r>
          <w:rPr>
            <w:rFonts w:ascii="微软雅黑" w:hAnsi="微软雅黑" w:hint="eastAsia"/>
            <w:b/>
            <w:color w:val="0000FF"/>
            <w:szCs w:val="24"/>
          </w:rPr>
          <w:t>成绩汇总后，</w:t>
        </w:r>
        <w:proofErr w:type="gramStart"/>
        <w:r>
          <w:rPr>
            <w:rFonts w:ascii="微软雅黑" w:hAnsi="微软雅黑" w:hint="eastAsia"/>
            <w:b/>
            <w:color w:val="0000FF"/>
            <w:szCs w:val="24"/>
          </w:rPr>
          <w:t>交成绩</w:t>
        </w:r>
        <w:proofErr w:type="gramEnd"/>
        <w:r>
          <w:rPr>
            <w:rFonts w:ascii="微软雅黑" w:hAnsi="微软雅黑" w:hint="eastAsia"/>
            <w:b/>
            <w:color w:val="0000FF"/>
            <w:szCs w:val="24"/>
          </w:rPr>
          <w:t>审查部门审查，按一定比例，生成审查表，保留审查记录，审查后，信息科</w:t>
        </w:r>
        <w:r>
          <w:rPr>
            <w:rFonts w:ascii="微软雅黑" w:hAnsi="微软雅黑" w:hint="eastAsia"/>
            <w:color w:val="0000FF"/>
            <w:szCs w:val="24"/>
          </w:rPr>
          <w:t>将</w:t>
        </w:r>
      </w:ins>
      <w:r>
        <w:rPr>
          <w:rFonts w:ascii="微软雅黑" w:hAnsi="微软雅黑" w:hint="eastAsia"/>
          <w:szCs w:val="24"/>
        </w:rPr>
        <w:t>合格人员信息上报分管领导审定。（平台</w:t>
      </w:r>
      <w:r>
        <w:rPr>
          <w:rFonts w:ascii="微软雅黑" w:hAnsi="微软雅黑"/>
          <w:szCs w:val="24"/>
        </w:rPr>
        <w:t>支持</w:t>
      </w:r>
      <w:r>
        <w:rPr>
          <w:rFonts w:ascii="微软雅黑" w:hAnsi="微软雅黑" w:hint="eastAsia"/>
          <w:szCs w:val="24"/>
        </w:rPr>
        <w:t>合格</w:t>
      </w:r>
      <w:r>
        <w:rPr>
          <w:rFonts w:ascii="微软雅黑" w:hAnsi="微软雅黑"/>
          <w:szCs w:val="24"/>
        </w:rPr>
        <w:t>分数</w:t>
      </w:r>
      <w:r>
        <w:rPr>
          <w:rFonts w:ascii="微软雅黑" w:hAnsi="微软雅黑" w:hint="eastAsia"/>
          <w:szCs w:val="24"/>
        </w:rPr>
        <w:t>调整，</w:t>
      </w:r>
      <w:r>
        <w:rPr>
          <w:rFonts w:ascii="微软雅黑" w:hAnsi="微软雅黑"/>
          <w:szCs w:val="24"/>
        </w:rPr>
        <w:t>可针对某一个职业、某一机构、某一个等级</w:t>
      </w:r>
      <w:r>
        <w:rPr>
          <w:rFonts w:ascii="微软雅黑" w:hAnsi="微软雅黑" w:hint="eastAsia"/>
          <w:szCs w:val="24"/>
        </w:rPr>
        <w:t>、</w:t>
      </w:r>
      <w:r>
        <w:rPr>
          <w:rFonts w:ascii="微软雅黑" w:hAnsi="微软雅黑"/>
          <w:szCs w:val="24"/>
        </w:rPr>
        <w:t>针对个人调整</w:t>
      </w:r>
      <w:r>
        <w:rPr>
          <w:rFonts w:ascii="微软雅黑" w:hAnsi="微软雅黑" w:hint="eastAsia"/>
          <w:szCs w:val="24"/>
        </w:rPr>
        <w:t>分数）</w:t>
      </w:r>
    </w:p>
    <w:p w:rsidR="00E41F51" w:rsidRDefault="00EA7EA4">
      <w:pPr>
        <w:rPr>
          <w:rFonts w:ascii="微软雅黑" w:hAnsi="微软雅黑"/>
          <w:szCs w:val="24"/>
        </w:rPr>
      </w:pPr>
      <w:r>
        <w:rPr>
          <w:rFonts w:ascii="微软雅黑" w:hAnsi="微软雅黑" w:hint="eastAsia"/>
          <w:szCs w:val="24"/>
        </w:rPr>
        <w:t>中心领导审定通过后合格人员信息自动派送至相关业务科室。</w:t>
      </w:r>
    </w:p>
    <w:p w:rsidR="00E41F51" w:rsidRDefault="00EA7EA4">
      <w:pPr>
        <w:rPr>
          <w:rFonts w:ascii="微软雅黑" w:hAnsi="微软雅黑"/>
          <w:szCs w:val="24"/>
        </w:rPr>
      </w:pPr>
      <w:r>
        <w:rPr>
          <w:rFonts w:ascii="微软雅黑" w:hAnsi="微软雅黑" w:hint="eastAsia"/>
          <w:szCs w:val="24"/>
        </w:rPr>
        <w:t>业务科室接收合格人员信息后，起草合格人员文件并报上级主管部门会签。（完</w:t>
      </w:r>
      <w:r>
        <w:rPr>
          <w:rFonts w:ascii="微软雅黑" w:hAnsi="微软雅黑" w:hint="eastAsia"/>
          <w:szCs w:val="24"/>
        </w:rPr>
        <w:lastRenderedPageBreak/>
        <w:t>成</w:t>
      </w:r>
      <w:r>
        <w:rPr>
          <w:rFonts w:ascii="微软雅黑" w:hAnsi="微软雅黑"/>
          <w:szCs w:val="24"/>
        </w:rPr>
        <w:t>成绩上报会签后，成绩管理人员一键公布鉴定</w:t>
      </w:r>
      <w:r>
        <w:rPr>
          <w:rFonts w:ascii="微软雅黑" w:hAnsi="微软雅黑" w:hint="eastAsia"/>
          <w:szCs w:val="24"/>
        </w:rPr>
        <w:t>结果）</w:t>
      </w:r>
    </w:p>
    <w:p w:rsidR="00E41F51" w:rsidRDefault="00EA7EA4">
      <w:pPr>
        <w:rPr>
          <w:rFonts w:ascii="微软雅黑" w:hAnsi="微软雅黑"/>
          <w:szCs w:val="24"/>
        </w:rPr>
      </w:pPr>
      <w:r>
        <w:rPr>
          <w:rFonts w:ascii="微软雅黑" w:hAnsi="微软雅黑" w:hint="eastAsia"/>
          <w:szCs w:val="24"/>
        </w:rPr>
        <w:t>在成绩分析过程中，增加一个加分项，针对某个所站</w:t>
      </w:r>
      <w:proofErr w:type="gramStart"/>
      <w:r>
        <w:rPr>
          <w:rFonts w:ascii="微软雅黑" w:hAnsi="微软雅黑" w:hint="eastAsia"/>
          <w:szCs w:val="24"/>
        </w:rPr>
        <w:t>可上传加分数</w:t>
      </w:r>
      <w:proofErr w:type="gramEnd"/>
      <w:r>
        <w:rPr>
          <w:rFonts w:ascii="微软雅黑" w:hAnsi="微软雅黑" w:hint="eastAsia"/>
          <w:szCs w:val="24"/>
        </w:rPr>
        <w:t>，并能自动汇总到平台中。(加分数的意义就是对那些平时表现好的考生，比如培训积极的、按时完成学习的等，可以加平时表现分)。</w:t>
      </w:r>
      <w:proofErr w:type="gramStart"/>
      <w:r>
        <w:rPr>
          <w:rFonts w:ascii="微软雅黑" w:hAnsi="微软雅黑" w:hint="eastAsia"/>
          <w:szCs w:val="24"/>
        </w:rPr>
        <w:t>这个只是</w:t>
      </w:r>
      <w:proofErr w:type="gramEnd"/>
      <w:r>
        <w:rPr>
          <w:rFonts w:ascii="微软雅黑" w:hAnsi="微软雅黑" w:hint="eastAsia"/>
          <w:szCs w:val="24"/>
        </w:rPr>
        <w:t>针对提出申请的所站，不是对所有所站。</w:t>
      </w:r>
    </w:p>
    <w:p w:rsidR="00E41F51" w:rsidRDefault="00EA7EA4">
      <w:pPr>
        <w:pStyle w:val="2"/>
        <w:rPr>
          <w:rFonts w:ascii="微软雅黑" w:hAnsi="微软雅黑"/>
        </w:rPr>
      </w:pPr>
      <w:bookmarkStart w:id="232" w:name="_Toc525227823"/>
      <w:bookmarkStart w:id="233" w:name="_Toc525228507"/>
      <w:bookmarkStart w:id="234" w:name="_Toc525227130"/>
      <w:r>
        <w:rPr>
          <w:rFonts w:ascii="微软雅黑" w:hAnsi="微软雅黑"/>
        </w:rPr>
        <w:t>成绩查询（考生）</w:t>
      </w:r>
      <w:bookmarkEnd w:id="232"/>
      <w:bookmarkEnd w:id="233"/>
      <w:bookmarkEnd w:id="234"/>
    </w:p>
    <w:p w:rsidR="00E41F51" w:rsidRDefault="00EA7EA4">
      <w:pPr>
        <w:rPr>
          <w:rFonts w:ascii="微软雅黑" w:hAnsi="微软雅黑"/>
          <w:szCs w:val="24"/>
        </w:rPr>
      </w:pPr>
      <w:r>
        <w:rPr>
          <w:rFonts w:ascii="微软雅黑" w:hAnsi="微软雅黑" w:hint="eastAsia"/>
          <w:b/>
          <w:szCs w:val="24"/>
        </w:rPr>
        <w:t>功能说明：</w:t>
      </w:r>
      <w:r>
        <w:rPr>
          <w:rFonts w:ascii="微软雅黑" w:hAnsi="微软雅黑" w:hint="eastAsia"/>
          <w:szCs w:val="24"/>
        </w:rPr>
        <w:t>查询本次鉴定考试是否通过（不显示成绩）。</w:t>
      </w:r>
    </w:p>
    <w:p w:rsidR="00E41F51" w:rsidRDefault="00EA7EA4">
      <w:pPr>
        <w:rPr>
          <w:rFonts w:ascii="微软雅黑" w:hAnsi="微软雅黑"/>
          <w:szCs w:val="24"/>
        </w:rPr>
      </w:pPr>
      <w:r>
        <w:rPr>
          <w:rFonts w:ascii="微软雅黑" w:hAnsi="微软雅黑" w:hint="eastAsia"/>
          <w:szCs w:val="24"/>
        </w:rPr>
        <w:t>信息科将审核后的成绩导入成绩查询系统，提供给考生查询，通过的考生需要确认证书的邮寄地址信息，可开放修改时间。</w:t>
      </w:r>
    </w:p>
    <w:p w:rsidR="00E41F51" w:rsidRDefault="00EA7EA4">
      <w:pPr>
        <w:pStyle w:val="2"/>
        <w:rPr>
          <w:rFonts w:ascii="微软雅黑" w:hAnsi="微软雅黑"/>
        </w:rPr>
      </w:pPr>
      <w:bookmarkStart w:id="235" w:name="_Toc525227131"/>
      <w:bookmarkStart w:id="236" w:name="_Toc525227824"/>
      <w:bookmarkStart w:id="237" w:name="_Toc525228508"/>
      <w:r>
        <w:rPr>
          <w:rFonts w:ascii="微软雅黑" w:hAnsi="微软雅黑"/>
        </w:rPr>
        <w:t>发放证书（证书科）</w:t>
      </w:r>
      <w:bookmarkEnd w:id="235"/>
      <w:bookmarkEnd w:id="236"/>
      <w:bookmarkEnd w:id="237"/>
    </w:p>
    <w:p w:rsidR="00E41F51" w:rsidRDefault="00EA7EA4">
      <w:pPr>
        <w:rPr>
          <w:rFonts w:ascii="微软雅黑" w:hAnsi="微软雅黑"/>
          <w:szCs w:val="24"/>
        </w:rPr>
      </w:pPr>
      <w:r>
        <w:rPr>
          <w:rFonts w:ascii="微软雅黑" w:hAnsi="微软雅黑"/>
          <w:szCs w:val="24"/>
        </w:rPr>
        <w:t>信息科</w:t>
      </w:r>
      <w:r>
        <w:rPr>
          <w:rFonts w:ascii="微软雅黑" w:hAnsi="微软雅黑" w:hint="eastAsia"/>
          <w:szCs w:val="24"/>
        </w:rPr>
        <w:t>对成绩合格的</w:t>
      </w:r>
      <w:r>
        <w:rPr>
          <w:rFonts w:ascii="微软雅黑" w:hAnsi="微软雅黑"/>
          <w:szCs w:val="24"/>
        </w:rPr>
        <w:t>考生生成证书编号，编号需录入平台记录。</w:t>
      </w:r>
    </w:p>
    <w:p w:rsidR="00E41F51" w:rsidRDefault="00EA7EA4">
      <w:pPr>
        <w:rPr>
          <w:rFonts w:ascii="微软雅黑" w:hAnsi="微软雅黑"/>
          <w:szCs w:val="24"/>
        </w:rPr>
      </w:pPr>
      <w:r>
        <w:rPr>
          <w:rFonts w:ascii="微软雅黑" w:hAnsi="微软雅黑" w:hint="eastAsia"/>
          <w:szCs w:val="24"/>
        </w:rPr>
        <w:t>证书科登录</w:t>
      </w:r>
      <w:del w:id="238" w:author="陈章仁" w:date="2018-09-27T11:04:00Z">
        <w:r>
          <w:rPr>
            <w:rFonts w:ascii="微软雅黑" w:hAnsi="微软雅黑" w:hint="eastAsia"/>
            <w:szCs w:val="24"/>
          </w:rPr>
          <w:delText>打证平台</w:delText>
        </w:r>
      </w:del>
      <w:ins w:id="239" w:author="陈章仁" w:date="2018-09-27T11:04:00Z">
        <w:r>
          <w:rPr>
            <w:rFonts w:ascii="微软雅黑" w:hAnsi="微软雅黑" w:hint="eastAsia"/>
            <w:szCs w:val="24"/>
          </w:rPr>
          <w:t>系统</w:t>
        </w:r>
      </w:ins>
      <w:r>
        <w:rPr>
          <w:rFonts w:ascii="微软雅黑" w:hAnsi="微软雅黑" w:hint="eastAsia"/>
          <w:szCs w:val="24"/>
        </w:rPr>
        <w:t>根据通过考生数据打印证书（专项能力，预备技师，A类，B类），专项能力证书需要在证书上有显示考生信息的二维码。</w:t>
      </w:r>
    </w:p>
    <w:p w:rsidR="00E41F51" w:rsidRDefault="00EA7EA4">
      <w:pPr>
        <w:rPr>
          <w:rFonts w:ascii="微软雅黑" w:hAnsi="微软雅黑"/>
          <w:szCs w:val="24"/>
        </w:rPr>
      </w:pPr>
      <w:r>
        <w:rPr>
          <w:rFonts w:ascii="微软雅黑" w:hAnsi="微软雅黑" w:hint="eastAsia"/>
          <w:szCs w:val="24"/>
        </w:rPr>
        <w:t>与中教高科对接可将证书信息推送给证书打印平台（A类B类）</w:t>
      </w:r>
    </w:p>
    <w:p w:rsidR="00E41F51" w:rsidRDefault="00EA7EA4">
      <w:pPr>
        <w:rPr>
          <w:del w:id="240" w:author="陈章仁" w:date="2018-09-27T11:05:00Z"/>
          <w:rFonts w:ascii="微软雅黑" w:hAnsi="微软雅黑"/>
          <w:szCs w:val="24"/>
        </w:rPr>
      </w:pPr>
      <w:del w:id="241" w:author="陈章仁" w:date="2018-09-27T11:05:00Z">
        <w:r>
          <w:rPr>
            <w:rFonts w:ascii="微软雅黑" w:hAnsi="微软雅黑" w:hint="eastAsia"/>
            <w:szCs w:val="24"/>
          </w:rPr>
          <w:delText>平台同时也实现专项能力证书及预备技师等各类鉴定考试的证书打印功能。</w:delText>
        </w:r>
      </w:del>
    </w:p>
    <w:p w:rsidR="00E41F51" w:rsidRDefault="00EA7EA4">
      <w:pPr>
        <w:rPr>
          <w:ins w:id="242" w:author="陈章仁" w:date="2018-09-27T11:05:00Z"/>
          <w:rFonts w:ascii="微软雅黑" w:hAnsi="微软雅黑"/>
          <w:szCs w:val="24"/>
        </w:rPr>
      </w:pPr>
      <w:ins w:id="243" w:author="陈章仁" w:date="2018-09-27T11:05:00Z">
        <w:r>
          <w:rPr>
            <w:rFonts w:ascii="微软雅黑" w:hAnsi="微软雅黑" w:hint="eastAsia"/>
            <w:szCs w:val="24"/>
          </w:rPr>
          <w:t>平台同时也实现专项能力证书及预备技师等各类鉴定考试的证书打印功能。</w:t>
        </w:r>
      </w:ins>
    </w:p>
    <w:p w:rsidR="00E41F51" w:rsidRDefault="00EA7EA4">
      <w:pPr>
        <w:rPr>
          <w:rFonts w:ascii="微软雅黑" w:hAnsi="微软雅黑"/>
          <w:szCs w:val="24"/>
        </w:rPr>
      </w:pPr>
      <w:r>
        <w:rPr>
          <w:rFonts w:ascii="微软雅黑" w:hAnsi="微软雅黑" w:hint="eastAsia"/>
          <w:szCs w:val="24"/>
        </w:rPr>
        <w:t>考评人员证由信息科提供数据由证书科办理</w:t>
      </w:r>
    </w:p>
    <w:p w:rsidR="00E41F51" w:rsidRDefault="00EA7EA4">
      <w:pPr>
        <w:pStyle w:val="3"/>
        <w:rPr>
          <w:rFonts w:ascii="微软雅黑" w:hAnsi="微软雅黑"/>
        </w:rPr>
      </w:pPr>
      <w:bookmarkStart w:id="244" w:name="_Toc525227132"/>
      <w:bookmarkStart w:id="245" w:name="_Toc525227825"/>
      <w:bookmarkStart w:id="246" w:name="_Toc525228509"/>
      <w:r>
        <w:rPr>
          <w:rFonts w:ascii="微软雅黑" w:hAnsi="微软雅黑" w:hint="eastAsia"/>
        </w:rPr>
        <w:t>职业资格证书</w:t>
      </w:r>
      <w:bookmarkEnd w:id="244"/>
      <w:bookmarkEnd w:id="245"/>
      <w:bookmarkEnd w:id="246"/>
    </w:p>
    <w:p w:rsidR="00E41F51" w:rsidRDefault="00EA7EA4">
      <w:pPr>
        <w:rPr>
          <w:rFonts w:ascii="微软雅黑" w:hAnsi="微软雅黑"/>
          <w:szCs w:val="24"/>
        </w:rPr>
      </w:pPr>
      <w:r>
        <w:rPr>
          <w:rFonts w:ascii="微软雅黑" w:hAnsi="微软雅黑" w:hint="eastAsia"/>
          <w:b/>
          <w:szCs w:val="24"/>
        </w:rPr>
        <w:t>功能说明：信息科将</w:t>
      </w:r>
      <w:r>
        <w:rPr>
          <w:rFonts w:ascii="微软雅黑" w:hAnsi="微软雅黑" w:hint="eastAsia"/>
          <w:szCs w:val="24"/>
        </w:rPr>
        <w:t>职业（工种）鉴定合格的证书信息给证书科，然后导入到系</w:t>
      </w:r>
      <w:r>
        <w:rPr>
          <w:rFonts w:ascii="微软雅黑" w:hAnsi="微软雅黑" w:hint="eastAsia"/>
          <w:szCs w:val="24"/>
        </w:rPr>
        <w:lastRenderedPageBreak/>
        <w:t>统（证书科），提供考生在线查询。</w:t>
      </w:r>
    </w:p>
    <w:p w:rsidR="00E41F51" w:rsidRDefault="00EA7EA4">
      <w:pPr>
        <w:pStyle w:val="3"/>
        <w:rPr>
          <w:rFonts w:ascii="微软雅黑" w:hAnsi="微软雅黑"/>
        </w:rPr>
      </w:pPr>
      <w:bookmarkStart w:id="247" w:name="_Toc525228510"/>
      <w:bookmarkStart w:id="248" w:name="_Toc525227133"/>
      <w:bookmarkStart w:id="249" w:name="_Toc525227826"/>
      <w:r>
        <w:rPr>
          <w:rFonts w:ascii="微软雅黑" w:hAnsi="微软雅黑" w:hint="eastAsia"/>
        </w:rPr>
        <w:t>考评</w:t>
      </w:r>
      <w:ins w:id="250" w:author="陈章仁" w:date="2018-09-25T18:09:00Z">
        <w:r>
          <w:rPr>
            <w:rFonts w:ascii="微软雅黑" w:hAnsi="微软雅黑" w:hint="eastAsia"/>
          </w:rPr>
          <w:t>人</w:t>
        </w:r>
      </w:ins>
      <w:r>
        <w:rPr>
          <w:rFonts w:ascii="微软雅黑" w:hAnsi="微软雅黑" w:hint="eastAsia"/>
        </w:rPr>
        <w:t>员证书</w:t>
      </w:r>
      <w:bookmarkEnd w:id="247"/>
      <w:bookmarkEnd w:id="248"/>
      <w:bookmarkEnd w:id="249"/>
    </w:p>
    <w:p w:rsidR="00E41F51" w:rsidRDefault="00EA7EA4">
      <w:pPr>
        <w:rPr>
          <w:rFonts w:ascii="微软雅黑" w:hAnsi="微软雅黑"/>
          <w:szCs w:val="24"/>
        </w:rPr>
      </w:pPr>
      <w:r>
        <w:rPr>
          <w:rFonts w:ascii="微软雅黑" w:hAnsi="微软雅黑" w:hint="eastAsia"/>
          <w:b/>
          <w:szCs w:val="24"/>
        </w:rPr>
        <w:t>功能说明：</w:t>
      </w:r>
      <w:r>
        <w:rPr>
          <w:rFonts w:ascii="微软雅黑" w:hAnsi="微软雅黑" w:hint="eastAsia"/>
          <w:szCs w:val="24"/>
        </w:rPr>
        <w:t>考评</w:t>
      </w:r>
      <w:ins w:id="251" w:author="陈章仁" w:date="2018-09-25T18:09:00Z">
        <w:r>
          <w:rPr>
            <w:rFonts w:ascii="微软雅黑" w:hAnsi="微软雅黑" w:hint="eastAsia"/>
            <w:szCs w:val="24"/>
          </w:rPr>
          <w:t>人</w:t>
        </w:r>
      </w:ins>
      <w:r>
        <w:rPr>
          <w:rFonts w:ascii="微软雅黑" w:hAnsi="微软雅黑" w:hint="eastAsia"/>
          <w:szCs w:val="24"/>
        </w:rPr>
        <w:t>员合格的证书信息导入到系统，提供考生在线查询。</w:t>
      </w:r>
    </w:p>
    <w:p w:rsidR="00E41F51" w:rsidRDefault="00EA7EA4">
      <w:pPr>
        <w:pStyle w:val="3"/>
        <w:rPr>
          <w:rFonts w:ascii="微软雅黑" w:hAnsi="微软雅黑"/>
        </w:rPr>
      </w:pPr>
      <w:bookmarkStart w:id="252" w:name="_Toc525227134"/>
      <w:bookmarkStart w:id="253" w:name="_Toc525227827"/>
      <w:bookmarkStart w:id="254" w:name="_Toc525228511"/>
      <w:r>
        <w:rPr>
          <w:rFonts w:ascii="微软雅黑" w:hAnsi="微软雅黑"/>
        </w:rPr>
        <w:t>竞赛证书</w:t>
      </w:r>
      <w:bookmarkEnd w:id="252"/>
      <w:bookmarkEnd w:id="253"/>
      <w:bookmarkEnd w:id="254"/>
    </w:p>
    <w:p w:rsidR="00E41F51" w:rsidRDefault="00EA7EA4">
      <w:pPr>
        <w:rPr>
          <w:rFonts w:ascii="微软雅黑" w:hAnsi="微软雅黑"/>
          <w:szCs w:val="24"/>
        </w:rPr>
      </w:pPr>
      <w:r>
        <w:rPr>
          <w:rFonts w:ascii="微软雅黑" w:hAnsi="微软雅黑" w:hint="eastAsia"/>
          <w:szCs w:val="24"/>
        </w:rPr>
        <w:t>4附件-竞赛考试流程.</w:t>
      </w:r>
      <w:proofErr w:type="spellStart"/>
      <w:proofErr w:type="gramStart"/>
      <w:r>
        <w:rPr>
          <w:rFonts w:ascii="微软雅黑" w:hAnsi="微软雅黑" w:hint="eastAsia"/>
          <w:szCs w:val="24"/>
        </w:rPr>
        <w:t>docx</w:t>
      </w:r>
      <w:proofErr w:type="spellEnd"/>
      <w:proofErr w:type="gramEnd"/>
    </w:p>
    <w:p w:rsidR="00E41F51" w:rsidRDefault="00EA7EA4">
      <w:pPr>
        <w:pStyle w:val="3"/>
        <w:rPr>
          <w:rFonts w:ascii="微软雅黑" w:hAnsi="微软雅黑"/>
        </w:rPr>
      </w:pPr>
      <w:bookmarkStart w:id="255" w:name="_Toc525227828"/>
      <w:bookmarkStart w:id="256" w:name="_Toc525227135"/>
      <w:bookmarkStart w:id="257" w:name="_Toc525228512"/>
      <w:r>
        <w:rPr>
          <w:rFonts w:ascii="微软雅黑" w:hAnsi="微软雅黑" w:hint="eastAsia"/>
        </w:rPr>
        <w:t>证书发放</w:t>
      </w:r>
      <w:bookmarkEnd w:id="255"/>
      <w:bookmarkEnd w:id="256"/>
      <w:bookmarkEnd w:id="257"/>
    </w:p>
    <w:p w:rsidR="00E41F51" w:rsidRDefault="00EA7EA4">
      <w:pPr>
        <w:rPr>
          <w:rFonts w:ascii="微软雅黑" w:hAnsi="微软雅黑"/>
          <w:szCs w:val="24"/>
        </w:rPr>
      </w:pPr>
      <w:r>
        <w:rPr>
          <w:rFonts w:ascii="微软雅黑" w:hAnsi="微软雅黑" w:hint="eastAsia"/>
          <w:b/>
          <w:szCs w:val="24"/>
        </w:rPr>
        <w:t>功能说明：</w:t>
      </w:r>
      <w:r>
        <w:rPr>
          <w:rFonts w:ascii="微软雅黑" w:hAnsi="微软雅黑" w:hint="eastAsia"/>
          <w:szCs w:val="24"/>
        </w:rPr>
        <w:t>通过技术手段简化线下证书发放流程</w:t>
      </w:r>
    </w:p>
    <w:p w:rsidR="00E41F51" w:rsidRDefault="00EA7EA4">
      <w:pPr>
        <w:rPr>
          <w:rFonts w:ascii="微软雅黑" w:hAnsi="微软雅黑"/>
          <w:szCs w:val="24"/>
        </w:rPr>
      </w:pPr>
      <w:r>
        <w:rPr>
          <w:rFonts w:ascii="微软雅黑" w:hAnsi="微软雅黑" w:hint="eastAsia"/>
          <w:szCs w:val="24"/>
        </w:rPr>
        <w:t>考生可以现场领取(在证书发放表的签名中，考生</w:t>
      </w:r>
      <w:ins w:id="258" w:author="陈章仁" w:date="2018-09-27T11:20:00Z">
        <w:r>
          <w:rPr>
            <w:rFonts w:ascii="微软雅黑" w:hAnsi="微软雅黑" w:hint="eastAsia"/>
            <w:szCs w:val="24"/>
          </w:rPr>
          <w:t>线上</w:t>
        </w:r>
      </w:ins>
      <w:r>
        <w:rPr>
          <w:rFonts w:ascii="微软雅黑" w:hAnsi="微软雅黑" w:hint="eastAsia"/>
          <w:szCs w:val="24"/>
        </w:rPr>
        <w:t>签字领取)</w:t>
      </w:r>
    </w:p>
    <w:p w:rsidR="00E41F51" w:rsidRDefault="00EA7EA4">
      <w:pPr>
        <w:rPr>
          <w:rFonts w:ascii="微软雅黑" w:hAnsi="微软雅黑"/>
          <w:szCs w:val="24"/>
        </w:rPr>
      </w:pPr>
      <w:r>
        <w:rPr>
          <w:rFonts w:ascii="微软雅黑" w:hAnsi="微软雅黑" w:hint="eastAsia"/>
          <w:szCs w:val="24"/>
        </w:rPr>
        <w:t>考生可登陆平台申请邮寄并填写邮寄信息，市（县）鉴定中心负责邮寄证书</w:t>
      </w:r>
    </w:p>
    <w:p w:rsidR="00E41F51" w:rsidRDefault="00E41F51">
      <w:pPr>
        <w:rPr>
          <w:rFonts w:ascii="微软雅黑" w:hAnsi="微软雅黑"/>
          <w:szCs w:val="24"/>
        </w:rPr>
      </w:pPr>
    </w:p>
    <w:p w:rsidR="00E41F51" w:rsidRDefault="00EA7EA4">
      <w:pPr>
        <w:pStyle w:val="3"/>
        <w:rPr>
          <w:rFonts w:ascii="微软雅黑" w:hAnsi="微软雅黑"/>
        </w:rPr>
      </w:pPr>
      <w:bookmarkStart w:id="259" w:name="_Toc525228513"/>
      <w:bookmarkStart w:id="260" w:name="_Toc525227829"/>
      <w:bookmarkStart w:id="261" w:name="_Toc525227136"/>
      <w:r>
        <w:rPr>
          <w:rFonts w:ascii="微软雅黑" w:hAnsi="微软雅黑" w:hint="eastAsia"/>
        </w:rPr>
        <w:t>证书上网</w:t>
      </w:r>
      <w:bookmarkEnd w:id="259"/>
      <w:bookmarkEnd w:id="260"/>
      <w:bookmarkEnd w:id="261"/>
    </w:p>
    <w:p w:rsidR="00E41F51" w:rsidRDefault="00EA7EA4">
      <w:pPr>
        <w:rPr>
          <w:rFonts w:ascii="微软雅黑" w:hAnsi="微软雅黑"/>
          <w:szCs w:val="24"/>
        </w:rPr>
      </w:pPr>
      <w:r>
        <w:rPr>
          <w:rFonts w:ascii="微软雅黑" w:hAnsi="微软雅黑" w:hint="eastAsia"/>
          <w:szCs w:val="24"/>
        </w:rPr>
        <w:t>证书科将证书信息推送到部中心（</w:t>
      </w:r>
      <w:proofErr w:type="gramStart"/>
      <w:r>
        <w:rPr>
          <w:rFonts w:ascii="微软雅黑" w:hAnsi="微软雅黑" w:hint="eastAsia"/>
          <w:szCs w:val="24"/>
        </w:rPr>
        <w:t>人社部</w:t>
      </w:r>
      <w:proofErr w:type="gramEnd"/>
      <w:r>
        <w:rPr>
          <w:rFonts w:ascii="微软雅黑" w:hAnsi="微软雅黑" w:hint="eastAsia"/>
          <w:szCs w:val="24"/>
        </w:rPr>
        <w:t>）网站、厅门户（</w:t>
      </w:r>
      <w:proofErr w:type="gramStart"/>
      <w:r>
        <w:rPr>
          <w:rFonts w:ascii="微软雅黑" w:hAnsi="微软雅黑" w:hint="eastAsia"/>
          <w:szCs w:val="24"/>
        </w:rPr>
        <w:t>人社厅</w:t>
      </w:r>
      <w:proofErr w:type="gramEnd"/>
      <w:r>
        <w:rPr>
          <w:rFonts w:ascii="微软雅黑" w:hAnsi="微软雅黑" w:hint="eastAsia"/>
          <w:szCs w:val="24"/>
        </w:rPr>
        <w:t>）网站、省中心（鉴定中心）网站</w:t>
      </w:r>
    </w:p>
    <w:p w:rsidR="00E41F51" w:rsidRDefault="00EA7EA4">
      <w:pPr>
        <w:rPr>
          <w:rFonts w:ascii="微软雅黑" w:hAnsi="微软雅黑"/>
          <w:szCs w:val="24"/>
        </w:rPr>
      </w:pPr>
      <w:r>
        <w:rPr>
          <w:rFonts w:ascii="微软雅黑" w:hAnsi="微软雅黑" w:hint="eastAsia"/>
          <w:szCs w:val="24"/>
        </w:rPr>
        <w:t>与普天合力对接上网事宜</w:t>
      </w:r>
    </w:p>
    <w:p w:rsidR="00E41F51" w:rsidRDefault="00EA7EA4">
      <w:pPr>
        <w:pStyle w:val="3"/>
        <w:rPr>
          <w:rFonts w:ascii="微软雅黑" w:hAnsi="微软雅黑"/>
        </w:rPr>
      </w:pPr>
      <w:bookmarkStart w:id="262" w:name="_Toc525228514"/>
      <w:bookmarkStart w:id="263" w:name="_Toc525227830"/>
      <w:bookmarkStart w:id="264" w:name="_Toc525227137"/>
      <w:r>
        <w:rPr>
          <w:rFonts w:ascii="微软雅黑" w:hAnsi="微软雅黑" w:hint="eastAsia"/>
        </w:rPr>
        <w:t>证书的统计分析</w:t>
      </w:r>
      <w:bookmarkEnd w:id="262"/>
      <w:bookmarkEnd w:id="263"/>
      <w:bookmarkEnd w:id="264"/>
    </w:p>
    <w:p w:rsidR="00E41F51" w:rsidRDefault="00EA7EA4">
      <w:pPr>
        <w:rPr>
          <w:ins w:id="265" w:author="陈章仁" w:date="2018-09-27T10:07:00Z"/>
          <w:rFonts w:ascii="微软雅黑" w:hAnsi="微软雅黑"/>
          <w:szCs w:val="24"/>
        </w:rPr>
      </w:pPr>
      <w:r>
        <w:rPr>
          <w:rFonts w:ascii="微软雅黑" w:hAnsi="微软雅黑" w:hint="eastAsia"/>
          <w:b/>
          <w:szCs w:val="24"/>
        </w:rPr>
        <w:t>功能说明：</w:t>
      </w:r>
      <w:r>
        <w:rPr>
          <w:rFonts w:ascii="微软雅黑" w:hAnsi="微软雅黑" w:hint="eastAsia"/>
          <w:szCs w:val="24"/>
        </w:rPr>
        <w:t>对证书数据进行统计和分析</w:t>
      </w:r>
    </w:p>
    <w:p w:rsidR="00E41F51" w:rsidRDefault="00EA7EA4">
      <w:pPr>
        <w:rPr>
          <w:ins w:id="266" w:author="陈章仁" w:date="2018-09-27T11:21:00Z"/>
          <w:rFonts w:ascii="微软雅黑" w:hAnsi="微软雅黑"/>
          <w:szCs w:val="24"/>
        </w:rPr>
      </w:pPr>
      <w:ins w:id="267" w:author="陈章仁" w:date="2018-09-27T10:07:00Z">
        <w:r>
          <w:rPr>
            <w:rFonts w:ascii="微软雅黑" w:hAnsi="微软雅黑" w:hint="eastAsia"/>
            <w:szCs w:val="24"/>
            <w:rPrChange w:id="268" w:author="陈章仁" w:date="2018-09-27T10:07:00Z">
              <w:rPr>
                <w:rFonts w:hint="eastAsia"/>
              </w:rPr>
            </w:rPrChange>
          </w:rPr>
          <w:t>与中教高科对接</w:t>
        </w:r>
      </w:ins>
      <w:ins w:id="269" w:author="陈章仁" w:date="2018-09-27T11:21:00Z">
        <w:r>
          <w:rPr>
            <w:rFonts w:ascii="微软雅黑" w:hAnsi="微软雅黑" w:hint="eastAsia"/>
            <w:szCs w:val="24"/>
          </w:rPr>
          <w:t>打证（A类、B类）</w:t>
        </w:r>
      </w:ins>
      <w:ins w:id="270" w:author="陈章仁" w:date="2018-09-27T10:07:00Z">
        <w:r>
          <w:rPr>
            <w:rFonts w:ascii="微软雅黑" w:hAnsi="微软雅黑" w:hint="eastAsia"/>
            <w:szCs w:val="24"/>
            <w:rPrChange w:id="271" w:author="陈章仁" w:date="2018-09-27T10:07:00Z">
              <w:rPr>
                <w:rFonts w:hint="eastAsia"/>
              </w:rPr>
            </w:rPrChange>
          </w:rPr>
          <w:t>事宜，</w:t>
        </w:r>
      </w:ins>
    </w:p>
    <w:p w:rsidR="00E41F51" w:rsidRDefault="00EA7EA4">
      <w:pPr>
        <w:rPr>
          <w:rFonts w:ascii="微软雅黑" w:hAnsi="微软雅黑"/>
          <w:szCs w:val="24"/>
        </w:rPr>
      </w:pPr>
      <w:ins w:id="272" w:author="陈章仁" w:date="2018-09-27T10:07:00Z">
        <w:r>
          <w:rPr>
            <w:rFonts w:ascii="微软雅黑" w:hAnsi="微软雅黑" w:hint="eastAsia"/>
            <w:szCs w:val="24"/>
            <w:rPrChange w:id="273" w:author="陈章仁" w:date="2018-09-27T10:07:00Z">
              <w:rPr>
                <w:rFonts w:hint="eastAsia"/>
              </w:rPr>
            </w:rPrChange>
          </w:rPr>
          <w:lastRenderedPageBreak/>
          <w:t>对专项能力空白证书管理及打印（证书出库、入库、统计及汇总等）</w:t>
        </w:r>
      </w:ins>
    </w:p>
    <w:p w:rsidR="00E41F51" w:rsidRDefault="00EA7EA4">
      <w:pPr>
        <w:pStyle w:val="4"/>
      </w:pPr>
      <w:r>
        <w:rPr>
          <w:rFonts w:hint="eastAsia"/>
        </w:rPr>
        <w:t>一人多证统计</w:t>
      </w:r>
    </w:p>
    <w:p w:rsidR="00E41F51" w:rsidRDefault="00EA7EA4">
      <w:pPr>
        <w:rPr>
          <w:rFonts w:ascii="微软雅黑" w:hAnsi="微软雅黑"/>
          <w:szCs w:val="24"/>
        </w:rPr>
      </w:pPr>
      <w:r>
        <w:rPr>
          <w:rFonts w:ascii="微软雅黑" w:hAnsi="微软雅黑" w:hint="eastAsia"/>
          <w:b/>
          <w:szCs w:val="24"/>
        </w:rPr>
        <w:t>筛选项：</w:t>
      </w:r>
      <w:r>
        <w:rPr>
          <w:rFonts w:ascii="微软雅黑" w:hAnsi="微软雅黑" w:hint="eastAsia"/>
          <w:szCs w:val="24"/>
        </w:rPr>
        <w:t>时间范围、职业（工种）、级别</w:t>
      </w:r>
    </w:p>
    <w:p w:rsidR="00E41F51" w:rsidRDefault="00EA7EA4">
      <w:pPr>
        <w:rPr>
          <w:rFonts w:ascii="微软雅黑" w:hAnsi="微软雅黑"/>
          <w:szCs w:val="24"/>
        </w:rPr>
      </w:pPr>
      <w:r>
        <w:rPr>
          <w:rFonts w:ascii="微软雅黑" w:hAnsi="微软雅黑" w:hint="eastAsia"/>
          <w:b/>
          <w:szCs w:val="24"/>
        </w:rPr>
        <w:t>展示项：</w:t>
      </w:r>
      <w:r>
        <w:rPr>
          <w:rFonts w:ascii="微软雅黑" w:hAnsi="微软雅黑" w:hint="eastAsia"/>
          <w:szCs w:val="24"/>
        </w:rPr>
        <w:t>姓名、身份证号、证书数量、职业（工种）、级别、发证单位、发证时间、考生报名机构</w:t>
      </w:r>
    </w:p>
    <w:p w:rsidR="00E41F51" w:rsidRDefault="00EA7EA4">
      <w:pPr>
        <w:pStyle w:val="2"/>
        <w:rPr>
          <w:rFonts w:ascii="微软雅黑" w:hAnsi="微软雅黑"/>
        </w:rPr>
      </w:pPr>
      <w:bookmarkStart w:id="274" w:name="_Toc525228515"/>
      <w:bookmarkStart w:id="275" w:name="_Toc525227831"/>
      <w:bookmarkStart w:id="276" w:name="_Toc525227138"/>
      <w:r>
        <w:rPr>
          <w:rFonts w:ascii="微软雅黑" w:hAnsi="微软雅黑"/>
        </w:rPr>
        <w:t>数据统计分析（信息科）</w:t>
      </w:r>
      <w:bookmarkEnd w:id="274"/>
      <w:bookmarkEnd w:id="275"/>
      <w:bookmarkEnd w:id="276"/>
    </w:p>
    <w:p w:rsidR="00E41F51" w:rsidRDefault="00EA7EA4">
      <w:pPr>
        <w:rPr>
          <w:rFonts w:ascii="微软雅黑" w:hAnsi="微软雅黑"/>
          <w:szCs w:val="24"/>
        </w:rPr>
      </w:pPr>
      <w:r>
        <w:rPr>
          <w:rFonts w:ascii="微软雅黑" w:hAnsi="微软雅黑" w:hint="eastAsia"/>
          <w:b/>
          <w:szCs w:val="24"/>
        </w:rPr>
        <w:t>功能说明：</w:t>
      </w:r>
      <w:r>
        <w:rPr>
          <w:rFonts w:ascii="微软雅黑" w:hAnsi="微软雅黑" w:hint="eastAsia"/>
          <w:szCs w:val="24"/>
        </w:rPr>
        <w:t>对鉴定数据进行统计以及分析功能，展示项尽量细化，统计项尽量全面</w:t>
      </w:r>
    </w:p>
    <w:p w:rsidR="00E41F51" w:rsidRDefault="00EA7EA4">
      <w:pPr>
        <w:pStyle w:val="3"/>
        <w:rPr>
          <w:rFonts w:ascii="微软雅黑" w:hAnsi="微软雅黑"/>
        </w:rPr>
      </w:pPr>
      <w:bookmarkStart w:id="277" w:name="_Toc525227832"/>
      <w:bookmarkStart w:id="278" w:name="_Toc525227139"/>
      <w:bookmarkStart w:id="279" w:name="_Toc525228516"/>
      <w:r>
        <w:rPr>
          <w:rFonts w:ascii="微软雅黑" w:hAnsi="微软雅黑" w:hint="eastAsia"/>
        </w:rPr>
        <w:t>鉴定人数统计</w:t>
      </w:r>
      <w:bookmarkEnd w:id="277"/>
      <w:bookmarkEnd w:id="278"/>
      <w:bookmarkEnd w:id="279"/>
    </w:p>
    <w:p w:rsidR="00E41F51" w:rsidRDefault="00EA7EA4">
      <w:pPr>
        <w:rPr>
          <w:rFonts w:ascii="微软雅黑" w:hAnsi="微软雅黑"/>
          <w:szCs w:val="24"/>
        </w:rPr>
      </w:pPr>
      <w:r>
        <w:rPr>
          <w:rFonts w:ascii="微软雅黑" w:hAnsi="微软雅黑" w:hint="eastAsia"/>
          <w:b/>
          <w:szCs w:val="24"/>
        </w:rPr>
        <w:t>筛选项：</w:t>
      </w:r>
      <w:r>
        <w:rPr>
          <w:rFonts w:ascii="微软雅黑" w:hAnsi="微软雅黑" w:hint="eastAsia"/>
          <w:szCs w:val="24"/>
        </w:rPr>
        <w:t>筛选主体（市、县鉴定中心、鉴定所站、工种），工种，年份、半年（1-6月，依次）、季度（第一季度1-3月，依次），月，日，时间段（开始时间例如2017-01-01、结束时间例如2018-01-01）、考试类型（正考、补考）、鉴定等级（一级到三级、四级到五级）、</w:t>
      </w:r>
    </w:p>
    <w:p w:rsidR="00E41F51" w:rsidRDefault="00EA7EA4">
      <w:pPr>
        <w:rPr>
          <w:rFonts w:ascii="微软雅黑" w:hAnsi="微软雅黑"/>
          <w:szCs w:val="24"/>
        </w:rPr>
      </w:pPr>
      <w:r>
        <w:rPr>
          <w:rFonts w:ascii="微软雅黑" w:hAnsi="微软雅黑" w:hint="eastAsia"/>
          <w:b/>
          <w:szCs w:val="24"/>
        </w:rPr>
        <w:t>倒序：</w:t>
      </w:r>
      <w:r>
        <w:rPr>
          <w:rFonts w:ascii="微软雅黑" w:hAnsi="微软雅黑" w:hint="eastAsia"/>
          <w:szCs w:val="24"/>
        </w:rPr>
        <w:t>鉴定人数、合格人数、合格率、</w:t>
      </w:r>
    </w:p>
    <w:p w:rsidR="00E41F51" w:rsidRDefault="00EA7EA4">
      <w:pPr>
        <w:rPr>
          <w:rFonts w:ascii="微软雅黑" w:hAnsi="微软雅黑"/>
          <w:szCs w:val="24"/>
        </w:rPr>
      </w:pPr>
      <w:r>
        <w:rPr>
          <w:rFonts w:ascii="微软雅黑" w:hAnsi="微软雅黑" w:hint="eastAsia"/>
          <w:b/>
          <w:szCs w:val="24"/>
        </w:rPr>
        <w:t>展示项：</w:t>
      </w:r>
      <w:r>
        <w:rPr>
          <w:rFonts w:ascii="微软雅黑" w:hAnsi="微软雅黑" w:hint="eastAsia"/>
          <w:szCs w:val="24"/>
        </w:rPr>
        <w:t>鉴定人次（参加考试包括缺考和舞弊）、获证人次、合格率、考生来源</w:t>
      </w:r>
    </w:p>
    <w:p w:rsidR="00E41F51" w:rsidRDefault="00EA7EA4">
      <w:pPr>
        <w:pStyle w:val="3"/>
        <w:rPr>
          <w:rFonts w:ascii="微软雅黑" w:hAnsi="微软雅黑"/>
        </w:rPr>
      </w:pPr>
      <w:bookmarkStart w:id="280" w:name="_Toc525228517"/>
      <w:bookmarkStart w:id="281" w:name="_Toc525227833"/>
      <w:bookmarkStart w:id="282" w:name="_Toc525227140"/>
      <w:r>
        <w:rPr>
          <w:rFonts w:ascii="微软雅黑" w:hAnsi="微软雅黑" w:hint="eastAsia"/>
        </w:rPr>
        <w:t>鉴定人数分析</w:t>
      </w:r>
      <w:bookmarkEnd w:id="280"/>
      <w:bookmarkEnd w:id="281"/>
      <w:bookmarkEnd w:id="282"/>
    </w:p>
    <w:p w:rsidR="00E41F51" w:rsidRDefault="00EA7EA4">
      <w:pPr>
        <w:rPr>
          <w:rFonts w:ascii="微软雅黑" w:hAnsi="微软雅黑"/>
          <w:szCs w:val="24"/>
        </w:rPr>
      </w:pPr>
      <w:r>
        <w:rPr>
          <w:rFonts w:ascii="微软雅黑" w:hAnsi="微软雅黑" w:hint="eastAsia"/>
          <w:b/>
          <w:szCs w:val="24"/>
        </w:rPr>
        <w:t>筛选项：</w:t>
      </w:r>
      <w:r>
        <w:rPr>
          <w:rFonts w:ascii="微软雅黑" w:hAnsi="微软雅黑" w:hint="eastAsia"/>
          <w:szCs w:val="24"/>
        </w:rPr>
        <w:t>筛选主体（市、县鉴定中心、鉴定所站、工种），工种，年份，分析类型（同比、环比），半年（1-6月，依次）、季度（第一季度1-3月，依次）、月、</w:t>
      </w:r>
      <w:r>
        <w:rPr>
          <w:rFonts w:ascii="微软雅黑" w:hAnsi="微软雅黑" w:hint="eastAsia"/>
          <w:szCs w:val="24"/>
        </w:rPr>
        <w:lastRenderedPageBreak/>
        <w:t>日，鉴定等级（一级到三级、四级到五级），五年开始时间（2013-01-01），考试类型（正考、补考），</w:t>
      </w:r>
    </w:p>
    <w:p w:rsidR="00E41F51" w:rsidRDefault="00EA7EA4">
      <w:pPr>
        <w:rPr>
          <w:rFonts w:ascii="微软雅黑" w:hAnsi="微软雅黑"/>
          <w:szCs w:val="24"/>
        </w:rPr>
      </w:pPr>
      <w:r>
        <w:rPr>
          <w:rFonts w:ascii="微软雅黑" w:hAnsi="微软雅黑" w:hint="eastAsia"/>
          <w:b/>
          <w:szCs w:val="24"/>
        </w:rPr>
        <w:t>倒序：</w:t>
      </w:r>
      <w:r>
        <w:rPr>
          <w:rFonts w:ascii="微软雅黑" w:hAnsi="微软雅黑" w:hint="eastAsia"/>
          <w:szCs w:val="24"/>
        </w:rPr>
        <w:t>增长率、增长数、鉴定人数、合格人数、合格率、</w:t>
      </w:r>
    </w:p>
    <w:p w:rsidR="00E41F51" w:rsidRDefault="00EA7EA4">
      <w:pPr>
        <w:rPr>
          <w:rFonts w:ascii="微软雅黑" w:hAnsi="微软雅黑"/>
          <w:szCs w:val="24"/>
        </w:rPr>
      </w:pPr>
      <w:r>
        <w:rPr>
          <w:rFonts w:ascii="微软雅黑" w:hAnsi="微软雅黑" w:hint="eastAsia"/>
          <w:szCs w:val="24"/>
        </w:rPr>
        <w:t>展示项：（环比或同比有右侧相同）、鉴定人次（参加考试包括缺考和舞弊）、获证人次、合格率、增长率、考生来源</w:t>
      </w:r>
    </w:p>
    <w:p w:rsidR="00E41F51" w:rsidRDefault="00EA7EA4">
      <w:pPr>
        <w:pStyle w:val="3"/>
        <w:rPr>
          <w:rFonts w:ascii="微软雅黑" w:hAnsi="微软雅黑"/>
        </w:rPr>
      </w:pPr>
      <w:bookmarkStart w:id="283" w:name="_Toc525227834"/>
      <w:bookmarkStart w:id="284" w:name="_Toc525227141"/>
      <w:bookmarkStart w:id="285" w:name="_Toc525228518"/>
      <w:r>
        <w:rPr>
          <w:rFonts w:ascii="微软雅黑" w:hAnsi="微软雅黑" w:hint="eastAsia"/>
        </w:rPr>
        <w:t>鉴定人数图形统计</w:t>
      </w:r>
      <w:bookmarkEnd w:id="283"/>
      <w:bookmarkEnd w:id="284"/>
      <w:bookmarkEnd w:id="285"/>
    </w:p>
    <w:p w:rsidR="00E41F51" w:rsidRDefault="00EA7EA4">
      <w:pPr>
        <w:rPr>
          <w:rFonts w:ascii="微软雅黑" w:hAnsi="微软雅黑"/>
          <w:szCs w:val="24"/>
        </w:rPr>
      </w:pPr>
      <w:r>
        <w:rPr>
          <w:rFonts w:ascii="微软雅黑" w:hAnsi="微软雅黑" w:hint="eastAsia"/>
          <w:b/>
          <w:szCs w:val="24"/>
        </w:rPr>
        <w:t>筛选项：</w:t>
      </w:r>
      <w:r>
        <w:rPr>
          <w:rFonts w:ascii="微软雅黑" w:hAnsi="微软雅黑" w:hint="eastAsia"/>
          <w:szCs w:val="24"/>
        </w:rPr>
        <w:t>市、县鉴定中心、鉴定所站、工种，年份、季度（第一季度1-3月，依次），五年走势（选择年份）、鉴定等级（一级到三级、四级到五级）、</w:t>
      </w:r>
    </w:p>
    <w:p w:rsidR="00E41F51" w:rsidRDefault="00EA7EA4">
      <w:pPr>
        <w:rPr>
          <w:rFonts w:ascii="微软雅黑" w:hAnsi="微软雅黑"/>
          <w:szCs w:val="24"/>
        </w:rPr>
      </w:pPr>
      <w:r>
        <w:rPr>
          <w:rFonts w:ascii="微软雅黑" w:hAnsi="微软雅黑" w:hint="eastAsia"/>
          <w:b/>
          <w:szCs w:val="24"/>
        </w:rPr>
        <w:t>展示项：</w:t>
      </w:r>
      <w:r>
        <w:rPr>
          <w:rFonts w:ascii="微软雅黑" w:hAnsi="微软雅黑" w:hint="eastAsia"/>
          <w:szCs w:val="24"/>
        </w:rPr>
        <w:t>鉴定人次（参加考试包括缺考和舞弊）、获证人次、合格率</w:t>
      </w:r>
      <w:r>
        <w:rPr>
          <w:rFonts w:ascii="微软雅黑" w:hAnsi="微软雅黑"/>
          <w:szCs w:val="24"/>
        </w:rPr>
        <w:tab/>
      </w:r>
    </w:p>
    <w:p w:rsidR="00E41F51" w:rsidRDefault="00EA7EA4">
      <w:pPr>
        <w:rPr>
          <w:del w:id="286" w:author="陈章仁" w:date="2018-09-27T15:48:00Z"/>
          <w:rFonts w:ascii="微软雅黑" w:hAnsi="微软雅黑" w:cs="仿宋_GB2312"/>
          <w:szCs w:val="24"/>
        </w:rPr>
      </w:pPr>
      <w:del w:id="287" w:author="陈章仁" w:date="2018-09-27T15:48:00Z">
        <w:r>
          <w:rPr>
            <w:rFonts w:ascii="微软雅黑" w:hAnsi="微软雅黑" w:cs="仿宋_GB2312" w:hint="eastAsia"/>
            <w:szCs w:val="24"/>
          </w:rPr>
          <w:delText>预留技能等级评价、企业自主评价等其他接口。</w:delText>
        </w:r>
      </w:del>
    </w:p>
    <w:p w:rsidR="00E41F51" w:rsidRDefault="00EA7EA4">
      <w:pPr>
        <w:rPr>
          <w:del w:id="288" w:author="陈章仁" w:date="2018-09-27T15:48:00Z"/>
          <w:rFonts w:ascii="微软雅黑" w:hAnsi="微软雅黑" w:cs="仿宋_GB2312"/>
          <w:szCs w:val="24"/>
        </w:rPr>
      </w:pPr>
      <w:del w:id="289" w:author="陈章仁" w:date="2018-09-27T15:48:00Z">
        <w:r>
          <w:rPr>
            <w:rFonts w:ascii="微软雅黑" w:hAnsi="微软雅黑" w:cs="仿宋_GB2312" w:hint="eastAsia"/>
            <w:szCs w:val="24"/>
          </w:rPr>
          <w:delText>以上功能是鉴定服务管理平台的主要功能，在后期开发或使用过程中，有些功能或与其他系统的对接方面还会有增加及修改，需后续再完善及优化。</w:delText>
        </w:r>
      </w:del>
    </w:p>
    <w:p w:rsidR="00E41F51" w:rsidRDefault="00EA7EA4">
      <w:pPr>
        <w:rPr>
          <w:del w:id="290" w:author="陈章仁" w:date="2018-09-27T15:48:00Z"/>
          <w:rFonts w:ascii="微软雅黑" w:hAnsi="微软雅黑" w:cs="仿宋_GB2312"/>
          <w:szCs w:val="24"/>
        </w:rPr>
      </w:pPr>
      <w:del w:id="291" w:author="陈章仁" w:date="2018-09-27T15:48:00Z">
        <w:r>
          <w:rPr>
            <w:rFonts w:ascii="微软雅黑" w:hAnsi="微软雅黑" w:cs="仿宋_GB2312" w:hint="eastAsia"/>
            <w:szCs w:val="24"/>
          </w:rPr>
          <w:delText>所有数据的修改或操作都要有记录，并做好各类日志，以便能查看。</w:delText>
        </w:r>
      </w:del>
    </w:p>
    <w:p w:rsidR="00E41F51" w:rsidRDefault="00E41F51">
      <w:pPr>
        <w:rPr>
          <w:rFonts w:ascii="微软雅黑" w:hAnsi="微软雅黑"/>
          <w:szCs w:val="24"/>
        </w:rPr>
      </w:pPr>
    </w:p>
    <w:p w:rsidR="00E41F51" w:rsidRDefault="00E41F51">
      <w:pPr>
        <w:rPr>
          <w:rFonts w:ascii="微软雅黑" w:hAnsi="微软雅黑"/>
          <w:szCs w:val="24"/>
        </w:rPr>
      </w:pPr>
    </w:p>
    <w:p w:rsidR="00E41F51" w:rsidRDefault="00E41F51">
      <w:pPr>
        <w:rPr>
          <w:del w:id="292" w:author="陈章仁" w:date="2018-09-28T15:11:00Z"/>
          <w:rFonts w:ascii="微软雅黑" w:hAnsi="微软雅黑"/>
          <w:szCs w:val="24"/>
        </w:rPr>
      </w:pPr>
    </w:p>
    <w:p w:rsidR="00E41F51" w:rsidRDefault="00E41F51">
      <w:pPr>
        <w:rPr>
          <w:del w:id="293" w:author="陈章仁" w:date="2018-09-28T15:11:00Z"/>
          <w:rFonts w:ascii="微软雅黑" w:hAnsi="微软雅黑"/>
          <w:szCs w:val="24"/>
        </w:rPr>
      </w:pPr>
    </w:p>
    <w:p w:rsidR="00E41F51" w:rsidRDefault="00E41F51">
      <w:pPr>
        <w:rPr>
          <w:del w:id="294" w:author="陈章仁" w:date="2018-09-28T15:11:00Z"/>
          <w:rFonts w:ascii="微软雅黑" w:hAnsi="微软雅黑"/>
          <w:szCs w:val="24"/>
        </w:rPr>
      </w:pPr>
    </w:p>
    <w:p w:rsidR="00E41F51" w:rsidRDefault="00E41F51">
      <w:pPr>
        <w:rPr>
          <w:del w:id="295" w:author="陈章仁" w:date="2018-09-28T15:11:00Z"/>
          <w:rFonts w:ascii="微软雅黑" w:hAnsi="微软雅黑"/>
          <w:szCs w:val="24"/>
        </w:rPr>
      </w:pPr>
    </w:p>
    <w:p w:rsidR="00E41F51" w:rsidRDefault="00E41F51">
      <w:pPr>
        <w:rPr>
          <w:del w:id="296" w:author="陈章仁" w:date="2018-09-28T15:11:00Z"/>
          <w:rFonts w:ascii="微软雅黑" w:hAnsi="微软雅黑"/>
          <w:szCs w:val="24"/>
        </w:rPr>
      </w:pPr>
    </w:p>
    <w:p w:rsidR="00E41F51" w:rsidRDefault="00E41F51">
      <w:pPr>
        <w:rPr>
          <w:del w:id="297" w:author="陈章仁" w:date="2018-09-28T15:11:00Z"/>
          <w:rFonts w:ascii="微软雅黑" w:hAnsi="微软雅黑"/>
          <w:szCs w:val="24"/>
        </w:rPr>
      </w:pPr>
    </w:p>
    <w:p w:rsidR="00E41F51" w:rsidRDefault="00E41F51">
      <w:pPr>
        <w:rPr>
          <w:del w:id="298" w:author="陈章仁" w:date="2018-09-28T15:11:00Z"/>
          <w:rFonts w:ascii="微软雅黑" w:hAnsi="微软雅黑"/>
          <w:szCs w:val="24"/>
        </w:rPr>
      </w:pPr>
    </w:p>
    <w:p w:rsidR="00E41F51" w:rsidRDefault="00E41F51">
      <w:pPr>
        <w:rPr>
          <w:del w:id="299" w:author="陈章仁" w:date="2018-09-28T15:11:00Z"/>
          <w:rFonts w:ascii="微软雅黑" w:hAnsi="微软雅黑"/>
          <w:szCs w:val="24"/>
        </w:rPr>
      </w:pPr>
    </w:p>
    <w:p w:rsidR="00E41F51" w:rsidRDefault="00E41F51">
      <w:pPr>
        <w:rPr>
          <w:del w:id="300" w:author="陈章仁" w:date="2018-09-28T15:11:00Z"/>
          <w:rFonts w:ascii="微软雅黑" w:hAnsi="微软雅黑"/>
          <w:szCs w:val="24"/>
        </w:rPr>
      </w:pPr>
    </w:p>
    <w:p w:rsidR="00E41F51" w:rsidRDefault="00E41F51">
      <w:pPr>
        <w:rPr>
          <w:del w:id="301" w:author="陈章仁" w:date="2018-09-28T15:11:00Z"/>
          <w:rFonts w:ascii="微软雅黑" w:hAnsi="微软雅黑"/>
          <w:szCs w:val="24"/>
        </w:rPr>
      </w:pPr>
    </w:p>
    <w:p w:rsidR="00E41F51" w:rsidRDefault="00E41F51">
      <w:pPr>
        <w:rPr>
          <w:del w:id="302" w:author="陈章仁" w:date="2018-09-28T15:11:00Z"/>
          <w:rFonts w:ascii="微软雅黑" w:hAnsi="微软雅黑"/>
          <w:szCs w:val="24"/>
        </w:rPr>
      </w:pPr>
    </w:p>
    <w:p w:rsidR="00E41F51" w:rsidRDefault="00E41F51">
      <w:pPr>
        <w:rPr>
          <w:del w:id="303" w:author="陈章仁" w:date="2018-09-28T15:11:00Z"/>
          <w:rFonts w:ascii="微软雅黑" w:hAnsi="微软雅黑"/>
          <w:szCs w:val="24"/>
        </w:rPr>
      </w:pPr>
    </w:p>
    <w:p w:rsidR="00E41F51" w:rsidRDefault="00E41F51">
      <w:pPr>
        <w:rPr>
          <w:del w:id="304" w:author="陈章仁" w:date="2018-09-28T15:11:00Z"/>
          <w:rFonts w:ascii="微软雅黑" w:hAnsi="微软雅黑"/>
          <w:szCs w:val="24"/>
        </w:rPr>
      </w:pPr>
    </w:p>
    <w:p w:rsidR="00E41F51" w:rsidRDefault="00E41F51">
      <w:pPr>
        <w:rPr>
          <w:del w:id="305" w:author="陈章仁" w:date="2018-09-28T15:11:00Z"/>
          <w:rFonts w:ascii="微软雅黑" w:hAnsi="微软雅黑"/>
          <w:szCs w:val="24"/>
        </w:rPr>
      </w:pPr>
    </w:p>
    <w:p w:rsidR="00E41F51" w:rsidRDefault="00E41F51">
      <w:pPr>
        <w:rPr>
          <w:del w:id="306" w:author="陈章仁" w:date="2018-09-28T15:11:00Z"/>
          <w:rFonts w:ascii="微软雅黑" w:hAnsi="微软雅黑"/>
          <w:szCs w:val="24"/>
        </w:rPr>
      </w:pPr>
    </w:p>
    <w:p w:rsidR="00E41F51" w:rsidRDefault="00E41F51">
      <w:pPr>
        <w:rPr>
          <w:del w:id="307" w:author="陈章仁" w:date="2018-09-28T15:11:00Z"/>
          <w:rFonts w:ascii="微软雅黑" w:hAnsi="微软雅黑"/>
          <w:szCs w:val="24"/>
        </w:rPr>
      </w:pPr>
    </w:p>
    <w:p w:rsidR="00E41F51" w:rsidRDefault="00E41F51">
      <w:pPr>
        <w:rPr>
          <w:del w:id="308" w:author="陈章仁" w:date="2018-09-28T15:11:00Z"/>
          <w:rFonts w:ascii="微软雅黑" w:hAnsi="微软雅黑"/>
          <w:szCs w:val="24"/>
        </w:rPr>
      </w:pPr>
    </w:p>
    <w:p w:rsidR="00E41F51" w:rsidRDefault="00EA7EA4">
      <w:pPr>
        <w:pStyle w:val="1"/>
        <w:rPr>
          <w:rFonts w:ascii="微软雅黑" w:hAnsi="微软雅黑"/>
        </w:rPr>
      </w:pPr>
      <w:bookmarkStart w:id="309" w:name="_Toc525228519"/>
      <w:bookmarkStart w:id="310" w:name="_Toc525227835"/>
      <w:bookmarkStart w:id="311" w:name="_Toc525227142"/>
      <w:r>
        <w:rPr>
          <w:rFonts w:ascii="微软雅黑" w:hAnsi="微软雅黑" w:hint="eastAsia"/>
        </w:rPr>
        <w:t>职业资格考试流程(市、县)</w:t>
      </w:r>
      <w:bookmarkEnd w:id="309"/>
      <w:bookmarkEnd w:id="310"/>
      <w:bookmarkEnd w:id="311"/>
    </w:p>
    <w:p w:rsidR="00E41F51" w:rsidRDefault="00EA7EA4">
      <w:pPr>
        <w:rPr>
          <w:rFonts w:ascii="微软雅黑" w:hAnsi="微软雅黑"/>
          <w:szCs w:val="24"/>
        </w:rPr>
      </w:pPr>
      <w:r>
        <w:rPr>
          <w:rFonts w:ascii="微软雅黑" w:hAnsi="微软雅黑" w:hint="eastAsia"/>
          <w:szCs w:val="24"/>
        </w:rPr>
        <w:t>同省级职业资格考试流程</w:t>
      </w:r>
    </w:p>
    <w:p w:rsidR="00E41F51" w:rsidRDefault="00EA7EA4">
      <w:pPr>
        <w:rPr>
          <w:rFonts w:ascii="微软雅黑" w:hAnsi="微软雅黑"/>
          <w:szCs w:val="24"/>
        </w:rPr>
      </w:pPr>
      <w:r>
        <w:rPr>
          <w:rFonts w:ascii="微软雅黑" w:hAnsi="微软雅黑"/>
          <w:szCs w:val="24"/>
        </w:rPr>
        <w:t>各个科室角色人物分配：多流程审批操作的，要具体到单个功能单个页面，分配至不同角色，一人多角色需以多角色身份进行多次操作</w:t>
      </w:r>
    </w:p>
    <w:p w:rsidR="00E41F51" w:rsidRDefault="00EA7EA4">
      <w:pPr>
        <w:pStyle w:val="3"/>
        <w:rPr>
          <w:rFonts w:ascii="微软雅黑" w:hAnsi="微软雅黑"/>
        </w:rPr>
      </w:pPr>
      <w:bookmarkStart w:id="312" w:name="_Toc525227143"/>
      <w:bookmarkStart w:id="313" w:name="_Toc525227836"/>
      <w:bookmarkStart w:id="314" w:name="_Toc525228520"/>
      <w:r>
        <w:rPr>
          <w:rFonts w:ascii="微软雅黑" w:hAnsi="微软雅黑"/>
        </w:rPr>
        <w:lastRenderedPageBreak/>
        <w:t>统考计划管理（信息科）</w:t>
      </w:r>
      <w:bookmarkEnd w:id="312"/>
      <w:bookmarkEnd w:id="313"/>
      <w:bookmarkEnd w:id="314"/>
    </w:p>
    <w:p w:rsidR="00E41F51" w:rsidRDefault="00EA7EA4">
      <w:pPr>
        <w:pStyle w:val="4"/>
        <w:rPr>
          <w:rFonts w:ascii="微软雅黑" w:hAnsi="微软雅黑"/>
        </w:rPr>
      </w:pPr>
      <w:r>
        <w:rPr>
          <w:rFonts w:ascii="微软雅黑" w:hAnsi="微软雅黑" w:hint="eastAsia"/>
        </w:rPr>
        <w:t>发布鉴定公告（信息科）</w:t>
      </w:r>
    </w:p>
    <w:p w:rsidR="00E41F51" w:rsidRDefault="00EA7EA4">
      <w:pPr>
        <w:rPr>
          <w:rFonts w:ascii="微软雅黑" w:hAnsi="微软雅黑"/>
          <w:szCs w:val="24"/>
        </w:rPr>
      </w:pPr>
      <w:r>
        <w:rPr>
          <w:rFonts w:ascii="微软雅黑" w:hAnsi="微软雅黑" w:hint="eastAsia"/>
          <w:b/>
          <w:szCs w:val="24"/>
        </w:rPr>
        <w:t>功能说明：</w:t>
      </w:r>
      <w:r>
        <w:rPr>
          <w:rFonts w:ascii="微软雅黑" w:hAnsi="微软雅黑" w:hint="eastAsia"/>
          <w:szCs w:val="24"/>
        </w:rPr>
        <w:t>同省级职业资格考试流程</w:t>
      </w:r>
    </w:p>
    <w:p w:rsidR="00E41F51" w:rsidRDefault="00EA7EA4">
      <w:pPr>
        <w:rPr>
          <w:rFonts w:ascii="微软雅黑" w:hAnsi="微软雅黑"/>
          <w:szCs w:val="24"/>
        </w:rPr>
      </w:pPr>
      <w:r>
        <w:rPr>
          <w:rFonts w:ascii="微软雅黑" w:hAnsi="微软雅黑"/>
          <w:b/>
          <w:szCs w:val="24"/>
        </w:rPr>
        <w:t>区别：</w:t>
      </w:r>
      <w:r>
        <w:rPr>
          <w:rFonts w:ascii="微软雅黑" w:hAnsi="微软雅黑" w:hint="eastAsia"/>
          <w:szCs w:val="24"/>
        </w:rPr>
        <w:t>发布在平台首页的市县模块中对应的位置展示。</w:t>
      </w:r>
    </w:p>
    <w:p w:rsidR="00E41F51" w:rsidRDefault="00EA7EA4">
      <w:pPr>
        <w:pStyle w:val="4"/>
        <w:rPr>
          <w:rFonts w:ascii="微软雅黑" w:hAnsi="微软雅黑"/>
        </w:rPr>
      </w:pPr>
      <w:r>
        <w:rPr>
          <w:rFonts w:ascii="微软雅黑" w:hAnsi="微软雅黑" w:hint="eastAsia"/>
        </w:rPr>
        <w:t>添加考试计划（信息科）</w:t>
      </w:r>
    </w:p>
    <w:p w:rsidR="00E41F51" w:rsidRDefault="00EA7EA4">
      <w:pPr>
        <w:rPr>
          <w:rFonts w:ascii="微软雅黑" w:hAnsi="微软雅黑"/>
          <w:szCs w:val="24"/>
        </w:rPr>
      </w:pPr>
      <w:r>
        <w:rPr>
          <w:rFonts w:ascii="微软雅黑" w:hAnsi="微软雅黑" w:hint="eastAsia"/>
          <w:b/>
          <w:szCs w:val="24"/>
        </w:rPr>
        <w:t>功能说明：</w:t>
      </w:r>
      <w:r>
        <w:rPr>
          <w:rFonts w:ascii="微软雅黑" w:hAnsi="微软雅黑" w:hint="eastAsia"/>
          <w:szCs w:val="24"/>
        </w:rPr>
        <w:t>同省级职业资格考试流程</w:t>
      </w:r>
    </w:p>
    <w:p w:rsidR="00E41F51" w:rsidRDefault="00EA7EA4">
      <w:pPr>
        <w:rPr>
          <w:rFonts w:ascii="微软雅黑" w:hAnsi="微软雅黑"/>
          <w:szCs w:val="24"/>
        </w:rPr>
      </w:pPr>
      <w:r>
        <w:rPr>
          <w:rFonts w:ascii="微软雅黑" w:hAnsi="微软雅黑" w:hint="eastAsia"/>
          <w:szCs w:val="24"/>
        </w:rPr>
        <w:t>市县鉴定计划需明确报考职业（工种），级别，报名开始时间，报名截止时间，审核截止时间，缴费截止时间，打印准考证开始时间，打印准考证截止时间，考试时间。</w:t>
      </w:r>
    </w:p>
    <w:p w:rsidR="00E41F51" w:rsidRDefault="00EA7EA4">
      <w:pPr>
        <w:rPr>
          <w:rFonts w:ascii="微软雅黑" w:hAnsi="微软雅黑"/>
          <w:szCs w:val="24"/>
        </w:rPr>
      </w:pPr>
      <w:r>
        <w:rPr>
          <w:rFonts w:ascii="微软雅黑" w:hAnsi="微软雅黑"/>
          <w:b/>
          <w:szCs w:val="24"/>
        </w:rPr>
        <w:t>区别：</w:t>
      </w:r>
      <w:r>
        <w:rPr>
          <w:rFonts w:ascii="微软雅黑" w:hAnsi="微软雅黑"/>
          <w:szCs w:val="24"/>
        </w:rPr>
        <w:t>市</w:t>
      </w:r>
      <w:r>
        <w:rPr>
          <w:rFonts w:ascii="微软雅黑" w:hAnsi="微软雅黑" w:hint="eastAsia"/>
          <w:szCs w:val="24"/>
        </w:rPr>
        <w:t>鉴定中心发布鉴定计划，鉴定种类包括：A类的</w:t>
      </w:r>
      <w:r>
        <w:rPr>
          <w:rFonts w:ascii="微软雅黑" w:hAnsi="微软雅黑"/>
          <w:szCs w:val="24"/>
        </w:rPr>
        <w:t>4</w:t>
      </w:r>
      <w:r>
        <w:rPr>
          <w:rFonts w:ascii="微软雅黑" w:hAnsi="微软雅黑" w:hint="eastAsia"/>
          <w:szCs w:val="24"/>
        </w:rPr>
        <w:t>到5级考试、专项能力考试、竞赛的鉴定计划（具体权限由省中心统一设置）。</w:t>
      </w:r>
    </w:p>
    <w:p w:rsidR="00E41F51" w:rsidRDefault="00EA7EA4">
      <w:pPr>
        <w:rPr>
          <w:rFonts w:ascii="微软雅黑" w:hAnsi="微软雅黑"/>
          <w:szCs w:val="24"/>
        </w:rPr>
      </w:pPr>
      <w:r>
        <w:rPr>
          <w:rFonts w:ascii="微软雅黑" w:hAnsi="微软雅黑" w:hint="eastAsia"/>
          <w:szCs w:val="24"/>
        </w:rPr>
        <w:t>县鉴定中心可以发布A类5级考试鉴定计划。</w:t>
      </w:r>
    </w:p>
    <w:p w:rsidR="00E41F51" w:rsidRDefault="00EA7EA4">
      <w:pPr>
        <w:pStyle w:val="3"/>
        <w:rPr>
          <w:rFonts w:ascii="微软雅黑" w:hAnsi="微软雅黑"/>
        </w:rPr>
      </w:pPr>
      <w:bookmarkStart w:id="315" w:name="_Toc525228521"/>
      <w:bookmarkStart w:id="316" w:name="_Toc525227837"/>
      <w:bookmarkStart w:id="317" w:name="_Toc525227144"/>
      <w:r>
        <w:rPr>
          <w:rFonts w:ascii="微软雅黑" w:hAnsi="微软雅黑" w:hint="eastAsia"/>
        </w:rPr>
        <w:t>专场计划管理(同省级)</w:t>
      </w:r>
      <w:bookmarkEnd w:id="315"/>
      <w:bookmarkEnd w:id="316"/>
      <w:bookmarkEnd w:id="317"/>
    </w:p>
    <w:p w:rsidR="00E41F51" w:rsidRDefault="00EA7EA4">
      <w:pPr>
        <w:rPr>
          <w:rFonts w:ascii="微软雅黑" w:hAnsi="微软雅黑"/>
          <w:szCs w:val="24"/>
        </w:rPr>
      </w:pPr>
      <w:r>
        <w:rPr>
          <w:rFonts w:ascii="微软雅黑" w:hAnsi="微软雅黑" w:hint="eastAsia"/>
          <w:b/>
          <w:szCs w:val="24"/>
        </w:rPr>
        <w:t>功能说明：</w:t>
      </w:r>
      <w:r>
        <w:rPr>
          <w:rFonts w:ascii="微软雅黑" w:hAnsi="微软雅黑" w:hint="eastAsia"/>
          <w:szCs w:val="24"/>
        </w:rPr>
        <w:t>同省级职业资格考试流程</w:t>
      </w:r>
    </w:p>
    <w:p w:rsidR="00E41F51" w:rsidRDefault="00EA7EA4">
      <w:pPr>
        <w:rPr>
          <w:rFonts w:ascii="微软雅黑" w:hAnsi="微软雅黑"/>
          <w:szCs w:val="24"/>
        </w:rPr>
      </w:pPr>
      <w:r>
        <w:rPr>
          <w:rFonts w:ascii="微软雅黑" w:hAnsi="微软雅黑" w:hint="eastAsia"/>
          <w:szCs w:val="24"/>
        </w:rPr>
        <w:t>针对机构发布的专场考试，考生只能通过机构报名参加。</w:t>
      </w:r>
    </w:p>
    <w:p w:rsidR="00E41F51" w:rsidRDefault="00EA7EA4">
      <w:pPr>
        <w:pStyle w:val="4"/>
        <w:rPr>
          <w:rFonts w:ascii="微软雅黑" w:hAnsi="微软雅黑"/>
        </w:rPr>
      </w:pPr>
      <w:r>
        <w:rPr>
          <w:rFonts w:ascii="微软雅黑" w:hAnsi="微软雅黑" w:hint="eastAsia"/>
        </w:rPr>
        <w:lastRenderedPageBreak/>
        <w:t>申请专场考试(机构、所站、院校）</w:t>
      </w:r>
    </w:p>
    <w:p w:rsidR="00E41F51" w:rsidRDefault="00EA7EA4">
      <w:pPr>
        <w:pStyle w:val="4"/>
        <w:rPr>
          <w:rFonts w:ascii="微软雅黑" w:hAnsi="微软雅黑"/>
        </w:rPr>
      </w:pPr>
      <w:r>
        <w:rPr>
          <w:rFonts w:ascii="微软雅黑" w:hAnsi="微软雅黑"/>
        </w:rPr>
        <w:t>专场申请审核（市县）</w:t>
      </w:r>
    </w:p>
    <w:p w:rsidR="00E41F51" w:rsidRDefault="00EA7EA4">
      <w:pPr>
        <w:pStyle w:val="4"/>
        <w:rPr>
          <w:rFonts w:ascii="微软雅黑" w:hAnsi="微软雅黑"/>
        </w:rPr>
      </w:pPr>
      <w:r>
        <w:rPr>
          <w:rFonts w:ascii="微软雅黑" w:hAnsi="微软雅黑" w:hint="eastAsia"/>
        </w:rPr>
        <w:t>业务领导审批（市县）</w:t>
      </w:r>
    </w:p>
    <w:p w:rsidR="00E41F51" w:rsidRDefault="00EA7EA4">
      <w:pPr>
        <w:pStyle w:val="4"/>
        <w:rPr>
          <w:rFonts w:ascii="微软雅黑" w:hAnsi="微软雅黑"/>
        </w:rPr>
      </w:pPr>
      <w:r>
        <w:rPr>
          <w:rFonts w:ascii="微软雅黑" w:hAnsi="微软雅黑" w:hint="eastAsia"/>
        </w:rPr>
        <w:t>添加考试计划（信息科）</w:t>
      </w:r>
    </w:p>
    <w:p w:rsidR="00E41F51" w:rsidRDefault="00EA7EA4">
      <w:pPr>
        <w:pStyle w:val="4"/>
        <w:rPr>
          <w:rFonts w:ascii="微软雅黑" w:hAnsi="微软雅黑"/>
        </w:rPr>
      </w:pPr>
      <w:r>
        <w:rPr>
          <w:rFonts w:ascii="微软雅黑" w:hAnsi="微软雅黑" w:hint="eastAsia"/>
        </w:rPr>
        <w:t>考试任务分配（质量督导科）</w:t>
      </w:r>
    </w:p>
    <w:p w:rsidR="00E41F51" w:rsidRDefault="00EA7EA4">
      <w:pPr>
        <w:pStyle w:val="2"/>
        <w:rPr>
          <w:rFonts w:ascii="微软雅黑" w:hAnsi="微软雅黑"/>
        </w:rPr>
      </w:pPr>
      <w:bookmarkStart w:id="318" w:name="_Toc525228522"/>
      <w:bookmarkStart w:id="319" w:name="_Toc525227838"/>
      <w:bookmarkStart w:id="320" w:name="_Toc525227145"/>
      <w:r>
        <w:rPr>
          <w:rFonts w:ascii="微软雅黑" w:hAnsi="微软雅黑" w:hint="eastAsia"/>
        </w:rPr>
        <w:t>考生报名（考生）</w:t>
      </w:r>
      <w:bookmarkEnd w:id="318"/>
      <w:bookmarkEnd w:id="319"/>
      <w:bookmarkEnd w:id="320"/>
    </w:p>
    <w:p w:rsidR="00E41F51" w:rsidRDefault="00EA7EA4">
      <w:pPr>
        <w:pStyle w:val="3"/>
        <w:rPr>
          <w:rFonts w:ascii="微软雅黑" w:hAnsi="微软雅黑"/>
        </w:rPr>
      </w:pPr>
      <w:bookmarkStart w:id="321" w:name="_Toc525228523"/>
      <w:bookmarkStart w:id="322" w:name="_Toc525227839"/>
      <w:bookmarkStart w:id="323" w:name="_Toc525227146"/>
      <w:r>
        <w:rPr>
          <w:rFonts w:ascii="微软雅黑" w:hAnsi="微软雅黑"/>
        </w:rPr>
        <w:t>批量报名</w:t>
      </w:r>
      <w:r>
        <w:rPr>
          <w:rFonts w:ascii="微软雅黑" w:hAnsi="微软雅黑" w:hint="eastAsia"/>
        </w:rPr>
        <w:t>（所站、院校、机构）</w:t>
      </w:r>
      <w:bookmarkEnd w:id="321"/>
      <w:bookmarkEnd w:id="322"/>
      <w:bookmarkEnd w:id="323"/>
    </w:p>
    <w:p w:rsidR="00E41F51" w:rsidRDefault="00EA7EA4">
      <w:pPr>
        <w:rPr>
          <w:rFonts w:ascii="微软雅黑" w:hAnsi="微软雅黑"/>
          <w:szCs w:val="24"/>
        </w:rPr>
      </w:pPr>
      <w:r>
        <w:rPr>
          <w:rFonts w:ascii="微软雅黑" w:hAnsi="微软雅黑" w:hint="eastAsia"/>
          <w:szCs w:val="24"/>
        </w:rPr>
        <w:t>同省级职业资格考试流程</w:t>
      </w:r>
    </w:p>
    <w:p w:rsidR="00E41F51" w:rsidRDefault="00EA7EA4">
      <w:pPr>
        <w:pStyle w:val="3"/>
        <w:rPr>
          <w:rFonts w:ascii="微软雅黑" w:hAnsi="微软雅黑"/>
        </w:rPr>
      </w:pPr>
      <w:bookmarkStart w:id="324" w:name="_Toc525228524"/>
      <w:bookmarkStart w:id="325" w:name="_Toc525227840"/>
      <w:bookmarkStart w:id="326" w:name="_Toc525227147"/>
      <w:r>
        <w:rPr>
          <w:rFonts w:ascii="微软雅黑" w:hAnsi="微软雅黑"/>
        </w:rPr>
        <w:t>考生报名（统考）</w:t>
      </w:r>
      <w:bookmarkEnd w:id="324"/>
      <w:bookmarkEnd w:id="325"/>
      <w:bookmarkEnd w:id="326"/>
    </w:p>
    <w:p w:rsidR="00E41F51" w:rsidRDefault="00EA7EA4">
      <w:pPr>
        <w:pStyle w:val="4"/>
        <w:rPr>
          <w:rFonts w:ascii="微软雅黑" w:hAnsi="微软雅黑"/>
        </w:rPr>
      </w:pPr>
      <w:r>
        <w:rPr>
          <w:rFonts w:ascii="微软雅黑" w:hAnsi="微软雅黑" w:hint="eastAsia"/>
        </w:rPr>
        <w:t>注册功能</w:t>
      </w:r>
    </w:p>
    <w:p w:rsidR="00E41F51" w:rsidRDefault="00EA7EA4">
      <w:pPr>
        <w:pStyle w:val="4"/>
        <w:rPr>
          <w:rFonts w:ascii="微软雅黑" w:hAnsi="微软雅黑"/>
        </w:rPr>
      </w:pPr>
      <w:r>
        <w:rPr>
          <w:rFonts w:ascii="微软雅黑" w:hAnsi="微软雅黑" w:hint="eastAsia"/>
        </w:rPr>
        <w:t>登录功能</w:t>
      </w:r>
    </w:p>
    <w:p w:rsidR="00E41F51" w:rsidRDefault="00EA7EA4">
      <w:pPr>
        <w:pStyle w:val="4"/>
        <w:rPr>
          <w:rFonts w:ascii="微软雅黑" w:hAnsi="微软雅黑"/>
        </w:rPr>
      </w:pPr>
      <w:r>
        <w:rPr>
          <w:rFonts w:ascii="微软雅黑" w:hAnsi="微软雅黑" w:hint="eastAsia"/>
        </w:rPr>
        <w:t>报名功能</w:t>
      </w:r>
    </w:p>
    <w:p w:rsidR="00E41F51" w:rsidRDefault="00EA7EA4">
      <w:pPr>
        <w:pStyle w:val="2"/>
        <w:rPr>
          <w:rFonts w:ascii="微软雅黑" w:hAnsi="微软雅黑"/>
        </w:rPr>
      </w:pPr>
      <w:bookmarkStart w:id="327" w:name="_Toc525227841"/>
      <w:bookmarkStart w:id="328" w:name="_Toc525228525"/>
      <w:bookmarkStart w:id="329" w:name="_Toc525227148"/>
      <w:r>
        <w:rPr>
          <w:rFonts w:ascii="微软雅黑" w:hAnsi="微软雅黑" w:hint="eastAsia"/>
        </w:rPr>
        <w:t>报名审核（鉴定</w:t>
      </w:r>
      <w:proofErr w:type="gramStart"/>
      <w:r>
        <w:rPr>
          <w:rFonts w:ascii="微软雅黑" w:hAnsi="微软雅黑" w:hint="eastAsia"/>
        </w:rPr>
        <w:t>一</w:t>
      </w:r>
      <w:proofErr w:type="gramEnd"/>
      <w:r>
        <w:rPr>
          <w:rFonts w:ascii="微软雅黑" w:hAnsi="微软雅黑" w:hint="eastAsia"/>
        </w:rPr>
        <w:t>科）</w:t>
      </w:r>
      <w:bookmarkEnd w:id="327"/>
      <w:bookmarkEnd w:id="328"/>
      <w:bookmarkEnd w:id="329"/>
    </w:p>
    <w:p w:rsidR="00E41F51" w:rsidRDefault="00EA7EA4">
      <w:pPr>
        <w:rPr>
          <w:rFonts w:ascii="微软雅黑" w:hAnsi="微软雅黑"/>
          <w:szCs w:val="24"/>
        </w:rPr>
      </w:pPr>
      <w:r>
        <w:rPr>
          <w:rFonts w:ascii="微软雅黑" w:hAnsi="微软雅黑" w:hint="eastAsia"/>
          <w:szCs w:val="24"/>
        </w:rPr>
        <w:t>同省级职业资格考试流程</w:t>
      </w:r>
    </w:p>
    <w:p w:rsidR="00E41F51" w:rsidRDefault="00EA7EA4">
      <w:pPr>
        <w:pStyle w:val="3"/>
      </w:pPr>
      <w:bookmarkStart w:id="330" w:name="_Toc525228526"/>
      <w:bookmarkStart w:id="331" w:name="_Toc525227842"/>
      <w:bookmarkStart w:id="332" w:name="_Toc525227149"/>
      <w:r>
        <w:lastRenderedPageBreak/>
        <w:t>在线审核</w:t>
      </w:r>
      <w:bookmarkEnd w:id="330"/>
      <w:bookmarkEnd w:id="331"/>
      <w:bookmarkEnd w:id="332"/>
    </w:p>
    <w:p w:rsidR="00E41F51" w:rsidRDefault="00EA7EA4">
      <w:pPr>
        <w:pStyle w:val="3"/>
      </w:pPr>
      <w:bookmarkStart w:id="333" w:name="_Toc525227150"/>
      <w:bookmarkStart w:id="334" w:name="_Toc525228527"/>
      <w:bookmarkStart w:id="335" w:name="_Toc525227843"/>
      <w:r>
        <w:t>现场审核</w:t>
      </w:r>
      <w:bookmarkEnd w:id="333"/>
      <w:bookmarkEnd w:id="334"/>
      <w:bookmarkEnd w:id="335"/>
    </w:p>
    <w:p w:rsidR="00E41F51" w:rsidRDefault="00EA7EA4">
      <w:pPr>
        <w:pStyle w:val="3"/>
      </w:pPr>
      <w:bookmarkStart w:id="336" w:name="_Toc525227151"/>
      <w:bookmarkStart w:id="337" w:name="_Toc525227844"/>
      <w:bookmarkStart w:id="338" w:name="_Toc525228528"/>
      <w:r>
        <w:rPr>
          <w:rFonts w:hint="eastAsia"/>
        </w:rPr>
        <w:t>审核结果推送</w:t>
      </w:r>
      <w:bookmarkEnd w:id="336"/>
      <w:bookmarkEnd w:id="337"/>
      <w:bookmarkEnd w:id="338"/>
    </w:p>
    <w:p w:rsidR="00E41F51" w:rsidRDefault="00EA7EA4">
      <w:pPr>
        <w:pStyle w:val="3"/>
      </w:pPr>
      <w:bookmarkStart w:id="339" w:name="_Toc525227152"/>
      <w:bookmarkStart w:id="340" w:name="_Toc525227845"/>
      <w:bookmarkStart w:id="341" w:name="_Toc525228529"/>
      <w:r>
        <w:t>审核统计</w:t>
      </w:r>
      <w:bookmarkEnd w:id="339"/>
      <w:bookmarkEnd w:id="340"/>
      <w:bookmarkEnd w:id="341"/>
    </w:p>
    <w:p w:rsidR="00E41F51" w:rsidRDefault="00EA7EA4">
      <w:pPr>
        <w:pStyle w:val="2"/>
        <w:rPr>
          <w:rFonts w:ascii="微软雅黑" w:hAnsi="微软雅黑"/>
        </w:rPr>
      </w:pPr>
      <w:bookmarkStart w:id="342" w:name="_Toc525227153"/>
      <w:bookmarkStart w:id="343" w:name="_Toc525227846"/>
      <w:bookmarkStart w:id="344" w:name="_Toc525228530"/>
      <w:r>
        <w:rPr>
          <w:rFonts w:ascii="微软雅黑" w:hAnsi="微软雅黑" w:hint="eastAsia"/>
        </w:rPr>
        <w:t>在线学习（考生）</w:t>
      </w:r>
      <w:bookmarkEnd w:id="342"/>
      <w:bookmarkEnd w:id="343"/>
      <w:bookmarkEnd w:id="344"/>
    </w:p>
    <w:p w:rsidR="00E41F51" w:rsidRDefault="00EA7EA4">
      <w:pPr>
        <w:rPr>
          <w:rFonts w:ascii="微软雅黑" w:hAnsi="微软雅黑"/>
          <w:szCs w:val="24"/>
        </w:rPr>
      </w:pPr>
      <w:r>
        <w:rPr>
          <w:rFonts w:ascii="微软雅黑" w:hAnsi="微软雅黑" w:hint="eastAsia"/>
          <w:szCs w:val="24"/>
        </w:rPr>
        <w:t>同省级职业资格考试流程</w:t>
      </w:r>
    </w:p>
    <w:p w:rsidR="00E41F51" w:rsidRDefault="00EA7EA4">
      <w:pPr>
        <w:pStyle w:val="2"/>
        <w:rPr>
          <w:rFonts w:ascii="微软雅黑" w:hAnsi="微软雅黑"/>
        </w:rPr>
      </w:pPr>
      <w:bookmarkStart w:id="345" w:name="_Toc525227847"/>
      <w:bookmarkStart w:id="346" w:name="_Toc525227154"/>
      <w:bookmarkStart w:id="347" w:name="_Toc525228531"/>
      <w:r>
        <w:rPr>
          <w:rFonts w:ascii="微软雅黑" w:hAnsi="微软雅黑" w:hint="eastAsia"/>
        </w:rPr>
        <w:t>考生缴费（考生、机构、所站、院校）</w:t>
      </w:r>
      <w:bookmarkEnd w:id="345"/>
      <w:bookmarkEnd w:id="346"/>
      <w:bookmarkEnd w:id="347"/>
    </w:p>
    <w:p w:rsidR="00E41F51" w:rsidRDefault="00EA7EA4">
      <w:pPr>
        <w:rPr>
          <w:rFonts w:ascii="微软雅黑" w:hAnsi="微软雅黑"/>
          <w:szCs w:val="24"/>
        </w:rPr>
      </w:pPr>
      <w:r>
        <w:rPr>
          <w:rFonts w:ascii="微软雅黑" w:hAnsi="微软雅黑" w:hint="eastAsia"/>
          <w:szCs w:val="24"/>
        </w:rPr>
        <w:t>同省级职业资格考试流程</w:t>
      </w:r>
    </w:p>
    <w:p w:rsidR="00E41F51" w:rsidRDefault="00EA7EA4">
      <w:pPr>
        <w:pStyle w:val="3"/>
        <w:rPr>
          <w:rFonts w:ascii="微软雅黑" w:hAnsi="微软雅黑"/>
        </w:rPr>
      </w:pPr>
      <w:bookmarkStart w:id="348" w:name="_Toc525227155"/>
      <w:bookmarkStart w:id="349" w:name="_Toc525227848"/>
      <w:bookmarkStart w:id="350" w:name="_Toc525228532"/>
      <w:r>
        <w:rPr>
          <w:rFonts w:ascii="微软雅黑" w:hAnsi="微软雅黑"/>
        </w:rPr>
        <w:t>申请发票</w:t>
      </w:r>
      <w:bookmarkEnd w:id="348"/>
      <w:bookmarkEnd w:id="349"/>
      <w:bookmarkEnd w:id="350"/>
    </w:p>
    <w:p w:rsidR="00E41F51" w:rsidRDefault="00EA7EA4">
      <w:pPr>
        <w:rPr>
          <w:rFonts w:ascii="微软雅黑" w:hAnsi="微软雅黑"/>
          <w:strike/>
          <w:szCs w:val="24"/>
        </w:rPr>
      </w:pPr>
      <w:r>
        <w:rPr>
          <w:rFonts w:ascii="微软雅黑" w:hAnsi="微软雅黑" w:hint="eastAsia"/>
          <w:szCs w:val="24"/>
        </w:rPr>
        <w:t>同省级职业资格考试流程</w:t>
      </w:r>
    </w:p>
    <w:p w:rsidR="00E41F51" w:rsidRDefault="00EA7EA4">
      <w:pPr>
        <w:pStyle w:val="2"/>
        <w:rPr>
          <w:rFonts w:ascii="微软雅黑" w:hAnsi="微软雅黑"/>
        </w:rPr>
      </w:pPr>
      <w:bookmarkStart w:id="351" w:name="_Toc525227156"/>
      <w:bookmarkStart w:id="352" w:name="_Toc525227849"/>
      <w:bookmarkStart w:id="353" w:name="_Toc525228533"/>
      <w:r>
        <w:rPr>
          <w:rFonts w:ascii="微软雅黑" w:hAnsi="微软雅黑" w:hint="eastAsia"/>
        </w:rPr>
        <w:t>编排考场（市县）</w:t>
      </w:r>
      <w:bookmarkEnd w:id="351"/>
      <w:bookmarkEnd w:id="352"/>
      <w:bookmarkEnd w:id="353"/>
    </w:p>
    <w:p w:rsidR="00E41F51" w:rsidRDefault="00EA7EA4">
      <w:pPr>
        <w:rPr>
          <w:rFonts w:ascii="微软雅黑" w:hAnsi="微软雅黑"/>
          <w:szCs w:val="24"/>
        </w:rPr>
      </w:pPr>
      <w:r>
        <w:rPr>
          <w:rFonts w:ascii="微软雅黑" w:hAnsi="微软雅黑" w:hint="eastAsia"/>
          <w:szCs w:val="24"/>
        </w:rPr>
        <w:t>同省级职业资格考试流程</w:t>
      </w:r>
    </w:p>
    <w:p w:rsidR="00E41F51" w:rsidRDefault="00EA7EA4">
      <w:pPr>
        <w:pStyle w:val="2"/>
        <w:rPr>
          <w:rFonts w:ascii="微软雅黑" w:hAnsi="微软雅黑"/>
        </w:rPr>
      </w:pPr>
      <w:bookmarkStart w:id="354" w:name="_Toc525228534"/>
      <w:bookmarkStart w:id="355" w:name="_Toc525227157"/>
      <w:bookmarkStart w:id="356" w:name="_Toc525227850"/>
      <w:r>
        <w:rPr>
          <w:rFonts w:ascii="微软雅黑" w:hAnsi="微软雅黑"/>
        </w:rPr>
        <w:t>考</w:t>
      </w:r>
      <w:proofErr w:type="gramStart"/>
      <w:r>
        <w:rPr>
          <w:rFonts w:ascii="微软雅黑" w:hAnsi="微软雅黑"/>
        </w:rPr>
        <w:t>务</w:t>
      </w:r>
      <w:proofErr w:type="gramEnd"/>
      <w:r>
        <w:rPr>
          <w:rFonts w:ascii="微软雅黑" w:hAnsi="微软雅黑"/>
        </w:rPr>
        <w:t>管理（考点）</w:t>
      </w:r>
      <w:bookmarkEnd w:id="354"/>
      <w:bookmarkEnd w:id="355"/>
      <w:bookmarkEnd w:id="356"/>
    </w:p>
    <w:p w:rsidR="00E41F51" w:rsidRDefault="00EA7EA4">
      <w:pPr>
        <w:pStyle w:val="2"/>
        <w:rPr>
          <w:rFonts w:ascii="微软雅黑" w:hAnsi="微软雅黑"/>
        </w:rPr>
      </w:pPr>
      <w:bookmarkStart w:id="357" w:name="_Toc525227158"/>
      <w:bookmarkStart w:id="358" w:name="_Toc525227851"/>
      <w:bookmarkStart w:id="359" w:name="_Toc525228535"/>
      <w:r>
        <w:rPr>
          <w:rFonts w:ascii="微软雅黑" w:hAnsi="微软雅黑" w:hint="eastAsia"/>
        </w:rPr>
        <w:t>试卷命制（市县）</w:t>
      </w:r>
      <w:bookmarkEnd w:id="357"/>
      <w:bookmarkEnd w:id="358"/>
      <w:bookmarkEnd w:id="359"/>
    </w:p>
    <w:p w:rsidR="00E41F51" w:rsidRDefault="00EA7EA4">
      <w:pPr>
        <w:rPr>
          <w:rFonts w:ascii="微软雅黑" w:hAnsi="微软雅黑"/>
          <w:szCs w:val="24"/>
        </w:rPr>
      </w:pPr>
      <w:r>
        <w:rPr>
          <w:rFonts w:ascii="微软雅黑" w:hAnsi="微软雅黑" w:hint="eastAsia"/>
          <w:szCs w:val="24"/>
        </w:rPr>
        <w:t>同省级职业资格考试流程</w:t>
      </w:r>
    </w:p>
    <w:p w:rsidR="00E41F51" w:rsidRDefault="00EA7EA4">
      <w:pPr>
        <w:pStyle w:val="2"/>
        <w:rPr>
          <w:rFonts w:ascii="微软雅黑" w:hAnsi="微软雅黑"/>
        </w:rPr>
      </w:pPr>
      <w:bookmarkStart w:id="360" w:name="_Toc525227159"/>
      <w:bookmarkStart w:id="361" w:name="_Toc525227852"/>
      <w:bookmarkStart w:id="362" w:name="_Toc525228536"/>
      <w:r>
        <w:rPr>
          <w:rFonts w:ascii="微软雅黑" w:hAnsi="微软雅黑"/>
        </w:rPr>
        <w:lastRenderedPageBreak/>
        <w:t>参加考试（考生）</w:t>
      </w:r>
      <w:bookmarkEnd w:id="360"/>
      <w:bookmarkEnd w:id="361"/>
      <w:bookmarkEnd w:id="362"/>
    </w:p>
    <w:p w:rsidR="00E41F51" w:rsidRDefault="00EA7EA4">
      <w:pPr>
        <w:rPr>
          <w:rFonts w:ascii="微软雅黑" w:hAnsi="微软雅黑"/>
          <w:szCs w:val="24"/>
        </w:rPr>
      </w:pPr>
      <w:r>
        <w:rPr>
          <w:rFonts w:ascii="微软雅黑" w:hAnsi="微软雅黑" w:hint="eastAsia"/>
          <w:szCs w:val="24"/>
        </w:rPr>
        <w:t>同省级职业资格考试流程</w:t>
      </w:r>
    </w:p>
    <w:p w:rsidR="00E41F51" w:rsidRDefault="00EA7EA4">
      <w:pPr>
        <w:pStyle w:val="2"/>
        <w:rPr>
          <w:rFonts w:ascii="微软雅黑" w:hAnsi="微软雅黑"/>
        </w:rPr>
      </w:pPr>
      <w:bookmarkStart w:id="363" w:name="_Toc525227160"/>
      <w:bookmarkStart w:id="364" w:name="_Toc525228537"/>
      <w:bookmarkStart w:id="365" w:name="_Toc525227853"/>
      <w:r>
        <w:rPr>
          <w:rFonts w:ascii="微软雅黑" w:hAnsi="微软雅黑" w:hint="eastAsia"/>
        </w:rPr>
        <w:t>阅卷管理（市县）</w:t>
      </w:r>
      <w:bookmarkEnd w:id="363"/>
      <w:bookmarkEnd w:id="364"/>
      <w:bookmarkEnd w:id="365"/>
    </w:p>
    <w:p w:rsidR="00E41F51" w:rsidRDefault="00EA7EA4">
      <w:pPr>
        <w:rPr>
          <w:rFonts w:ascii="微软雅黑" w:hAnsi="微软雅黑"/>
          <w:szCs w:val="24"/>
        </w:rPr>
      </w:pPr>
      <w:r>
        <w:rPr>
          <w:rFonts w:ascii="微软雅黑" w:hAnsi="微软雅黑" w:hint="eastAsia"/>
          <w:szCs w:val="24"/>
        </w:rPr>
        <w:t>同省级职业资格考试流程</w:t>
      </w:r>
    </w:p>
    <w:p w:rsidR="00E41F51" w:rsidRDefault="00EA7EA4">
      <w:pPr>
        <w:pStyle w:val="2"/>
        <w:rPr>
          <w:rFonts w:ascii="微软雅黑" w:hAnsi="微软雅黑"/>
        </w:rPr>
      </w:pPr>
      <w:bookmarkStart w:id="366" w:name="_Toc525227161"/>
      <w:bookmarkStart w:id="367" w:name="_Toc525227854"/>
      <w:bookmarkStart w:id="368" w:name="_Toc525228538"/>
      <w:r>
        <w:rPr>
          <w:rFonts w:ascii="微软雅黑" w:hAnsi="微软雅黑"/>
        </w:rPr>
        <w:t>成绩管理</w:t>
      </w:r>
      <w:r>
        <w:rPr>
          <w:rFonts w:ascii="微软雅黑" w:hAnsi="微软雅黑" w:hint="eastAsia"/>
        </w:rPr>
        <w:t>（市县）</w:t>
      </w:r>
      <w:bookmarkEnd w:id="366"/>
      <w:bookmarkEnd w:id="367"/>
      <w:bookmarkEnd w:id="368"/>
    </w:p>
    <w:p w:rsidR="00E41F51" w:rsidRDefault="00EA7EA4">
      <w:pPr>
        <w:rPr>
          <w:rFonts w:ascii="微软雅黑" w:hAnsi="微软雅黑"/>
          <w:szCs w:val="24"/>
        </w:rPr>
      </w:pPr>
      <w:r>
        <w:rPr>
          <w:rFonts w:ascii="微软雅黑" w:hAnsi="微软雅黑" w:hint="eastAsia"/>
          <w:szCs w:val="24"/>
        </w:rPr>
        <w:t>同省级职业资格考试流程</w:t>
      </w:r>
    </w:p>
    <w:p w:rsidR="00E41F51" w:rsidRDefault="00EA7EA4">
      <w:pPr>
        <w:pStyle w:val="2"/>
        <w:rPr>
          <w:rFonts w:ascii="微软雅黑" w:hAnsi="微软雅黑"/>
        </w:rPr>
      </w:pPr>
      <w:bookmarkStart w:id="369" w:name="_Toc525227855"/>
      <w:bookmarkStart w:id="370" w:name="_Toc525227162"/>
      <w:bookmarkStart w:id="371" w:name="_Toc525228539"/>
      <w:r>
        <w:rPr>
          <w:rFonts w:ascii="微软雅黑" w:hAnsi="微软雅黑"/>
        </w:rPr>
        <w:t>成绩查询</w:t>
      </w:r>
      <w:r>
        <w:rPr>
          <w:rFonts w:ascii="微软雅黑" w:hAnsi="微软雅黑" w:hint="eastAsia"/>
        </w:rPr>
        <w:t>（市县）</w:t>
      </w:r>
      <w:bookmarkEnd w:id="369"/>
      <w:bookmarkEnd w:id="370"/>
      <w:bookmarkEnd w:id="371"/>
    </w:p>
    <w:p w:rsidR="00E41F51" w:rsidRDefault="00EA7EA4">
      <w:pPr>
        <w:rPr>
          <w:rFonts w:ascii="微软雅黑" w:hAnsi="微软雅黑"/>
          <w:szCs w:val="24"/>
        </w:rPr>
      </w:pPr>
      <w:r>
        <w:rPr>
          <w:rFonts w:ascii="微软雅黑" w:hAnsi="微软雅黑" w:hint="eastAsia"/>
          <w:szCs w:val="24"/>
        </w:rPr>
        <w:t>同省级职业资格考试流程</w:t>
      </w:r>
    </w:p>
    <w:p w:rsidR="00E41F51" w:rsidRDefault="00EA7EA4">
      <w:pPr>
        <w:pStyle w:val="2"/>
        <w:rPr>
          <w:rFonts w:ascii="微软雅黑" w:hAnsi="微软雅黑"/>
        </w:rPr>
      </w:pPr>
      <w:bookmarkStart w:id="372" w:name="_Toc525227856"/>
      <w:bookmarkStart w:id="373" w:name="_Toc525228540"/>
      <w:bookmarkStart w:id="374" w:name="_Toc525227163"/>
      <w:r>
        <w:rPr>
          <w:rFonts w:ascii="微软雅黑" w:hAnsi="微软雅黑"/>
        </w:rPr>
        <w:t>发放证书</w:t>
      </w:r>
      <w:r>
        <w:rPr>
          <w:rFonts w:ascii="微软雅黑" w:hAnsi="微软雅黑" w:hint="eastAsia"/>
        </w:rPr>
        <w:t>（市县）</w:t>
      </w:r>
      <w:bookmarkEnd w:id="372"/>
      <w:bookmarkEnd w:id="373"/>
      <w:bookmarkEnd w:id="374"/>
    </w:p>
    <w:p w:rsidR="00E41F51" w:rsidRDefault="00EA7EA4">
      <w:pPr>
        <w:rPr>
          <w:rFonts w:ascii="微软雅黑" w:hAnsi="微软雅黑"/>
          <w:szCs w:val="24"/>
        </w:rPr>
      </w:pPr>
      <w:r>
        <w:rPr>
          <w:rFonts w:ascii="微软雅黑" w:hAnsi="微软雅黑" w:hint="eastAsia"/>
          <w:szCs w:val="24"/>
        </w:rPr>
        <w:t>同省级职业资格考试流程</w:t>
      </w:r>
    </w:p>
    <w:p w:rsidR="00E41F51" w:rsidRDefault="00EA7EA4">
      <w:pPr>
        <w:pStyle w:val="3"/>
        <w:rPr>
          <w:rFonts w:ascii="微软雅黑" w:hAnsi="微软雅黑"/>
        </w:rPr>
      </w:pPr>
      <w:bookmarkStart w:id="375" w:name="_Toc525227164"/>
      <w:bookmarkStart w:id="376" w:name="_Toc525227857"/>
      <w:bookmarkStart w:id="377" w:name="_Toc525228541"/>
      <w:r>
        <w:rPr>
          <w:rFonts w:ascii="微软雅黑" w:hAnsi="微软雅黑" w:hint="eastAsia"/>
        </w:rPr>
        <w:t>空白证书申请</w:t>
      </w:r>
      <w:bookmarkEnd w:id="375"/>
      <w:bookmarkEnd w:id="376"/>
      <w:bookmarkEnd w:id="377"/>
    </w:p>
    <w:p w:rsidR="00E41F51" w:rsidRDefault="00EA7EA4">
      <w:pPr>
        <w:rPr>
          <w:rFonts w:ascii="微软雅黑" w:hAnsi="微软雅黑"/>
          <w:szCs w:val="24"/>
        </w:rPr>
      </w:pPr>
      <w:r>
        <w:rPr>
          <w:rFonts w:ascii="微软雅黑" w:hAnsi="微软雅黑" w:hint="eastAsia"/>
          <w:b/>
          <w:szCs w:val="24"/>
        </w:rPr>
        <w:t>功能说明：</w:t>
      </w:r>
      <w:r>
        <w:rPr>
          <w:rFonts w:ascii="微软雅黑" w:hAnsi="微软雅黑" w:hint="eastAsia"/>
          <w:szCs w:val="24"/>
        </w:rPr>
        <w:t>地市申请空白证书、填写级别、数量、总价、及银行汇款单提交给省中心证书科，确认后科长提交给财务，财务确认后，提交给证书科分管领导。</w:t>
      </w:r>
    </w:p>
    <w:p w:rsidR="00E41F51" w:rsidRDefault="00EA7EA4">
      <w:pPr>
        <w:pStyle w:val="3"/>
        <w:rPr>
          <w:rFonts w:ascii="微软雅黑" w:hAnsi="微软雅黑"/>
        </w:rPr>
      </w:pPr>
      <w:bookmarkStart w:id="378" w:name="_Toc525227165"/>
      <w:bookmarkStart w:id="379" w:name="_Toc525227858"/>
      <w:bookmarkStart w:id="380" w:name="_Toc525228542"/>
      <w:r>
        <w:rPr>
          <w:rFonts w:ascii="微软雅黑" w:hAnsi="微软雅黑" w:hint="eastAsia"/>
        </w:rPr>
        <w:lastRenderedPageBreak/>
        <w:t>证书上网</w:t>
      </w:r>
      <w:bookmarkEnd w:id="378"/>
      <w:bookmarkEnd w:id="379"/>
      <w:bookmarkEnd w:id="380"/>
    </w:p>
    <w:p w:rsidR="00E41F51" w:rsidRDefault="00EA7EA4">
      <w:pPr>
        <w:pStyle w:val="3"/>
        <w:rPr>
          <w:rFonts w:ascii="微软雅黑" w:hAnsi="微软雅黑"/>
        </w:rPr>
      </w:pPr>
      <w:bookmarkStart w:id="381" w:name="_Toc525227166"/>
      <w:bookmarkStart w:id="382" w:name="_Toc525227859"/>
      <w:bookmarkStart w:id="383" w:name="_Toc525228543"/>
      <w:r>
        <w:rPr>
          <w:rFonts w:ascii="微软雅黑" w:hAnsi="微软雅黑" w:hint="eastAsia"/>
        </w:rPr>
        <w:t>证书的统计分析</w:t>
      </w:r>
      <w:bookmarkEnd w:id="381"/>
      <w:bookmarkEnd w:id="382"/>
      <w:bookmarkEnd w:id="383"/>
    </w:p>
    <w:p w:rsidR="00E41F51" w:rsidRDefault="00EA7EA4">
      <w:pPr>
        <w:pStyle w:val="2"/>
        <w:rPr>
          <w:rFonts w:ascii="微软雅黑" w:hAnsi="微软雅黑"/>
        </w:rPr>
      </w:pPr>
      <w:bookmarkStart w:id="384" w:name="_Toc525227167"/>
      <w:bookmarkStart w:id="385" w:name="_Toc525227860"/>
      <w:bookmarkStart w:id="386" w:name="_Toc525228544"/>
      <w:r>
        <w:rPr>
          <w:rFonts w:ascii="微软雅黑" w:hAnsi="微软雅黑"/>
        </w:rPr>
        <w:t>数据统计分析（市县）</w:t>
      </w:r>
      <w:bookmarkEnd w:id="384"/>
      <w:bookmarkEnd w:id="385"/>
      <w:bookmarkEnd w:id="386"/>
    </w:p>
    <w:p w:rsidR="00E41F51" w:rsidRDefault="00EA7EA4">
      <w:pPr>
        <w:pStyle w:val="3"/>
      </w:pPr>
      <w:bookmarkStart w:id="387" w:name="_Toc525227861"/>
      <w:bookmarkStart w:id="388" w:name="_Toc525227168"/>
      <w:bookmarkStart w:id="389" w:name="_Toc525228545"/>
      <w:r>
        <w:t>统计</w:t>
      </w:r>
      <w:bookmarkEnd w:id="387"/>
      <w:bookmarkEnd w:id="388"/>
      <w:bookmarkEnd w:id="389"/>
    </w:p>
    <w:p w:rsidR="00E41F51" w:rsidRDefault="00EA7EA4">
      <w:pPr>
        <w:pStyle w:val="3"/>
      </w:pPr>
      <w:bookmarkStart w:id="390" w:name="_Toc525227862"/>
      <w:bookmarkStart w:id="391" w:name="_Toc525228546"/>
      <w:bookmarkStart w:id="392" w:name="_Toc525227169"/>
      <w:r>
        <w:t>分析</w:t>
      </w:r>
      <w:bookmarkEnd w:id="390"/>
      <w:bookmarkEnd w:id="391"/>
      <w:bookmarkEnd w:id="392"/>
    </w:p>
    <w:p w:rsidR="00E41F51" w:rsidRDefault="00EA7EA4">
      <w:pPr>
        <w:pStyle w:val="3"/>
      </w:pPr>
      <w:bookmarkStart w:id="393" w:name="_Toc525227170"/>
      <w:bookmarkStart w:id="394" w:name="_Toc525228547"/>
      <w:bookmarkStart w:id="395" w:name="_Toc525227863"/>
      <w:r>
        <w:t>图形</w:t>
      </w:r>
      <w:bookmarkEnd w:id="393"/>
      <w:bookmarkEnd w:id="394"/>
      <w:bookmarkEnd w:id="395"/>
    </w:p>
    <w:p w:rsidR="00E41F51" w:rsidRDefault="00E41F51">
      <w:pPr>
        <w:rPr>
          <w:rFonts w:ascii="微软雅黑" w:hAnsi="微软雅黑"/>
          <w:szCs w:val="24"/>
        </w:rPr>
      </w:pPr>
    </w:p>
    <w:p w:rsidR="00E41F51" w:rsidRDefault="00E41F51">
      <w:pPr>
        <w:rPr>
          <w:rFonts w:ascii="微软雅黑" w:hAnsi="微软雅黑"/>
          <w:szCs w:val="24"/>
        </w:rPr>
      </w:pPr>
    </w:p>
    <w:p w:rsidR="00E41F51" w:rsidRDefault="00E41F51">
      <w:pPr>
        <w:rPr>
          <w:rFonts w:ascii="微软雅黑" w:hAnsi="微软雅黑"/>
          <w:szCs w:val="24"/>
        </w:rPr>
      </w:pPr>
    </w:p>
    <w:p w:rsidR="00E41F51" w:rsidRDefault="00E41F51">
      <w:pPr>
        <w:rPr>
          <w:rFonts w:ascii="微软雅黑" w:hAnsi="微软雅黑"/>
          <w:szCs w:val="24"/>
        </w:rPr>
      </w:pPr>
    </w:p>
    <w:p w:rsidR="00E41F51" w:rsidRDefault="00E41F51">
      <w:pPr>
        <w:rPr>
          <w:rFonts w:ascii="微软雅黑" w:hAnsi="微软雅黑"/>
          <w:szCs w:val="24"/>
        </w:rPr>
      </w:pPr>
    </w:p>
    <w:p w:rsidR="00E41F51" w:rsidRDefault="00E41F51">
      <w:pPr>
        <w:rPr>
          <w:rFonts w:ascii="微软雅黑" w:hAnsi="微软雅黑"/>
          <w:szCs w:val="24"/>
        </w:rPr>
      </w:pPr>
    </w:p>
    <w:p w:rsidR="00E41F51" w:rsidRDefault="00EA7EA4">
      <w:pPr>
        <w:pStyle w:val="1"/>
        <w:rPr>
          <w:rFonts w:ascii="微软雅黑" w:hAnsi="微软雅黑"/>
        </w:rPr>
      </w:pPr>
      <w:bookmarkStart w:id="396" w:name="_Toc525227171"/>
      <w:bookmarkStart w:id="397" w:name="_Toc525228548"/>
      <w:bookmarkStart w:id="398" w:name="_Toc525227864"/>
      <w:r>
        <w:rPr>
          <w:rFonts w:ascii="微软雅黑" w:hAnsi="微软雅黑" w:hint="eastAsia"/>
        </w:rPr>
        <w:t>考评人员</w:t>
      </w:r>
      <w:ins w:id="399" w:author="陈章仁" w:date="2018-09-29T11:28:00Z">
        <w:r>
          <w:rPr>
            <w:rFonts w:ascii="微软雅黑" w:hAnsi="微软雅黑" w:hint="eastAsia"/>
          </w:rPr>
          <w:t>的资格认证</w:t>
        </w:r>
      </w:ins>
      <w:del w:id="400" w:author="陈章仁" w:date="2018-09-29T11:28:00Z">
        <w:r>
          <w:rPr>
            <w:rFonts w:ascii="微软雅黑" w:hAnsi="微软雅黑" w:hint="eastAsia"/>
          </w:rPr>
          <w:delText>考试</w:delText>
        </w:r>
      </w:del>
      <w:r>
        <w:rPr>
          <w:rFonts w:ascii="微软雅黑" w:hAnsi="微软雅黑" w:hint="eastAsia"/>
        </w:rPr>
        <w:t>流程(</w:t>
      </w:r>
      <w:r>
        <w:rPr>
          <w:rFonts w:ascii="微软雅黑" w:hAnsi="微软雅黑"/>
        </w:rPr>
        <w:t>省</w:t>
      </w:r>
      <w:r>
        <w:rPr>
          <w:rFonts w:ascii="微软雅黑" w:hAnsi="微软雅黑" w:hint="eastAsia"/>
        </w:rPr>
        <w:t>)</w:t>
      </w:r>
      <w:bookmarkEnd w:id="396"/>
      <w:bookmarkEnd w:id="397"/>
      <w:bookmarkEnd w:id="398"/>
    </w:p>
    <w:p w:rsidR="00E41F51" w:rsidRDefault="00EA7EA4">
      <w:pPr>
        <w:rPr>
          <w:ins w:id="401" w:author="陈章仁" w:date="2018-09-29T11:29:00Z"/>
          <w:rFonts w:ascii="微软雅黑" w:hAnsi="微软雅黑"/>
          <w:szCs w:val="24"/>
        </w:rPr>
      </w:pPr>
      <w:ins w:id="402" w:author="陈章仁" w:date="2018-09-29T11:29:00Z">
        <w:r>
          <w:rPr>
            <w:rFonts w:ascii="微软雅黑" w:hAnsi="微软雅黑" w:hint="eastAsia"/>
            <w:szCs w:val="24"/>
          </w:rPr>
          <w:t>考评人员的选拔、资格培训、资格考核、资格认证同省级职业资格考试流程小同大异，有较大不同！</w:t>
        </w:r>
      </w:ins>
    </w:p>
    <w:p w:rsidR="00E41F51" w:rsidRDefault="00EA7EA4">
      <w:pPr>
        <w:rPr>
          <w:del w:id="403" w:author="陈章仁" w:date="2018-09-29T11:29:00Z"/>
          <w:rFonts w:ascii="微软雅黑" w:hAnsi="微软雅黑"/>
          <w:szCs w:val="24"/>
        </w:rPr>
      </w:pPr>
      <w:del w:id="404" w:author="陈章仁" w:date="2018-09-29T11:29:00Z">
        <w:r>
          <w:rPr>
            <w:rFonts w:ascii="微软雅黑" w:hAnsi="微软雅黑" w:hint="eastAsia"/>
            <w:szCs w:val="24"/>
          </w:rPr>
          <w:delText>同省级职业资格考试流程</w:delText>
        </w:r>
      </w:del>
    </w:p>
    <w:p w:rsidR="00E41F51" w:rsidRDefault="00EA7EA4">
      <w:pPr>
        <w:pStyle w:val="2"/>
        <w:rPr>
          <w:rFonts w:ascii="微软雅黑" w:hAnsi="微软雅黑"/>
        </w:rPr>
      </w:pPr>
      <w:bookmarkStart w:id="405" w:name="_Toc525227865"/>
      <w:bookmarkStart w:id="406" w:name="_Toc525228549"/>
      <w:bookmarkStart w:id="407" w:name="_Toc525227172"/>
      <w:r>
        <w:rPr>
          <w:rFonts w:ascii="微软雅黑" w:hAnsi="微软雅黑"/>
        </w:rPr>
        <w:lastRenderedPageBreak/>
        <w:t>发布</w:t>
      </w:r>
      <w:r>
        <w:rPr>
          <w:rFonts w:ascii="微软雅黑" w:hAnsi="微软雅黑" w:hint="eastAsia"/>
        </w:rPr>
        <w:t>考核公告</w:t>
      </w:r>
      <w:bookmarkEnd w:id="405"/>
      <w:bookmarkEnd w:id="406"/>
      <w:bookmarkEnd w:id="407"/>
    </w:p>
    <w:p w:rsidR="00E41F51" w:rsidRDefault="00EA7EA4">
      <w:pPr>
        <w:pStyle w:val="2"/>
        <w:rPr>
          <w:rFonts w:ascii="微软雅黑" w:hAnsi="微软雅黑"/>
        </w:rPr>
      </w:pPr>
      <w:bookmarkStart w:id="408" w:name="_Toc525228550"/>
      <w:bookmarkStart w:id="409" w:name="_Toc525227866"/>
      <w:bookmarkStart w:id="410" w:name="_Toc525227173"/>
      <w:r>
        <w:rPr>
          <w:rFonts w:ascii="微软雅黑" w:hAnsi="微软雅黑" w:hint="eastAsia"/>
        </w:rPr>
        <w:t>添加考核计划</w:t>
      </w:r>
      <w:bookmarkEnd w:id="408"/>
      <w:bookmarkEnd w:id="409"/>
      <w:bookmarkEnd w:id="410"/>
    </w:p>
    <w:p w:rsidR="00E41F51" w:rsidRDefault="00EA7EA4">
      <w:pPr>
        <w:rPr>
          <w:rFonts w:ascii="微软雅黑" w:hAnsi="微软雅黑"/>
          <w:szCs w:val="24"/>
        </w:rPr>
      </w:pPr>
      <w:r>
        <w:rPr>
          <w:rFonts w:ascii="微软雅黑" w:hAnsi="微软雅黑" w:hint="eastAsia"/>
          <w:szCs w:val="24"/>
        </w:rPr>
        <w:t>是否有职业、级别、方向等专业技术限制，还是主要考核考评能力和资质。</w:t>
      </w:r>
    </w:p>
    <w:p w:rsidR="00E41F51" w:rsidRDefault="00EA7EA4">
      <w:pPr>
        <w:rPr>
          <w:rFonts w:ascii="微软雅黑" w:hAnsi="微软雅黑"/>
          <w:szCs w:val="24"/>
        </w:rPr>
      </w:pPr>
      <w:r>
        <w:rPr>
          <w:rFonts w:ascii="微软雅黑" w:hAnsi="微软雅黑"/>
          <w:szCs w:val="24"/>
        </w:rPr>
        <w:t>详细报考填写信息和报考资格认证需与鉴定中心确认。</w:t>
      </w:r>
    </w:p>
    <w:p w:rsidR="00E41F51" w:rsidRDefault="00EA7EA4">
      <w:pPr>
        <w:rPr>
          <w:rFonts w:ascii="微软雅黑" w:hAnsi="微软雅黑"/>
          <w:szCs w:val="24"/>
        </w:rPr>
      </w:pPr>
      <w:r>
        <w:rPr>
          <w:rFonts w:ascii="微软雅黑" w:hAnsi="微软雅黑" w:hint="eastAsia"/>
          <w:szCs w:val="24"/>
        </w:rPr>
        <w:t>有职业、方向要求，级别分两种：分别为考评员、高级考评员。</w:t>
      </w:r>
    </w:p>
    <w:p w:rsidR="00E41F51" w:rsidRDefault="00EA7EA4">
      <w:pPr>
        <w:pStyle w:val="2"/>
        <w:rPr>
          <w:rFonts w:ascii="微软雅黑" w:hAnsi="微软雅黑"/>
        </w:rPr>
      </w:pPr>
      <w:bookmarkStart w:id="411" w:name="_Toc525227867"/>
      <w:bookmarkStart w:id="412" w:name="_Toc525228551"/>
      <w:bookmarkStart w:id="413" w:name="_Toc525227174"/>
      <w:r>
        <w:rPr>
          <w:rFonts w:ascii="微软雅黑" w:hAnsi="微软雅黑" w:hint="eastAsia"/>
        </w:rPr>
        <w:t>考核</w:t>
      </w:r>
      <w:r>
        <w:rPr>
          <w:rFonts w:ascii="微软雅黑" w:hAnsi="微软雅黑"/>
        </w:rPr>
        <w:t>任务安排</w:t>
      </w:r>
      <w:bookmarkEnd w:id="411"/>
      <w:bookmarkEnd w:id="412"/>
      <w:bookmarkEnd w:id="413"/>
    </w:p>
    <w:p w:rsidR="00E41F51" w:rsidRDefault="00EA7EA4">
      <w:pPr>
        <w:pStyle w:val="2"/>
        <w:rPr>
          <w:rFonts w:ascii="微软雅黑" w:hAnsi="微软雅黑"/>
        </w:rPr>
      </w:pPr>
      <w:bookmarkStart w:id="414" w:name="_Toc525228552"/>
      <w:bookmarkStart w:id="415" w:name="_Toc525227868"/>
      <w:bookmarkStart w:id="416" w:name="_Toc525227175"/>
      <w:r>
        <w:rPr>
          <w:rFonts w:ascii="微软雅黑" w:hAnsi="微软雅黑" w:hint="eastAsia"/>
        </w:rPr>
        <w:t>批量报名</w:t>
      </w:r>
      <w:bookmarkEnd w:id="414"/>
      <w:bookmarkEnd w:id="415"/>
      <w:bookmarkEnd w:id="416"/>
    </w:p>
    <w:p w:rsidR="00E41F51" w:rsidRDefault="00EA7EA4">
      <w:pPr>
        <w:pStyle w:val="2"/>
        <w:rPr>
          <w:rFonts w:ascii="微软雅黑" w:hAnsi="微软雅黑"/>
        </w:rPr>
      </w:pPr>
      <w:bookmarkStart w:id="417" w:name="_Toc525228553"/>
      <w:bookmarkStart w:id="418" w:name="_Toc525227869"/>
      <w:bookmarkStart w:id="419" w:name="_Toc525227176"/>
      <w:r>
        <w:rPr>
          <w:rFonts w:ascii="微软雅黑" w:hAnsi="微软雅黑" w:hint="eastAsia"/>
        </w:rPr>
        <w:t>考生报名（考评</w:t>
      </w:r>
      <w:ins w:id="420" w:author="陈章仁" w:date="2018-09-25T18:10:00Z">
        <w:r>
          <w:rPr>
            <w:rFonts w:ascii="微软雅黑" w:hAnsi="微软雅黑" w:hint="eastAsia"/>
          </w:rPr>
          <w:t>人</w:t>
        </w:r>
      </w:ins>
      <w:r>
        <w:rPr>
          <w:rFonts w:ascii="微软雅黑" w:hAnsi="微软雅黑" w:hint="eastAsia"/>
        </w:rPr>
        <w:t>员）</w:t>
      </w:r>
      <w:bookmarkEnd w:id="417"/>
      <w:bookmarkEnd w:id="418"/>
      <w:bookmarkEnd w:id="419"/>
    </w:p>
    <w:p w:rsidR="00E41F51" w:rsidRDefault="00EA7EA4">
      <w:pPr>
        <w:rPr>
          <w:rFonts w:ascii="微软雅黑" w:hAnsi="微软雅黑"/>
          <w:szCs w:val="24"/>
        </w:rPr>
      </w:pPr>
      <w:r>
        <w:rPr>
          <w:rFonts w:ascii="微软雅黑" w:hAnsi="微软雅黑" w:hint="eastAsia"/>
          <w:szCs w:val="24"/>
        </w:rPr>
        <w:t>同省级职业资格考试流程</w:t>
      </w:r>
      <w:ins w:id="421" w:author="陈章仁" w:date="2018-09-25T18:11:00Z">
        <w:r>
          <w:rPr>
            <w:rFonts w:ascii="微软雅黑" w:hAnsi="微软雅黑" w:hint="eastAsia"/>
            <w:szCs w:val="24"/>
          </w:rPr>
          <w:t>,考评人员只由省鉴定指导中心审核和发证。</w:t>
        </w:r>
      </w:ins>
      <w:ins w:id="422" w:author="陈章仁" w:date="2018-09-27T11:36:00Z">
        <w:r>
          <w:rPr>
            <w:rFonts w:ascii="微软雅黑" w:hAnsi="微软雅黑" w:hint="eastAsia"/>
            <w:szCs w:val="24"/>
          </w:rPr>
          <w:t>有职业（工种）、方</w:t>
        </w:r>
      </w:ins>
      <w:ins w:id="423" w:author="陈章仁" w:date="2018-09-27T11:37:00Z">
        <w:r>
          <w:rPr>
            <w:rFonts w:ascii="微软雅黑" w:hAnsi="微软雅黑" w:hint="eastAsia"/>
            <w:szCs w:val="24"/>
          </w:rPr>
          <w:t>向、级别（考评员、高级考评员）、考试科目(理论、实操、综合)、</w:t>
        </w:r>
      </w:ins>
      <w:ins w:id="424" w:author="陈章仁" w:date="2018-09-27T11:40:00Z">
        <w:r>
          <w:rPr>
            <w:rFonts w:ascii="微软雅黑" w:hAnsi="微软雅黑" w:hint="eastAsia"/>
            <w:szCs w:val="24"/>
          </w:rPr>
          <w:t>考试类别：有</w:t>
        </w:r>
      </w:ins>
      <w:ins w:id="425" w:author="陈章仁" w:date="2018-09-28T15:08:00Z">
        <w:r>
          <w:rPr>
            <w:rFonts w:ascii="微软雅黑" w:hAnsi="微软雅黑" w:hint="eastAsia"/>
            <w:szCs w:val="24"/>
          </w:rPr>
          <w:t>新考</w:t>
        </w:r>
      </w:ins>
      <w:ins w:id="426" w:author="陈章仁" w:date="2018-09-27T11:41:00Z">
        <w:r>
          <w:rPr>
            <w:rFonts w:ascii="微软雅黑" w:hAnsi="微软雅黑" w:hint="eastAsia"/>
            <w:szCs w:val="24"/>
          </w:rPr>
          <w:t>和补考。</w:t>
        </w:r>
      </w:ins>
    </w:p>
    <w:p w:rsidR="00E41F51" w:rsidRDefault="00EA7EA4">
      <w:pPr>
        <w:rPr>
          <w:rFonts w:ascii="微软雅黑" w:hAnsi="微软雅黑"/>
          <w:szCs w:val="24"/>
        </w:rPr>
      </w:pPr>
      <w:r>
        <w:rPr>
          <w:rFonts w:ascii="微软雅黑" w:hAnsi="微软雅黑"/>
          <w:szCs w:val="24"/>
        </w:rPr>
        <w:t>特殊操作：需填写选择所属（机构、学校、所站）</w:t>
      </w:r>
    </w:p>
    <w:p w:rsidR="00E41F51" w:rsidRDefault="00EA7EA4">
      <w:pPr>
        <w:pStyle w:val="2"/>
        <w:rPr>
          <w:rFonts w:ascii="微软雅黑" w:hAnsi="微软雅黑"/>
        </w:rPr>
      </w:pPr>
      <w:bookmarkStart w:id="427" w:name="_Toc525227177"/>
      <w:bookmarkStart w:id="428" w:name="_Toc525227870"/>
      <w:bookmarkStart w:id="429" w:name="_Toc525228554"/>
      <w:r>
        <w:rPr>
          <w:rFonts w:ascii="微软雅黑" w:hAnsi="微软雅黑"/>
        </w:rPr>
        <w:t>在线学习</w:t>
      </w:r>
      <w:bookmarkEnd w:id="427"/>
      <w:bookmarkEnd w:id="428"/>
      <w:bookmarkEnd w:id="429"/>
    </w:p>
    <w:p w:rsidR="00E41F51" w:rsidRDefault="00EA7EA4">
      <w:pPr>
        <w:pStyle w:val="2"/>
        <w:rPr>
          <w:rFonts w:ascii="微软雅黑" w:hAnsi="微软雅黑"/>
        </w:rPr>
      </w:pPr>
      <w:bookmarkStart w:id="430" w:name="_Toc525228555"/>
      <w:bookmarkStart w:id="431" w:name="_Toc525227871"/>
      <w:bookmarkStart w:id="432" w:name="_Toc525227178"/>
      <w:r>
        <w:rPr>
          <w:rFonts w:ascii="微软雅黑" w:hAnsi="微软雅黑" w:hint="eastAsia"/>
        </w:rPr>
        <w:t>报名信息审核（质量督导科）</w:t>
      </w:r>
      <w:bookmarkEnd w:id="430"/>
      <w:bookmarkEnd w:id="431"/>
      <w:bookmarkEnd w:id="432"/>
    </w:p>
    <w:p w:rsidR="00E41F51" w:rsidRDefault="00EA7EA4">
      <w:pPr>
        <w:rPr>
          <w:ins w:id="433" w:author="陈章仁" w:date="2018-09-29T11:29:00Z"/>
          <w:rFonts w:ascii="微软雅黑" w:hAnsi="微软雅黑"/>
          <w:szCs w:val="24"/>
        </w:rPr>
      </w:pPr>
      <w:ins w:id="434" w:author="陈章仁" w:date="2018-09-29T11:29:00Z">
        <w:r>
          <w:rPr>
            <w:rFonts w:ascii="微软雅黑" w:hAnsi="微软雅黑" w:hint="eastAsia"/>
            <w:szCs w:val="24"/>
          </w:rPr>
          <w:t>同省级职业资格考试流程有一定区别，本人申请，网上报名、由机构集中上报省中心资格审核。</w:t>
        </w:r>
      </w:ins>
    </w:p>
    <w:p w:rsidR="00E41F51" w:rsidRDefault="00EA7EA4">
      <w:pPr>
        <w:rPr>
          <w:del w:id="435" w:author="陈章仁" w:date="2018-09-29T11:29:00Z"/>
          <w:rFonts w:ascii="微软雅黑" w:hAnsi="微软雅黑"/>
          <w:szCs w:val="24"/>
        </w:rPr>
      </w:pPr>
      <w:del w:id="436" w:author="陈章仁" w:date="2018-09-29T11:29:00Z">
        <w:r>
          <w:rPr>
            <w:rFonts w:ascii="微软雅黑" w:hAnsi="微软雅黑" w:hint="eastAsia"/>
            <w:szCs w:val="24"/>
          </w:rPr>
          <w:delText>同省级职业资格考试流程</w:delText>
        </w:r>
      </w:del>
    </w:p>
    <w:p w:rsidR="00E41F51" w:rsidRDefault="00EA7EA4">
      <w:pPr>
        <w:pStyle w:val="2"/>
        <w:rPr>
          <w:rFonts w:ascii="微软雅黑" w:hAnsi="微软雅黑"/>
        </w:rPr>
      </w:pPr>
      <w:bookmarkStart w:id="437" w:name="_Toc525227872"/>
      <w:bookmarkStart w:id="438" w:name="_Toc525228556"/>
      <w:bookmarkStart w:id="439" w:name="_Toc525227179"/>
      <w:r>
        <w:rPr>
          <w:rFonts w:ascii="微软雅黑" w:hAnsi="微软雅黑"/>
        </w:rPr>
        <w:lastRenderedPageBreak/>
        <w:t>不需缴费</w:t>
      </w:r>
      <w:bookmarkEnd w:id="437"/>
      <w:bookmarkEnd w:id="438"/>
      <w:bookmarkEnd w:id="439"/>
    </w:p>
    <w:p w:rsidR="00E41F51" w:rsidRDefault="00EA7EA4">
      <w:pPr>
        <w:pStyle w:val="2"/>
        <w:rPr>
          <w:rFonts w:ascii="微软雅黑" w:hAnsi="微软雅黑"/>
        </w:rPr>
      </w:pPr>
      <w:bookmarkStart w:id="440" w:name="_Toc525228557"/>
      <w:bookmarkStart w:id="441" w:name="_Toc525227873"/>
      <w:bookmarkStart w:id="442" w:name="_Toc525227180"/>
      <w:r>
        <w:rPr>
          <w:rFonts w:ascii="微软雅黑" w:hAnsi="微软雅黑" w:hint="eastAsia"/>
        </w:rPr>
        <w:t>编排考场（信息科）</w:t>
      </w:r>
      <w:bookmarkEnd w:id="440"/>
      <w:bookmarkEnd w:id="441"/>
      <w:bookmarkEnd w:id="442"/>
    </w:p>
    <w:p w:rsidR="00E41F51" w:rsidRDefault="00EA7EA4">
      <w:pPr>
        <w:rPr>
          <w:rFonts w:ascii="微软雅黑" w:hAnsi="微软雅黑"/>
          <w:szCs w:val="24"/>
        </w:rPr>
      </w:pPr>
      <w:r>
        <w:rPr>
          <w:rFonts w:ascii="微软雅黑" w:hAnsi="微软雅黑" w:hint="eastAsia"/>
          <w:szCs w:val="24"/>
        </w:rPr>
        <w:t>同省级职业资格考试流程</w:t>
      </w:r>
    </w:p>
    <w:p w:rsidR="00E41F51" w:rsidRDefault="00EA7EA4">
      <w:pPr>
        <w:pStyle w:val="2"/>
        <w:rPr>
          <w:rFonts w:ascii="微软雅黑" w:hAnsi="微软雅黑"/>
        </w:rPr>
      </w:pPr>
      <w:bookmarkStart w:id="443" w:name="_Toc525228558"/>
      <w:bookmarkStart w:id="444" w:name="_Toc525227874"/>
      <w:bookmarkStart w:id="445" w:name="_Toc525227181"/>
      <w:r>
        <w:rPr>
          <w:rFonts w:ascii="微软雅黑" w:hAnsi="微软雅黑"/>
        </w:rPr>
        <w:t>考</w:t>
      </w:r>
      <w:proofErr w:type="gramStart"/>
      <w:r>
        <w:rPr>
          <w:rFonts w:ascii="微软雅黑" w:hAnsi="微软雅黑"/>
        </w:rPr>
        <w:t>务</w:t>
      </w:r>
      <w:proofErr w:type="gramEnd"/>
      <w:r>
        <w:rPr>
          <w:rFonts w:ascii="微软雅黑" w:hAnsi="微软雅黑"/>
        </w:rPr>
        <w:t>管理（中心）</w:t>
      </w:r>
      <w:bookmarkEnd w:id="443"/>
      <w:bookmarkEnd w:id="444"/>
      <w:bookmarkEnd w:id="445"/>
    </w:p>
    <w:p w:rsidR="00E41F51" w:rsidRDefault="00EA7EA4">
      <w:pPr>
        <w:pStyle w:val="2"/>
        <w:rPr>
          <w:rFonts w:ascii="微软雅黑" w:hAnsi="微软雅黑"/>
        </w:rPr>
      </w:pPr>
      <w:bookmarkStart w:id="446" w:name="_Toc525228559"/>
      <w:bookmarkStart w:id="447" w:name="_Toc525227875"/>
      <w:bookmarkStart w:id="448" w:name="_Toc525227182"/>
      <w:r>
        <w:rPr>
          <w:rFonts w:ascii="微软雅黑" w:hAnsi="微软雅黑"/>
        </w:rPr>
        <w:t>参加考核（</w:t>
      </w:r>
      <w:r>
        <w:rPr>
          <w:rFonts w:ascii="微软雅黑" w:hAnsi="微软雅黑" w:hint="eastAsia"/>
        </w:rPr>
        <w:t>考评</w:t>
      </w:r>
      <w:ins w:id="449" w:author="陈章仁" w:date="2018-09-27T11:32:00Z">
        <w:r>
          <w:rPr>
            <w:rFonts w:ascii="微软雅黑" w:hAnsi="微软雅黑" w:hint="eastAsia"/>
          </w:rPr>
          <w:t>人</w:t>
        </w:r>
      </w:ins>
      <w:r>
        <w:rPr>
          <w:rFonts w:ascii="微软雅黑" w:hAnsi="微软雅黑" w:hint="eastAsia"/>
        </w:rPr>
        <w:t>员</w:t>
      </w:r>
      <w:r>
        <w:rPr>
          <w:rFonts w:ascii="微软雅黑" w:hAnsi="微软雅黑"/>
        </w:rPr>
        <w:t>）</w:t>
      </w:r>
      <w:bookmarkEnd w:id="446"/>
      <w:bookmarkEnd w:id="447"/>
      <w:bookmarkEnd w:id="448"/>
    </w:p>
    <w:p w:rsidR="00E41F51" w:rsidRDefault="00EA7EA4">
      <w:pPr>
        <w:rPr>
          <w:rFonts w:ascii="微软雅黑" w:hAnsi="微软雅黑"/>
          <w:szCs w:val="24"/>
        </w:rPr>
      </w:pPr>
      <w:r>
        <w:rPr>
          <w:rFonts w:ascii="微软雅黑" w:hAnsi="微软雅黑" w:hint="eastAsia"/>
          <w:szCs w:val="24"/>
        </w:rPr>
        <w:t>同省级职业资格考试流程</w:t>
      </w:r>
    </w:p>
    <w:p w:rsidR="00E41F51" w:rsidRDefault="00EA7EA4">
      <w:pPr>
        <w:rPr>
          <w:rFonts w:ascii="微软雅黑" w:hAnsi="微软雅黑"/>
          <w:szCs w:val="24"/>
        </w:rPr>
      </w:pPr>
      <w:r>
        <w:rPr>
          <w:rFonts w:ascii="微软雅黑" w:hAnsi="微软雅黑"/>
          <w:szCs w:val="24"/>
        </w:rPr>
        <w:t>考核科目</w:t>
      </w:r>
      <w:del w:id="450" w:author="陈章仁" w:date="2018-09-27T11:32:00Z">
        <w:r>
          <w:rPr>
            <w:rFonts w:ascii="微软雅黑" w:hAnsi="微软雅黑"/>
            <w:szCs w:val="24"/>
          </w:rPr>
          <w:delText>？</w:delText>
        </w:r>
      </w:del>
      <w:r>
        <w:rPr>
          <w:rFonts w:ascii="微软雅黑" w:hAnsi="微软雅黑" w:hint="eastAsia"/>
          <w:szCs w:val="24"/>
        </w:rPr>
        <w:t>（</w:t>
      </w:r>
      <w:ins w:id="451" w:author="陈章仁" w:date="2018-09-27T11:32:00Z">
        <w:r>
          <w:rPr>
            <w:rFonts w:ascii="微软雅黑" w:hAnsi="微软雅黑" w:hint="eastAsia"/>
            <w:szCs w:val="24"/>
          </w:rPr>
          <w:t>理论、实操、综合</w:t>
        </w:r>
      </w:ins>
      <w:del w:id="452" w:author="陈章仁" w:date="2018-09-27T11:32:00Z">
        <w:r>
          <w:rPr>
            <w:rFonts w:ascii="微软雅黑" w:hAnsi="微软雅黑" w:hint="eastAsia"/>
            <w:szCs w:val="24"/>
          </w:rPr>
          <w:delText>无考试科目</w:delText>
        </w:r>
      </w:del>
      <w:r>
        <w:rPr>
          <w:rFonts w:ascii="微软雅黑" w:hAnsi="微软雅黑" w:hint="eastAsia"/>
          <w:szCs w:val="24"/>
        </w:rPr>
        <w:t>）</w:t>
      </w:r>
    </w:p>
    <w:p w:rsidR="00E41F51" w:rsidRDefault="00EA7EA4">
      <w:pPr>
        <w:pStyle w:val="2"/>
        <w:rPr>
          <w:rFonts w:ascii="微软雅黑" w:hAnsi="微软雅黑"/>
        </w:rPr>
      </w:pPr>
      <w:bookmarkStart w:id="453" w:name="_Toc525227876"/>
      <w:bookmarkStart w:id="454" w:name="_Toc525227183"/>
      <w:bookmarkStart w:id="455" w:name="_Toc525228560"/>
      <w:r>
        <w:rPr>
          <w:rFonts w:ascii="微软雅黑" w:hAnsi="微软雅黑"/>
        </w:rPr>
        <w:t>成绩管理（</w:t>
      </w:r>
      <w:r>
        <w:rPr>
          <w:rFonts w:ascii="微软雅黑" w:hAnsi="微软雅黑" w:hint="eastAsia"/>
        </w:rPr>
        <w:t>信息科</w:t>
      </w:r>
      <w:r>
        <w:rPr>
          <w:rFonts w:ascii="微软雅黑" w:hAnsi="微软雅黑"/>
        </w:rPr>
        <w:t>）</w:t>
      </w:r>
      <w:bookmarkEnd w:id="453"/>
      <w:bookmarkEnd w:id="454"/>
      <w:bookmarkEnd w:id="455"/>
    </w:p>
    <w:p w:rsidR="00E41F51" w:rsidRDefault="00EA7EA4">
      <w:pPr>
        <w:rPr>
          <w:rFonts w:ascii="微软雅黑" w:hAnsi="微软雅黑"/>
          <w:szCs w:val="24"/>
        </w:rPr>
      </w:pPr>
      <w:r>
        <w:rPr>
          <w:rFonts w:ascii="微软雅黑" w:hAnsi="微软雅黑" w:hint="eastAsia"/>
          <w:szCs w:val="24"/>
        </w:rPr>
        <w:t>同省级职业资格考试流程</w:t>
      </w:r>
    </w:p>
    <w:p w:rsidR="00E41F51" w:rsidRDefault="00EA7EA4">
      <w:pPr>
        <w:pStyle w:val="2"/>
        <w:rPr>
          <w:ins w:id="456" w:author="陈章仁" w:date="2018-09-29T11:30:00Z"/>
          <w:rFonts w:ascii="微软雅黑" w:hAnsi="微软雅黑"/>
        </w:rPr>
      </w:pPr>
      <w:bookmarkStart w:id="457" w:name="_Toc525228561"/>
      <w:bookmarkStart w:id="458" w:name="_Toc525227877"/>
      <w:bookmarkStart w:id="459" w:name="_Toc525227184"/>
      <w:r>
        <w:rPr>
          <w:rFonts w:ascii="微软雅黑" w:hAnsi="微软雅黑" w:hint="eastAsia"/>
        </w:rPr>
        <w:t>考评人员管理</w:t>
      </w:r>
      <w:r>
        <w:rPr>
          <w:rFonts w:ascii="微软雅黑" w:hAnsi="微软雅黑"/>
        </w:rPr>
        <w:t>（</w:t>
      </w:r>
      <w:r>
        <w:rPr>
          <w:rFonts w:ascii="微软雅黑" w:hAnsi="微软雅黑" w:hint="eastAsia"/>
        </w:rPr>
        <w:t>质量督导科</w:t>
      </w:r>
      <w:r>
        <w:rPr>
          <w:rFonts w:ascii="微软雅黑" w:hAnsi="微软雅黑"/>
        </w:rPr>
        <w:t>）</w:t>
      </w:r>
      <w:bookmarkEnd w:id="457"/>
      <w:bookmarkEnd w:id="458"/>
      <w:bookmarkEnd w:id="459"/>
    </w:p>
    <w:p w:rsidR="00E41F51" w:rsidRDefault="00EA7EA4">
      <w:pPr>
        <w:rPr>
          <w:ins w:id="460" w:author="陈章仁" w:date="2018-09-29T11:30:00Z"/>
          <w:rFonts w:ascii="微软雅黑" w:hAnsi="微软雅黑"/>
          <w:szCs w:val="24"/>
        </w:rPr>
      </w:pPr>
      <w:ins w:id="461" w:author="陈章仁" w:date="2018-09-29T11:30:00Z">
        <w:r>
          <w:rPr>
            <w:rFonts w:ascii="微软雅黑" w:hAnsi="微软雅黑" w:hint="eastAsia"/>
            <w:b/>
            <w:szCs w:val="24"/>
          </w:rPr>
          <w:t>功能说明：</w:t>
        </w:r>
        <w:r>
          <w:rPr>
            <w:rFonts w:ascii="微软雅黑" w:hAnsi="微软雅黑" w:hint="eastAsia"/>
            <w:szCs w:val="24"/>
          </w:rPr>
          <w:t>对考评人员的聘用、使用管理、考评人员的奖惩进行记录和相关数据的统计和分析，同时可以进行新增、编辑、导入。</w:t>
        </w:r>
      </w:ins>
    </w:p>
    <w:p w:rsidR="00E41F51" w:rsidRDefault="00EA7EA4">
      <w:pPr>
        <w:rPr>
          <w:ins w:id="462" w:author="陈章仁" w:date="2018-09-29T11:30:00Z"/>
          <w:rFonts w:ascii="微软雅黑" w:hAnsi="微软雅黑"/>
          <w:szCs w:val="24"/>
        </w:rPr>
      </w:pPr>
      <w:ins w:id="463" w:author="陈章仁" w:date="2018-09-29T11:30:00Z">
        <w:r>
          <w:rPr>
            <w:rFonts w:ascii="微软雅黑" w:hAnsi="微软雅黑" w:hint="eastAsia"/>
            <w:szCs w:val="24"/>
          </w:rPr>
          <w:t>考评人员的聘用：聘用单位与聘用考评人员签订1～３年记录、实行资格准入制情况记录。</w:t>
        </w:r>
      </w:ins>
    </w:p>
    <w:p w:rsidR="00E41F51" w:rsidRDefault="00EA7EA4">
      <w:pPr>
        <w:rPr>
          <w:ins w:id="464" w:author="陈章仁" w:date="2018-09-29T11:30:00Z"/>
          <w:rFonts w:ascii="微软雅黑" w:hAnsi="微软雅黑"/>
          <w:szCs w:val="24"/>
        </w:rPr>
      </w:pPr>
      <w:ins w:id="465" w:author="陈章仁" w:date="2018-09-29T11:30:00Z">
        <w:r>
          <w:rPr>
            <w:rFonts w:ascii="微软雅黑" w:hAnsi="微软雅黑" w:hint="eastAsia"/>
            <w:szCs w:val="24"/>
          </w:rPr>
          <w:t>考评人员的使用管理：考评过程中执行六个基本管理制度（集训制度、考评人员轮换制度、回避制度、考评组长负责制度、质量督导制、实行年度考核和评议制度）执行情况。</w:t>
        </w:r>
      </w:ins>
    </w:p>
    <w:p w:rsidR="00E41F51" w:rsidRDefault="00EA7EA4">
      <w:pPr>
        <w:rPr>
          <w:ins w:id="466" w:author="陈章仁" w:date="2018-09-29T11:30:00Z"/>
          <w:rFonts w:ascii="微软雅黑" w:hAnsi="微软雅黑"/>
          <w:szCs w:val="24"/>
        </w:rPr>
      </w:pPr>
      <w:ins w:id="467" w:author="陈章仁" w:date="2018-09-29T11:30:00Z">
        <w:r>
          <w:rPr>
            <w:rFonts w:ascii="微软雅黑" w:hAnsi="微软雅黑" w:hint="eastAsia"/>
            <w:szCs w:val="24"/>
          </w:rPr>
          <w:t>考评人员的奖惩：各级职业技能鉴定（指导）中心通过日常的考核管理，对优秀</w:t>
        </w:r>
      </w:ins>
    </w:p>
    <w:p w:rsidR="00E41F51" w:rsidRDefault="00EA7EA4">
      <w:pPr>
        <w:rPr>
          <w:ins w:id="468" w:author="陈章仁" w:date="2018-09-29T11:30:00Z"/>
          <w:rFonts w:ascii="微软雅黑" w:hAnsi="微软雅黑"/>
          <w:szCs w:val="24"/>
        </w:rPr>
      </w:pPr>
      <w:ins w:id="469" w:author="陈章仁" w:date="2018-09-29T11:30:00Z">
        <w:r>
          <w:rPr>
            <w:rFonts w:ascii="微软雅黑" w:hAnsi="微软雅黑" w:hint="eastAsia"/>
            <w:szCs w:val="24"/>
          </w:rPr>
          <w:lastRenderedPageBreak/>
          <w:t>考评人员予以表彰。对违反规定的考评人员取消其考评资格，并视情况给予一定的处罚。对长期不参加考评工作的，取消其考评人员资格，收回考评人员资格证卡情况记录和评价。</w:t>
        </w:r>
      </w:ins>
    </w:p>
    <w:p w:rsidR="00E41F51" w:rsidRDefault="00EA7EA4">
      <w:pPr>
        <w:rPr>
          <w:ins w:id="470" w:author="陈章仁" w:date="2018-09-29T11:30:00Z"/>
          <w:rFonts w:ascii="微软雅黑" w:hAnsi="微软雅黑"/>
          <w:szCs w:val="24"/>
        </w:rPr>
      </w:pPr>
      <w:ins w:id="471" w:author="陈章仁" w:date="2018-09-29T11:30:00Z">
        <w:r>
          <w:rPr>
            <w:rFonts w:ascii="微软雅黑" w:hAnsi="微软雅黑" w:hint="eastAsia"/>
            <w:szCs w:val="24"/>
          </w:rPr>
          <w:t>进行考评员的聘任和解聘、年度评价</w:t>
        </w:r>
        <w:r>
          <w:rPr>
            <w:rFonts w:ascii="微软雅黑" w:hAnsi="微软雅黑" w:hint="eastAsia"/>
            <w:b/>
            <w:bCs/>
            <w:szCs w:val="24"/>
          </w:rPr>
          <w:t>,增加考评人员每次考评纪录和评价</w:t>
        </w:r>
      </w:ins>
    </w:p>
    <w:p w:rsidR="00E41F51" w:rsidRDefault="00EA7EA4">
      <w:pPr>
        <w:rPr>
          <w:ins w:id="472" w:author="陈章仁" w:date="2018-09-29T11:30:00Z"/>
          <w:rFonts w:ascii="微软雅黑" w:hAnsi="微软雅黑"/>
          <w:szCs w:val="24"/>
        </w:rPr>
      </w:pPr>
      <w:ins w:id="473" w:author="陈章仁" w:date="2018-09-29T11:30:00Z">
        <w:r>
          <w:rPr>
            <w:rFonts w:ascii="微软雅黑" w:hAnsi="微软雅黑" w:hint="eastAsia"/>
            <w:szCs w:val="24"/>
          </w:rPr>
          <w:t>对考评人员数据的统计和分析，同时可以进行新增、编辑、导入、</w:t>
        </w:r>
        <w:r>
          <w:rPr>
            <w:rFonts w:ascii="微软雅黑" w:hAnsi="微软雅黑" w:hint="eastAsia"/>
            <w:color w:val="FF0000"/>
            <w:szCs w:val="24"/>
          </w:rPr>
          <w:t>奖惩记录</w:t>
        </w:r>
        <w:r>
          <w:rPr>
            <w:rFonts w:ascii="微软雅黑" w:hAnsi="微软雅黑" w:hint="eastAsia"/>
            <w:szCs w:val="24"/>
          </w:rPr>
          <w:t>。</w:t>
        </w:r>
      </w:ins>
    </w:p>
    <w:p w:rsidR="00E41F51" w:rsidRDefault="00EA7EA4">
      <w:pPr>
        <w:rPr>
          <w:ins w:id="474" w:author="陈章仁" w:date="2018-09-29T11:30:00Z"/>
          <w:rFonts w:ascii="微软雅黑" w:hAnsi="微软雅黑"/>
          <w:szCs w:val="24"/>
        </w:rPr>
      </w:pPr>
      <w:ins w:id="475" w:author="陈章仁" w:date="2018-09-29T11:30:00Z">
        <w:r>
          <w:rPr>
            <w:rFonts w:ascii="微软雅黑" w:hAnsi="微软雅黑" w:hint="eastAsia"/>
            <w:szCs w:val="24"/>
          </w:rPr>
          <w:t>进行考评人员的聘任、解聘、年度评价、管理、使用。（审，聘，管）</w:t>
        </w:r>
      </w:ins>
    </w:p>
    <w:p w:rsidR="00E41F51" w:rsidRDefault="00EA7EA4">
      <w:pPr>
        <w:rPr>
          <w:ins w:id="476" w:author="陈章仁" w:date="2018-09-29T11:30:00Z"/>
          <w:rFonts w:ascii="微软雅黑" w:hAnsi="微软雅黑"/>
          <w:szCs w:val="24"/>
        </w:rPr>
      </w:pPr>
      <w:ins w:id="477" w:author="陈章仁" w:date="2018-09-29T11:30:00Z">
        <w:r>
          <w:rPr>
            <w:rFonts w:ascii="微软雅黑" w:hAnsi="微软雅黑" w:hint="eastAsia"/>
            <w:szCs w:val="24"/>
          </w:rPr>
          <w:t>考评人员可以在平台进行在线学习培训、考核。</w:t>
        </w:r>
      </w:ins>
    </w:p>
    <w:p w:rsidR="00E41F51" w:rsidRDefault="00EA7EA4">
      <w:pPr>
        <w:rPr>
          <w:ins w:id="478" w:author="陈章仁" w:date="2018-09-29T11:30:00Z"/>
          <w:rFonts w:ascii="微软雅黑" w:hAnsi="微软雅黑"/>
          <w:szCs w:val="24"/>
        </w:rPr>
      </w:pPr>
      <w:ins w:id="479" w:author="陈章仁" w:date="2018-09-29T11:30:00Z">
        <w:r>
          <w:rPr>
            <w:rFonts w:ascii="微软雅黑" w:hAnsi="微软雅黑" w:hint="eastAsia"/>
            <w:szCs w:val="24"/>
          </w:rPr>
          <w:t>考评人员证书</w:t>
        </w:r>
        <w:r>
          <w:rPr>
            <w:rFonts w:ascii="微软雅黑" w:hAnsi="微软雅黑"/>
            <w:szCs w:val="24"/>
          </w:rPr>
          <w:t>三年有效期满后，需要重新培训考核拿证</w:t>
        </w:r>
      </w:ins>
    </w:p>
    <w:p w:rsidR="00E41F51" w:rsidRDefault="00EA7EA4">
      <w:pPr>
        <w:rPr>
          <w:ins w:id="480" w:author="陈章仁" w:date="2018-09-29T11:30:00Z"/>
          <w:rFonts w:ascii="微软雅黑" w:hAnsi="微软雅黑"/>
          <w:szCs w:val="24"/>
        </w:rPr>
      </w:pPr>
      <w:ins w:id="481" w:author="陈章仁" w:date="2018-09-29T11:30:00Z">
        <w:r>
          <w:rPr>
            <w:rFonts w:ascii="微软雅黑" w:hAnsi="微软雅黑"/>
            <w:szCs w:val="24"/>
          </w:rPr>
          <w:t>专家</w:t>
        </w:r>
        <w:r>
          <w:rPr>
            <w:rFonts w:ascii="微软雅黑" w:hAnsi="微软雅黑" w:hint="eastAsia"/>
            <w:szCs w:val="24"/>
          </w:rPr>
          <w:t>聘期</w:t>
        </w:r>
        <w:r>
          <w:rPr>
            <w:rFonts w:ascii="微软雅黑" w:hAnsi="微软雅黑"/>
            <w:szCs w:val="24"/>
          </w:rPr>
          <w:t>满后</w:t>
        </w:r>
        <w:r>
          <w:rPr>
            <w:rFonts w:ascii="微软雅黑" w:hAnsi="微软雅黑" w:hint="eastAsia"/>
            <w:szCs w:val="24"/>
          </w:rPr>
          <w:t>个人在职在岗身体健康</w:t>
        </w:r>
        <w:r>
          <w:rPr>
            <w:rFonts w:ascii="微软雅黑" w:hAnsi="微软雅黑"/>
            <w:szCs w:val="24"/>
          </w:rPr>
          <w:t>可以续期</w:t>
        </w:r>
      </w:ins>
    </w:p>
    <w:p w:rsidR="00E41F51" w:rsidRDefault="00EA7EA4">
      <w:pPr>
        <w:rPr>
          <w:ins w:id="482" w:author="陈章仁" w:date="2018-09-29T11:30:00Z"/>
          <w:rFonts w:ascii="微软雅黑" w:hAnsi="微软雅黑"/>
          <w:szCs w:val="24"/>
        </w:rPr>
      </w:pPr>
      <w:ins w:id="483" w:author="陈章仁" w:date="2018-09-29T11:30:00Z">
        <w:r>
          <w:rPr>
            <w:rFonts w:ascii="微软雅黑" w:hAnsi="微软雅黑" w:hint="eastAsia"/>
            <w:szCs w:val="24"/>
          </w:rPr>
          <w:t>一个</w:t>
        </w:r>
        <w:r>
          <w:rPr>
            <w:rFonts w:ascii="微软雅黑" w:hAnsi="微软雅黑"/>
            <w:szCs w:val="24"/>
          </w:rPr>
          <w:t>考评</w:t>
        </w:r>
        <w:r>
          <w:rPr>
            <w:rFonts w:ascii="微软雅黑" w:hAnsi="微软雅黑" w:hint="eastAsia"/>
            <w:szCs w:val="24"/>
          </w:rPr>
          <w:t>人</w:t>
        </w:r>
        <w:r>
          <w:rPr>
            <w:rFonts w:ascii="微软雅黑" w:hAnsi="微软雅黑"/>
            <w:szCs w:val="24"/>
          </w:rPr>
          <w:t>员在</w:t>
        </w:r>
        <w:r>
          <w:rPr>
            <w:rFonts w:ascii="微软雅黑" w:hAnsi="微软雅黑" w:hint="eastAsia"/>
            <w:szCs w:val="24"/>
          </w:rPr>
          <w:t>同一个机构同一年</w:t>
        </w:r>
        <w:r>
          <w:rPr>
            <w:rFonts w:ascii="微软雅黑" w:hAnsi="微软雅黑"/>
            <w:szCs w:val="24"/>
          </w:rPr>
          <w:t>考评不能</w:t>
        </w:r>
        <w:r>
          <w:rPr>
            <w:rFonts w:ascii="微软雅黑" w:hAnsi="微软雅黑" w:hint="eastAsia"/>
            <w:szCs w:val="24"/>
          </w:rPr>
          <w:t>连续</w:t>
        </w:r>
        <w:r>
          <w:rPr>
            <w:rFonts w:ascii="微软雅黑" w:hAnsi="微软雅黑"/>
            <w:szCs w:val="24"/>
          </w:rPr>
          <w:t>超过</w:t>
        </w:r>
        <w:r>
          <w:rPr>
            <w:rFonts w:ascii="微软雅黑" w:hAnsi="微软雅黑" w:hint="eastAsia"/>
            <w:szCs w:val="24"/>
          </w:rPr>
          <w:t>三次</w:t>
        </w:r>
      </w:ins>
    </w:p>
    <w:p w:rsidR="00E41F51" w:rsidRDefault="00EA7EA4">
      <w:pPr>
        <w:rPr>
          <w:ins w:id="484" w:author="陈章仁" w:date="2018-09-29T11:30:00Z"/>
          <w:rFonts w:ascii="微软雅黑" w:hAnsi="微软雅黑"/>
          <w:szCs w:val="24"/>
        </w:rPr>
      </w:pPr>
      <w:ins w:id="485" w:author="陈章仁" w:date="2018-09-29T11:30:00Z">
        <w:r>
          <w:rPr>
            <w:rFonts w:ascii="微软雅黑" w:hAnsi="微软雅黑" w:hint="eastAsia"/>
            <w:szCs w:val="24"/>
          </w:rPr>
          <w:t>考评人员</w:t>
        </w:r>
        <w:r>
          <w:rPr>
            <w:rFonts w:ascii="微软雅黑" w:hAnsi="微软雅黑"/>
            <w:szCs w:val="24"/>
          </w:rPr>
          <w:t>的信息</w:t>
        </w:r>
        <w:r>
          <w:rPr>
            <w:rFonts w:ascii="微软雅黑" w:hAnsi="微软雅黑" w:hint="eastAsia"/>
            <w:szCs w:val="24"/>
          </w:rPr>
          <w:t>批量</w:t>
        </w:r>
        <w:r>
          <w:rPr>
            <w:rFonts w:ascii="微软雅黑" w:hAnsi="微软雅黑"/>
            <w:szCs w:val="24"/>
          </w:rPr>
          <w:t>导出供打印</w:t>
        </w:r>
      </w:ins>
    </w:p>
    <w:p w:rsidR="00E41F51" w:rsidRDefault="00EA7EA4">
      <w:pPr>
        <w:rPr>
          <w:ins w:id="486" w:author="陈章仁" w:date="2018-09-29T11:30:00Z"/>
          <w:rFonts w:ascii="微软雅黑" w:hAnsi="微软雅黑"/>
          <w:szCs w:val="24"/>
        </w:rPr>
      </w:pPr>
      <w:ins w:id="487" w:author="陈章仁" w:date="2018-09-29T11:30:00Z">
        <w:r>
          <w:rPr>
            <w:rFonts w:ascii="微软雅黑" w:hAnsi="微软雅黑" w:hint="eastAsia"/>
            <w:szCs w:val="24"/>
          </w:rPr>
          <w:t>考评人员证书</w:t>
        </w:r>
        <w:r>
          <w:rPr>
            <w:rFonts w:ascii="微软雅黑" w:hAnsi="微软雅黑"/>
            <w:szCs w:val="24"/>
          </w:rPr>
          <w:t>到期前</w:t>
        </w:r>
        <w:r>
          <w:rPr>
            <w:rFonts w:ascii="微软雅黑" w:hAnsi="微软雅黑" w:hint="eastAsia"/>
            <w:szCs w:val="24"/>
          </w:rPr>
          <w:t>三</w:t>
        </w:r>
        <w:r>
          <w:rPr>
            <w:rFonts w:ascii="微软雅黑" w:hAnsi="微软雅黑"/>
            <w:szCs w:val="24"/>
          </w:rPr>
          <w:t>个月</w:t>
        </w:r>
        <w:r>
          <w:rPr>
            <w:rFonts w:ascii="微软雅黑" w:hAnsi="微软雅黑" w:hint="eastAsia"/>
            <w:szCs w:val="24"/>
          </w:rPr>
          <w:t>短信</w:t>
        </w:r>
        <w:r>
          <w:rPr>
            <w:rFonts w:ascii="微软雅黑" w:hAnsi="微软雅黑"/>
            <w:szCs w:val="24"/>
          </w:rPr>
          <w:t>提醒</w:t>
        </w:r>
      </w:ins>
    </w:p>
    <w:p w:rsidR="00E41F51" w:rsidRDefault="00EA7EA4">
      <w:pPr>
        <w:rPr>
          <w:ins w:id="488" w:author="陈章仁" w:date="2018-09-29T11:30:00Z"/>
          <w:rFonts w:ascii="微软雅黑" w:hAnsi="微软雅黑"/>
          <w:szCs w:val="24"/>
        </w:rPr>
      </w:pPr>
      <w:ins w:id="489" w:author="陈章仁" w:date="2018-09-29T11:30:00Z">
        <w:r>
          <w:rPr>
            <w:rFonts w:ascii="微软雅黑" w:hAnsi="微软雅黑" w:hint="eastAsia"/>
            <w:szCs w:val="24"/>
          </w:rPr>
          <w:t>复审换证：线下培训考核或提交任期内考评工作总结复审换证</w:t>
        </w:r>
      </w:ins>
    </w:p>
    <w:p w:rsidR="00E41F51" w:rsidRDefault="00EA7EA4">
      <w:pPr>
        <w:rPr>
          <w:ins w:id="490" w:author="陈章仁" w:date="2018-09-29T11:30:00Z"/>
          <w:rFonts w:ascii="微软雅黑" w:hAnsi="微软雅黑"/>
          <w:szCs w:val="24"/>
        </w:rPr>
      </w:pPr>
      <w:ins w:id="491" w:author="陈章仁" w:date="2018-09-29T11:30:00Z">
        <w:r>
          <w:rPr>
            <w:rFonts w:ascii="微软雅黑" w:hAnsi="微软雅黑" w:hint="eastAsia"/>
            <w:szCs w:val="24"/>
          </w:rPr>
          <w:t>证书由证书科办理</w:t>
        </w:r>
      </w:ins>
    </w:p>
    <w:p w:rsidR="00E41F51" w:rsidRDefault="00EA7EA4">
      <w:pPr>
        <w:rPr>
          <w:ins w:id="492" w:author="陈章仁" w:date="2018-09-29T11:30:00Z"/>
          <w:rFonts w:ascii="微软雅黑" w:hAnsi="微软雅黑"/>
          <w:szCs w:val="24"/>
        </w:rPr>
      </w:pPr>
      <w:ins w:id="493" w:author="陈章仁" w:date="2018-09-29T11:30:00Z">
        <w:r>
          <w:rPr>
            <w:rFonts w:ascii="微软雅黑" w:hAnsi="微软雅黑" w:hint="eastAsia"/>
            <w:szCs w:val="24"/>
          </w:rPr>
          <w:t>证书编号规则（11位）：年份2位+1400（固定）+级别（高级考评员：1/考评员：2）+序列号4位</w:t>
        </w:r>
      </w:ins>
    </w:p>
    <w:p w:rsidR="00E41F51" w:rsidRDefault="00EA7EA4">
      <w:pPr>
        <w:rPr>
          <w:ins w:id="494" w:author="陈章仁" w:date="2018-09-29T11:30:00Z"/>
          <w:rFonts w:ascii="微软雅黑" w:hAnsi="微软雅黑"/>
          <w:szCs w:val="24"/>
        </w:rPr>
      </w:pPr>
      <w:ins w:id="495" w:author="陈章仁" w:date="2018-09-29T11:30:00Z">
        <w:r>
          <w:rPr>
            <w:rFonts w:ascii="微软雅黑" w:hAnsi="微软雅黑" w:hint="eastAsia"/>
            <w:szCs w:val="24"/>
          </w:rPr>
          <w:t>支持手动及随机派遣。</w:t>
        </w:r>
      </w:ins>
    </w:p>
    <w:p w:rsidR="00E41F51" w:rsidRDefault="00E41F51">
      <w:pPr>
        <w:rPr>
          <w:rFonts w:ascii="微软雅黑" w:hAnsi="微软雅黑"/>
          <w:szCs w:val="24"/>
        </w:rPr>
      </w:pPr>
    </w:p>
    <w:p w:rsidR="00E41F51" w:rsidRDefault="00EA7EA4">
      <w:pPr>
        <w:rPr>
          <w:del w:id="496" w:author="陈章仁" w:date="2018-09-29T11:30:00Z"/>
          <w:rFonts w:ascii="微软雅黑" w:hAnsi="微软雅黑"/>
          <w:szCs w:val="24"/>
        </w:rPr>
      </w:pPr>
      <w:del w:id="497" w:author="陈章仁" w:date="2018-09-29T11:30:00Z">
        <w:r>
          <w:rPr>
            <w:rFonts w:ascii="微软雅黑" w:hAnsi="微软雅黑" w:hint="eastAsia"/>
            <w:b/>
            <w:szCs w:val="24"/>
          </w:rPr>
          <w:delText>功能说明：</w:delText>
        </w:r>
        <w:r>
          <w:rPr>
            <w:rFonts w:ascii="微软雅黑" w:hAnsi="微软雅黑" w:hint="eastAsia"/>
            <w:szCs w:val="24"/>
          </w:rPr>
          <w:delText>对考评人员数据的统计和分析，同时可以进行新增、编辑、导入。</w:delText>
        </w:r>
      </w:del>
    </w:p>
    <w:p w:rsidR="00E41F51" w:rsidRDefault="00EA7EA4">
      <w:pPr>
        <w:rPr>
          <w:del w:id="498" w:author="陈章仁" w:date="2018-09-29T11:30:00Z"/>
          <w:rFonts w:ascii="微软雅黑" w:hAnsi="微软雅黑"/>
          <w:szCs w:val="24"/>
        </w:rPr>
      </w:pPr>
      <w:del w:id="499" w:author="陈章仁" w:date="2018-09-29T11:30:00Z">
        <w:r>
          <w:rPr>
            <w:rFonts w:ascii="微软雅黑" w:hAnsi="微软雅黑" w:hint="eastAsia"/>
            <w:szCs w:val="24"/>
          </w:rPr>
          <w:delText>进行考评员的聘任和解聘、年度评价</w:delText>
        </w:r>
        <w:r>
          <w:rPr>
            <w:rFonts w:ascii="微软雅黑" w:hAnsi="微软雅黑" w:hint="eastAsia"/>
            <w:b/>
            <w:bCs/>
            <w:szCs w:val="24"/>
          </w:rPr>
          <w:delText>,</w:delText>
        </w:r>
      </w:del>
    </w:p>
    <w:p w:rsidR="00E41F51" w:rsidRDefault="00EA7EA4">
      <w:pPr>
        <w:rPr>
          <w:del w:id="500" w:author="陈章仁" w:date="2018-09-29T11:30:00Z"/>
          <w:rFonts w:ascii="微软雅黑" w:hAnsi="微软雅黑"/>
          <w:szCs w:val="24"/>
        </w:rPr>
      </w:pPr>
      <w:del w:id="501" w:author="陈章仁" w:date="2018-09-29T11:30:00Z">
        <w:r>
          <w:rPr>
            <w:rFonts w:ascii="微软雅黑" w:hAnsi="微软雅黑" w:hint="eastAsia"/>
            <w:szCs w:val="24"/>
          </w:rPr>
          <w:delText>对考评人员数据的统计和分析，同时可以进行新增、编辑、导入、</w:delText>
        </w:r>
        <w:r>
          <w:rPr>
            <w:rFonts w:ascii="微软雅黑" w:hAnsi="微软雅黑" w:hint="eastAsia"/>
            <w:color w:val="FF0000"/>
            <w:szCs w:val="24"/>
          </w:rPr>
          <w:delText>奖惩记录</w:delText>
        </w:r>
        <w:r>
          <w:rPr>
            <w:rFonts w:ascii="微软雅黑" w:hAnsi="微软雅黑" w:hint="eastAsia"/>
            <w:szCs w:val="24"/>
          </w:rPr>
          <w:delText>。</w:delText>
        </w:r>
      </w:del>
    </w:p>
    <w:p w:rsidR="00E41F51" w:rsidRDefault="00EA7EA4">
      <w:pPr>
        <w:rPr>
          <w:del w:id="502" w:author="陈章仁" w:date="2018-09-29T11:30:00Z"/>
          <w:rFonts w:ascii="微软雅黑" w:hAnsi="微软雅黑"/>
          <w:szCs w:val="24"/>
        </w:rPr>
      </w:pPr>
      <w:del w:id="503" w:author="陈章仁" w:date="2018-09-29T11:30:00Z">
        <w:r>
          <w:rPr>
            <w:rFonts w:ascii="微软雅黑" w:hAnsi="微软雅黑" w:hint="eastAsia"/>
            <w:szCs w:val="24"/>
          </w:rPr>
          <w:lastRenderedPageBreak/>
          <w:delText>进行考评人员的聘任、解聘、年度评价、管理、使用。（审，聘，管）</w:delText>
        </w:r>
      </w:del>
    </w:p>
    <w:p w:rsidR="00E41F51" w:rsidRDefault="00EA7EA4">
      <w:pPr>
        <w:rPr>
          <w:del w:id="504" w:author="陈章仁" w:date="2018-09-29T11:30:00Z"/>
          <w:rFonts w:ascii="微软雅黑" w:hAnsi="微软雅黑"/>
          <w:szCs w:val="24"/>
        </w:rPr>
      </w:pPr>
      <w:del w:id="505" w:author="陈章仁" w:date="2018-09-29T11:30:00Z">
        <w:r>
          <w:rPr>
            <w:rFonts w:ascii="微软雅黑" w:hAnsi="微软雅黑" w:hint="eastAsia"/>
            <w:szCs w:val="24"/>
          </w:rPr>
          <w:delText>考评人员可以在平台进行在线学习培训、考核。</w:delText>
        </w:r>
      </w:del>
    </w:p>
    <w:p w:rsidR="00E41F51" w:rsidRDefault="00EA7EA4">
      <w:pPr>
        <w:rPr>
          <w:del w:id="506" w:author="陈章仁" w:date="2018-09-29T11:30:00Z"/>
          <w:rFonts w:ascii="微软雅黑" w:hAnsi="微软雅黑"/>
          <w:szCs w:val="24"/>
        </w:rPr>
      </w:pPr>
      <w:del w:id="507" w:author="陈章仁" w:date="2018-09-29T11:30:00Z">
        <w:r>
          <w:rPr>
            <w:rFonts w:ascii="微软雅黑" w:hAnsi="微软雅黑" w:hint="eastAsia"/>
            <w:szCs w:val="24"/>
          </w:rPr>
          <w:delText>考评员证书</w:delText>
        </w:r>
        <w:r>
          <w:rPr>
            <w:rFonts w:ascii="微软雅黑" w:hAnsi="微软雅黑"/>
            <w:szCs w:val="24"/>
          </w:rPr>
          <w:delText>三年有效期满后，需要重新培训考核拿证</w:delText>
        </w:r>
      </w:del>
    </w:p>
    <w:p w:rsidR="00E41F51" w:rsidRDefault="00EA7EA4">
      <w:pPr>
        <w:rPr>
          <w:del w:id="508" w:author="陈章仁" w:date="2018-09-29T11:30:00Z"/>
          <w:rFonts w:ascii="微软雅黑" w:hAnsi="微软雅黑"/>
          <w:szCs w:val="24"/>
        </w:rPr>
      </w:pPr>
      <w:del w:id="509" w:author="陈章仁" w:date="2018-09-29T11:30:00Z">
        <w:r>
          <w:rPr>
            <w:rFonts w:ascii="微软雅黑" w:hAnsi="微软雅黑"/>
            <w:szCs w:val="24"/>
          </w:rPr>
          <w:delText>专家</w:delText>
        </w:r>
        <w:r>
          <w:rPr>
            <w:rFonts w:ascii="微软雅黑" w:hAnsi="微软雅黑" w:hint="eastAsia"/>
            <w:szCs w:val="24"/>
          </w:rPr>
          <w:delText>聘期</w:delText>
        </w:r>
        <w:r>
          <w:rPr>
            <w:rFonts w:ascii="微软雅黑" w:hAnsi="微软雅黑"/>
            <w:szCs w:val="24"/>
          </w:rPr>
          <w:delText>满后可以无条件续期</w:delText>
        </w:r>
      </w:del>
    </w:p>
    <w:p w:rsidR="00E41F51" w:rsidRDefault="00EA7EA4">
      <w:pPr>
        <w:rPr>
          <w:del w:id="510" w:author="陈章仁" w:date="2018-09-29T11:30:00Z"/>
          <w:rFonts w:ascii="微软雅黑" w:hAnsi="微软雅黑"/>
          <w:szCs w:val="24"/>
        </w:rPr>
      </w:pPr>
      <w:del w:id="511" w:author="陈章仁" w:date="2018-09-29T11:30:00Z">
        <w:r>
          <w:rPr>
            <w:rFonts w:ascii="微软雅黑" w:hAnsi="微软雅黑" w:hint="eastAsia"/>
            <w:szCs w:val="24"/>
          </w:rPr>
          <w:delText>一个</w:delText>
        </w:r>
        <w:r>
          <w:rPr>
            <w:rFonts w:ascii="微软雅黑" w:hAnsi="微软雅黑"/>
            <w:szCs w:val="24"/>
          </w:rPr>
          <w:delText>考评员在</w:delText>
        </w:r>
        <w:r>
          <w:rPr>
            <w:rFonts w:ascii="微软雅黑" w:hAnsi="微软雅黑" w:hint="eastAsia"/>
            <w:szCs w:val="24"/>
          </w:rPr>
          <w:delText>同一个机构同一年</w:delText>
        </w:r>
        <w:r>
          <w:rPr>
            <w:rFonts w:ascii="微软雅黑" w:hAnsi="微软雅黑"/>
            <w:szCs w:val="24"/>
          </w:rPr>
          <w:delText>考评不能</w:delText>
        </w:r>
        <w:r>
          <w:rPr>
            <w:rFonts w:ascii="微软雅黑" w:hAnsi="微软雅黑" w:hint="eastAsia"/>
            <w:szCs w:val="24"/>
          </w:rPr>
          <w:delText>连续</w:delText>
        </w:r>
        <w:r>
          <w:rPr>
            <w:rFonts w:ascii="微软雅黑" w:hAnsi="微软雅黑"/>
            <w:szCs w:val="24"/>
          </w:rPr>
          <w:delText>超过</w:delText>
        </w:r>
        <w:r>
          <w:rPr>
            <w:rFonts w:ascii="微软雅黑" w:hAnsi="微软雅黑" w:hint="eastAsia"/>
            <w:szCs w:val="24"/>
          </w:rPr>
          <w:delText>三次</w:delText>
        </w:r>
      </w:del>
    </w:p>
    <w:p w:rsidR="00E41F51" w:rsidRDefault="00EA7EA4">
      <w:pPr>
        <w:rPr>
          <w:del w:id="512" w:author="陈章仁" w:date="2018-09-29T11:30:00Z"/>
          <w:rFonts w:ascii="微软雅黑" w:hAnsi="微软雅黑"/>
          <w:szCs w:val="24"/>
        </w:rPr>
      </w:pPr>
      <w:del w:id="513" w:author="陈章仁" w:date="2018-09-29T11:30:00Z">
        <w:r>
          <w:rPr>
            <w:rFonts w:ascii="微软雅黑" w:hAnsi="微软雅黑" w:hint="eastAsia"/>
            <w:szCs w:val="24"/>
          </w:rPr>
          <w:delText>考评员</w:delText>
        </w:r>
        <w:r>
          <w:rPr>
            <w:rFonts w:ascii="微软雅黑" w:hAnsi="微软雅黑"/>
            <w:szCs w:val="24"/>
          </w:rPr>
          <w:delText>的信息</w:delText>
        </w:r>
        <w:r>
          <w:rPr>
            <w:rFonts w:ascii="微软雅黑" w:hAnsi="微软雅黑" w:hint="eastAsia"/>
            <w:szCs w:val="24"/>
          </w:rPr>
          <w:delText>批量</w:delText>
        </w:r>
        <w:r>
          <w:rPr>
            <w:rFonts w:ascii="微软雅黑" w:hAnsi="微软雅黑"/>
            <w:szCs w:val="24"/>
          </w:rPr>
          <w:delText>导出供打印</w:delText>
        </w:r>
      </w:del>
    </w:p>
    <w:p w:rsidR="00E41F51" w:rsidRDefault="00EA7EA4">
      <w:pPr>
        <w:rPr>
          <w:del w:id="514" w:author="陈章仁" w:date="2018-09-29T11:30:00Z"/>
          <w:rFonts w:ascii="微软雅黑" w:hAnsi="微软雅黑"/>
          <w:szCs w:val="24"/>
        </w:rPr>
      </w:pPr>
      <w:del w:id="515" w:author="陈章仁" w:date="2018-09-29T11:30:00Z">
        <w:r>
          <w:rPr>
            <w:rFonts w:ascii="微软雅黑" w:hAnsi="微软雅黑" w:hint="eastAsia"/>
            <w:szCs w:val="24"/>
          </w:rPr>
          <w:delText>考评员证书</w:delText>
        </w:r>
        <w:r>
          <w:rPr>
            <w:rFonts w:ascii="微软雅黑" w:hAnsi="微软雅黑"/>
            <w:szCs w:val="24"/>
          </w:rPr>
          <w:delText>到期前</w:delText>
        </w:r>
        <w:r>
          <w:rPr>
            <w:rFonts w:ascii="微软雅黑" w:hAnsi="微软雅黑" w:hint="eastAsia"/>
            <w:szCs w:val="24"/>
          </w:rPr>
          <w:delText>三</w:delText>
        </w:r>
        <w:r>
          <w:rPr>
            <w:rFonts w:ascii="微软雅黑" w:hAnsi="微软雅黑"/>
            <w:szCs w:val="24"/>
          </w:rPr>
          <w:delText>个月</w:delText>
        </w:r>
        <w:r>
          <w:rPr>
            <w:rFonts w:ascii="微软雅黑" w:hAnsi="微软雅黑" w:hint="eastAsia"/>
            <w:szCs w:val="24"/>
          </w:rPr>
          <w:delText>短信</w:delText>
        </w:r>
        <w:r>
          <w:rPr>
            <w:rFonts w:ascii="微软雅黑" w:hAnsi="微软雅黑"/>
            <w:szCs w:val="24"/>
          </w:rPr>
          <w:delText>提醒</w:delText>
        </w:r>
      </w:del>
    </w:p>
    <w:p w:rsidR="00E41F51" w:rsidRDefault="00EA7EA4">
      <w:pPr>
        <w:rPr>
          <w:del w:id="516" w:author="陈章仁" w:date="2018-09-29T11:30:00Z"/>
          <w:rFonts w:ascii="微软雅黑" w:hAnsi="微软雅黑"/>
          <w:szCs w:val="24"/>
        </w:rPr>
      </w:pPr>
      <w:del w:id="517" w:author="陈章仁" w:date="2018-09-29T11:30:00Z">
        <w:r>
          <w:rPr>
            <w:rFonts w:ascii="微软雅黑" w:hAnsi="微软雅黑" w:hint="eastAsia"/>
            <w:szCs w:val="24"/>
          </w:rPr>
          <w:delText>复审换证：线下培训考核或提交任期内考评工作总结复审换证</w:delText>
        </w:r>
      </w:del>
    </w:p>
    <w:p w:rsidR="00E41F51" w:rsidRDefault="00EA7EA4">
      <w:pPr>
        <w:rPr>
          <w:del w:id="518" w:author="陈章仁" w:date="2018-09-29T11:30:00Z"/>
          <w:rFonts w:ascii="微软雅黑" w:hAnsi="微软雅黑"/>
          <w:szCs w:val="24"/>
        </w:rPr>
      </w:pPr>
      <w:del w:id="519" w:author="陈章仁" w:date="2018-09-29T11:30:00Z">
        <w:r>
          <w:rPr>
            <w:rFonts w:ascii="微软雅黑" w:hAnsi="微软雅黑" w:hint="eastAsia"/>
            <w:szCs w:val="24"/>
          </w:rPr>
          <w:delText>证书由证书科办理</w:delText>
        </w:r>
      </w:del>
    </w:p>
    <w:p w:rsidR="00E41F51" w:rsidRDefault="00EA7EA4">
      <w:pPr>
        <w:rPr>
          <w:del w:id="520" w:author="陈章仁" w:date="2018-09-29T11:30:00Z"/>
          <w:rFonts w:ascii="微软雅黑" w:hAnsi="微软雅黑"/>
          <w:szCs w:val="24"/>
        </w:rPr>
      </w:pPr>
      <w:del w:id="521" w:author="陈章仁" w:date="2018-09-29T11:30:00Z">
        <w:r>
          <w:rPr>
            <w:rFonts w:ascii="微软雅黑" w:hAnsi="微软雅黑" w:hint="eastAsia"/>
            <w:szCs w:val="24"/>
          </w:rPr>
          <w:delText>证书编号规则（11位）：年份2位+1400（固定）+级别（高级考评员：1/考评员：2）+序列号4位</w:delText>
        </w:r>
      </w:del>
    </w:p>
    <w:p w:rsidR="00E41F51" w:rsidRDefault="00EA7EA4">
      <w:pPr>
        <w:rPr>
          <w:del w:id="522" w:author="陈章仁" w:date="2018-09-29T11:30:00Z"/>
          <w:rFonts w:ascii="微软雅黑" w:hAnsi="微软雅黑"/>
          <w:szCs w:val="24"/>
        </w:rPr>
      </w:pPr>
      <w:del w:id="523" w:author="陈章仁" w:date="2018-09-29T11:30:00Z">
        <w:r>
          <w:rPr>
            <w:rFonts w:ascii="微软雅黑" w:hAnsi="微软雅黑" w:hint="eastAsia"/>
            <w:szCs w:val="24"/>
          </w:rPr>
          <w:delText>支持手动及随机派遣。</w:delText>
        </w:r>
      </w:del>
    </w:p>
    <w:p w:rsidR="00E41F51" w:rsidRDefault="00EA7EA4">
      <w:pPr>
        <w:pStyle w:val="2"/>
        <w:rPr>
          <w:rFonts w:ascii="微软雅黑" w:hAnsi="微软雅黑"/>
        </w:rPr>
      </w:pPr>
      <w:bookmarkStart w:id="524" w:name="_Toc525227185"/>
      <w:bookmarkStart w:id="525" w:name="_Toc525228562"/>
      <w:bookmarkStart w:id="526" w:name="_Toc525227878"/>
      <w:r>
        <w:rPr>
          <w:rFonts w:ascii="微软雅黑" w:hAnsi="微软雅黑"/>
        </w:rPr>
        <w:t>在线学习培训</w:t>
      </w:r>
      <w:bookmarkEnd w:id="524"/>
      <w:bookmarkEnd w:id="525"/>
      <w:bookmarkEnd w:id="526"/>
    </w:p>
    <w:p w:rsidR="00E41F51" w:rsidRDefault="00EA7EA4">
      <w:pPr>
        <w:rPr>
          <w:rFonts w:ascii="微软雅黑" w:hAnsi="微软雅黑"/>
          <w:szCs w:val="24"/>
        </w:rPr>
      </w:pPr>
      <w:r>
        <w:rPr>
          <w:rFonts w:ascii="微软雅黑" w:hAnsi="微软雅黑" w:hint="eastAsia"/>
          <w:szCs w:val="24"/>
        </w:rPr>
        <w:t>同省级职业资格考试流程</w:t>
      </w:r>
    </w:p>
    <w:p w:rsidR="00E41F51" w:rsidRDefault="00E41F51">
      <w:pPr>
        <w:rPr>
          <w:rFonts w:ascii="微软雅黑" w:hAnsi="微软雅黑"/>
          <w:szCs w:val="24"/>
        </w:rPr>
      </w:pPr>
    </w:p>
    <w:p w:rsidR="00E41F51" w:rsidRDefault="00E41F51">
      <w:pPr>
        <w:rPr>
          <w:rFonts w:ascii="微软雅黑" w:hAnsi="微软雅黑"/>
          <w:szCs w:val="24"/>
        </w:rPr>
      </w:pPr>
    </w:p>
    <w:p w:rsidR="00E41F51" w:rsidRDefault="00E41F51">
      <w:pPr>
        <w:rPr>
          <w:rFonts w:ascii="微软雅黑" w:hAnsi="微软雅黑"/>
          <w:szCs w:val="24"/>
        </w:rPr>
      </w:pPr>
    </w:p>
    <w:p w:rsidR="00E41F51" w:rsidRDefault="00E41F51">
      <w:pPr>
        <w:rPr>
          <w:rFonts w:ascii="微软雅黑" w:hAnsi="微软雅黑"/>
          <w:szCs w:val="24"/>
        </w:rPr>
      </w:pPr>
    </w:p>
    <w:p w:rsidR="00E41F51" w:rsidRDefault="00E41F51">
      <w:pPr>
        <w:rPr>
          <w:rFonts w:ascii="微软雅黑" w:hAnsi="微软雅黑"/>
          <w:szCs w:val="24"/>
        </w:rPr>
      </w:pPr>
    </w:p>
    <w:p w:rsidR="00E41F51" w:rsidRDefault="00E41F51">
      <w:pPr>
        <w:rPr>
          <w:rFonts w:ascii="微软雅黑" w:hAnsi="微软雅黑"/>
          <w:szCs w:val="24"/>
        </w:rPr>
      </w:pPr>
    </w:p>
    <w:p w:rsidR="00E41F51" w:rsidRDefault="00E41F51">
      <w:pPr>
        <w:rPr>
          <w:del w:id="527" w:author="陈章仁" w:date="2018-09-28T15:11:00Z"/>
          <w:rFonts w:ascii="微软雅黑" w:hAnsi="微软雅黑"/>
          <w:szCs w:val="24"/>
        </w:rPr>
      </w:pPr>
    </w:p>
    <w:p w:rsidR="00E41F51" w:rsidRDefault="00E41F51">
      <w:pPr>
        <w:rPr>
          <w:del w:id="528" w:author="陈章仁" w:date="2018-09-28T15:11:00Z"/>
          <w:rFonts w:ascii="微软雅黑" w:hAnsi="微软雅黑"/>
          <w:szCs w:val="24"/>
        </w:rPr>
      </w:pPr>
    </w:p>
    <w:p w:rsidR="00E41F51" w:rsidRDefault="00E41F51">
      <w:pPr>
        <w:rPr>
          <w:del w:id="529" w:author="陈章仁" w:date="2018-09-28T15:11:00Z"/>
          <w:rFonts w:ascii="微软雅黑" w:hAnsi="微软雅黑"/>
          <w:szCs w:val="24"/>
        </w:rPr>
      </w:pPr>
    </w:p>
    <w:p w:rsidR="00E41F51" w:rsidRDefault="00E41F51">
      <w:pPr>
        <w:rPr>
          <w:del w:id="530" w:author="陈章仁" w:date="2018-09-28T15:11:00Z"/>
          <w:rFonts w:ascii="微软雅黑" w:hAnsi="微软雅黑"/>
          <w:szCs w:val="24"/>
        </w:rPr>
      </w:pPr>
    </w:p>
    <w:p w:rsidR="00E41F51" w:rsidRDefault="00E41F51">
      <w:pPr>
        <w:rPr>
          <w:del w:id="531" w:author="陈章仁" w:date="2018-09-28T15:11:00Z"/>
          <w:rFonts w:ascii="微软雅黑" w:hAnsi="微软雅黑"/>
          <w:szCs w:val="24"/>
        </w:rPr>
      </w:pPr>
    </w:p>
    <w:p w:rsidR="00E41F51" w:rsidRDefault="00E41F51">
      <w:pPr>
        <w:rPr>
          <w:del w:id="532" w:author="陈章仁" w:date="2018-09-28T15:11:00Z"/>
          <w:rFonts w:ascii="微软雅黑" w:hAnsi="微软雅黑"/>
          <w:szCs w:val="24"/>
        </w:rPr>
      </w:pPr>
    </w:p>
    <w:p w:rsidR="00E41F51" w:rsidRDefault="00E41F51">
      <w:pPr>
        <w:rPr>
          <w:del w:id="533" w:author="陈章仁" w:date="2018-09-28T15:11:00Z"/>
          <w:rFonts w:ascii="微软雅黑" w:hAnsi="微软雅黑"/>
          <w:szCs w:val="24"/>
        </w:rPr>
      </w:pPr>
    </w:p>
    <w:p w:rsidR="00E41F51" w:rsidRDefault="00EA7EA4">
      <w:pPr>
        <w:pStyle w:val="1"/>
        <w:rPr>
          <w:rFonts w:ascii="微软雅黑" w:hAnsi="微软雅黑"/>
        </w:rPr>
      </w:pPr>
      <w:bookmarkStart w:id="534" w:name="_Toc525228563"/>
      <w:bookmarkStart w:id="535" w:name="_Toc525227879"/>
      <w:bookmarkStart w:id="536" w:name="_Toc525227186"/>
      <w:r>
        <w:rPr>
          <w:rFonts w:ascii="微软雅黑" w:hAnsi="微软雅黑" w:hint="eastAsia"/>
        </w:rPr>
        <w:t>竞赛考试流程（竞赛科）</w:t>
      </w:r>
      <w:bookmarkEnd w:id="534"/>
      <w:bookmarkEnd w:id="535"/>
      <w:bookmarkEnd w:id="536"/>
    </w:p>
    <w:p w:rsidR="00E41F51" w:rsidRDefault="00EA7EA4">
      <w:pPr>
        <w:rPr>
          <w:rFonts w:ascii="微软雅黑" w:hAnsi="微软雅黑"/>
          <w:szCs w:val="24"/>
        </w:rPr>
      </w:pPr>
      <w:r>
        <w:rPr>
          <w:rFonts w:ascii="微软雅黑" w:hAnsi="微软雅黑" w:hint="eastAsia"/>
          <w:szCs w:val="24"/>
        </w:rPr>
        <w:t>同省级职业资格考试流程</w:t>
      </w:r>
    </w:p>
    <w:p w:rsidR="00E41F51" w:rsidRDefault="00EA7EA4">
      <w:pPr>
        <w:rPr>
          <w:rFonts w:ascii="微软雅黑" w:hAnsi="微软雅黑"/>
          <w:szCs w:val="24"/>
        </w:rPr>
      </w:pPr>
      <w:r>
        <w:rPr>
          <w:rFonts w:ascii="微软雅黑" w:hAnsi="微软雅黑"/>
          <w:szCs w:val="24"/>
        </w:rPr>
        <w:t>只有省和市</w:t>
      </w:r>
      <w:ins w:id="537" w:author="陈章仁" w:date="2018-09-26T17:19:00Z">
        <w:r>
          <w:rPr>
            <w:rFonts w:ascii="微软雅黑" w:hAnsi="微软雅黑" w:hint="eastAsia"/>
            <w:szCs w:val="24"/>
          </w:rPr>
          <w:t>、行业协会</w:t>
        </w:r>
      </w:ins>
      <w:r>
        <w:rPr>
          <w:rFonts w:ascii="微软雅黑" w:hAnsi="微软雅黑"/>
          <w:szCs w:val="24"/>
        </w:rPr>
        <w:t>可以组织相关级别的竞赛考试</w:t>
      </w:r>
    </w:p>
    <w:p w:rsidR="00E41F51" w:rsidRDefault="00EA7EA4">
      <w:pPr>
        <w:rPr>
          <w:rFonts w:ascii="微软雅黑" w:hAnsi="微软雅黑"/>
          <w:szCs w:val="24"/>
        </w:rPr>
      </w:pPr>
      <w:r>
        <w:rPr>
          <w:rFonts w:ascii="微软雅黑" w:hAnsi="微软雅黑"/>
          <w:szCs w:val="24"/>
        </w:rPr>
        <w:t>独立表结构</w:t>
      </w:r>
    </w:p>
    <w:p w:rsidR="00E41F51" w:rsidRDefault="00EA7EA4">
      <w:pPr>
        <w:pStyle w:val="2"/>
        <w:rPr>
          <w:rFonts w:ascii="微软雅黑" w:hAnsi="微软雅黑"/>
        </w:rPr>
      </w:pPr>
      <w:bookmarkStart w:id="538" w:name="_Toc525227880"/>
      <w:bookmarkStart w:id="539" w:name="_Toc525228564"/>
      <w:bookmarkStart w:id="540" w:name="_Toc525227187"/>
      <w:r>
        <w:rPr>
          <w:rFonts w:ascii="微软雅黑" w:hAnsi="微软雅黑"/>
        </w:rPr>
        <w:t>发布公告</w:t>
      </w:r>
      <w:bookmarkEnd w:id="538"/>
      <w:bookmarkEnd w:id="539"/>
      <w:bookmarkEnd w:id="540"/>
    </w:p>
    <w:p w:rsidR="00E41F51" w:rsidRDefault="00EA7EA4">
      <w:pPr>
        <w:pStyle w:val="2"/>
        <w:rPr>
          <w:rFonts w:ascii="微软雅黑" w:hAnsi="微软雅黑"/>
        </w:rPr>
      </w:pPr>
      <w:bookmarkStart w:id="541" w:name="_Toc525228565"/>
      <w:bookmarkStart w:id="542" w:name="_Toc525227881"/>
      <w:bookmarkStart w:id="543" w:name="_Toc525227188"/>
      <w:r>
        <w:rPr>
          <w:rFonts w:ascii="微软雅黑" w:hAnsi="微软雅黑" w:hint="eastAsia"/>
        </w:rPr>
        <w:t>考生报名（竞赛考生）</w:t>
      </w:r>
      <w:bookmarkEnd w:id="541"/>
      <w:bookmarkEnd w:id="542"/>
      <w:bookmarkEnd w:id="543"/>
    </w:p>
    <w:p w:rsidR="00E41F51" w:rsidRDefault="00EA7EA4">
      <w:pPr>
        <w:rPr>
          <w:rFonts w:ascii="微软雅黑" w:hAnsi="微软雅黑"/>
          <w:szCs w:val="24"/>
        </w:rPr>
      </w:pPr>
      <w:r>
        <w:rPr>
          <w:rFonts w:ascii="微软雅黑" w:hAnsi="微软雅黑" w:hint="eastAsia"/>
          <w:b/>
          <w:szCs w:val="24"/>
        </w:rPr>
        <w:t>功能说明：</w:t>
      </w:r>
      <w:r>
        <w:rPr>
          <w:rFonts w:ascii="微软雅黑" w:hAnsi="微软雅黑" w:hint="eastAsia"/>
          <w:szCs w:val="24"/>
        </w:rPr>
        <w:t>根据竞赛文件开放竞赛报名端口（个人，单位）</w:t>
      </w:r>
      <w:ins w:id="544" w:author="陈章仁" w:date="2018-09-26T17:20:00Z">
        <w:r>
          <w:rPr>
            <w:rFonts w:ascii="微软雅黑" w:hAnsi="微软雅黑" w:hint="eastAsia"/>
            <w:szCs w:val="24"/>
          </w:rPr>
          <w:t>,进入端口后，</w:t>
        </w:r>
      </w:ins>
      <w:ins w:id="545" w:author="陈章仁" w:date="2018-09-27T14:24:00Z">
        <w:r>
          <w:rPr>
            <w:rFonts w:ascii="微软雅黑" w:hAnsi="微软雅黑" w:hint="eastAsia"/>
            <w:szCs w:val="24"/>
          </w:rPr>
          <w:t>必</w:t>
        </w:r>
      </w:ins>
      <w:ins w:id="546" w:author="陈章仁" w:date="2018-09-26T17:21:00Z">
        <w:r>
          <w:rPr>
            <w:rFonts w:ascii="微软雅黑" w:hAnsi="微软雅黑" w:hint="eastAsia"/>
            <w:szCs w:val="24"/>
          </w:rPr>
          <w:t>填</w:t>
        </w:r>
      </w:ins>
      <w:ins w:id="547" w:author="陈章仁" w:date="2018-09-28T10:48:00Z">
        <w:r>
          <w:rPr>
            <w:rFonts w:ascii="微软雅黑" w:hAnsi="微软雅黑" w:hint="eastAsia"/>
            <w:szCs w:val="24"/>
          </w:rPr>
          <w:t>参</w:t>
        </w:r>
      </w:ins>
      <w:ins w:id="548" w:author="陈章仁" w:date="2018-09-27T14:24:00Z">
        <w:r>
          <w:rPr>
            <w:rFonts w:ascii="微软雅黑" w:hAnsi="微软雅黑" w:hint="eastAsia"/>
            <w:szCs w:val="24"/>
          </w:rPr>
          <w:t>赛</w:t>
        </w:r>
      </w:ins>
      <w:ins w:id="549" w:author="陈章仁" w:date="2018-09-28T10:49:00Z">
        <w:r>
          <w:rPr>
            <w:rFonts w:ascii="微软雅黑" w:hAnsi="微软雅黑" w:hint="eastAsia"/>
            <w:szCs w:val="24"/>
          </w:rPr>
          <w:t>工种</w:t>
        </w:r>
      </w:ins>
      <w:ins w:id="550" w:author="陈章仁" w:date="2018-09-28T10:48:00Z">
        <w:r>
          <w:rPr>
            <w:rFonts w:ascii="微软雅黑" w:hAnsi="微软雅黑" w:hint="eastAsia"/>
            <w:szCs w:val="24"/>
          </w:rPr>
          <w:t>（</w:t>
        </w:r>
      </w:ins>
      <w:ins w:id="551" w:author="陈章仁" w:date="2018-09-28T10:49:00Z">
        <w:r>
          <w:rPr>
            <w:rFonts w:ascii="微软雅黑" w:hAnsi="微软雅黑" w:hint="eastAsia"/>
            <w:szCs w:val="24"/>
          </w:rPr>
          <w:t>项目</w:t>
        </w:r>
      </w:ins>
      <w:ins w:id="552" w:author="陈章仁" w:date="2018-09-28T10:48:00Z">
        <w:r>
          <w:rPr>
            <w:rFonts w:ascii="微软雅黑" w:hAnsi="微软雅黑" w:hint="eastAsia"/>
            <w:szCs w:val="24"/>
          </w:rPr>
          <w:t>）</w:t>
        </w:r>
      </w:ins>
      <w:del w:id="553" w:author="陈章仁" w:date="2018-09-28T10:49:00Z">
        <w:r>
          <w:rPr>
            <w:rFonts w:ascii="微软雅黑" w:hAnsi="微软雅黑" w:hint="eastAsia"/>
            <w:szCs w:val="24"/>
          </w:rPr>
          <w:delText>，报名时填写工种</w:delText>
        </w:r>
      </w:del>
      <w:ins w:id="554" w:author="陈章仁" w:date="2018-09-26T17:23:00Z">
        <w:r>
          <w:rPr>
            <w:rFonts w:ascii="微软雅黑" w:hAnsi="微软雅黑" w:hint="eastAsia"/>
            <w:szCs w:val="24"/>
          </w:rPr>
          <w:t>，</w:t>
        </w:r>
      </w:ins>
      <w:ins w:id="555" w:author="陈章仁" w:date="2018-09-28T10:55:00Z">
        <w:r>
          <w:rPr>
            <w:rFonts w:ascii="微软雅黑" w:hAnsi="微软雅黑" w:hint="eastAsia"/>
            <w:szCs w:val="24"/>
          </w:rPr>
          <w:t>组别，</w:t>
        </w:r>
      </w:ins>
      <w:ins w:id="556" w:author="陈章仁" w:date="2018-09-28T10:56:00Z">
        <w:r>
          <w:rPr>
            <w:rFonts w:ascii="微软雅黑" w:hAnsi="微软雅黑" w:hint="eastAsia"/>
            <w:szCs w:val="24"/>
          </w:rPr>
          <w:t>而</w:t>
        </w:r>
      </w:ins>
      <w:ins w:id="557" w:author="陈章仁" w:date="2018-09-28T10:50:00Z">
        <w:r>
          <w:rPr>
            <w:rFonts w:ascii="微软雅黑" w:hAnsi="微软雅黑" w:hint="eastAsia"/>
            <w:szCs w:val="24"/>
          </w:rPr>
          <w:t>获奖</w:t>
        </w:r>
      </w:ins>
      <w:ins w:id="558" w:author="陈章仁" w:date="2018-09-28T10:59:00Z">
        <w:r>
          <w:rPr>
            <w:rFonts w:ascii="微软雅黑" w:hAnsi="微软雅黑" w:hint="eastAsia"/>
            <w:szCs w:val="24"/>
          </w:rPr>
          <w:t>职业（</w:t>
        </w:r>
      </w:ins>
      <w:ins w:id="559" w:author="陈章仁" w:date="2018-09-28T10:56:00Z">
        <w:r>
          <w:rPr>
            <w:rFonts w:ascii="微软雅黑" w:hAnsi="微软雅黑" w:hint="eastAsia"/>
            <w:szCs w:val="24"/>
          </w:rPr>
          <w:t>工种）</w:t>
        </w:r>
      </w:ins>
      <w:ins w:id="560" w:author="陈章仁" w:date="2018-09-28T11:04:00Z">
        <w:r>
          <w:rPr>
            <w:rFonts w:ascii="微软雅黑" w:hAnsi="微软雅黑" w:hint="eastAsia"/>
            <w:szCs w:val="24"/>
          </w:rPr>
          <w:t>、</w:t>
        </w:r>
      </w:ins>
      <w:ins w:id="561" w:author="陈章仁" w:date="2018-09-26T17:22:00Z">
        <w:r>
          <w:rPr>
            <w:rFonts w:ascii="微软雅黑" w:hAnsi="微软雅黑" w:hint="eastAsia"/>
            <w:szCs w:val="24"/>
          </w:rPr>
          <w:t>级别</w:t>
        </w:r>
      </w:ins>
      <w:ins w:id="562" w:author="陈章仁" w:date="2018-09-28T15:36:00Z">
        <w:r>
          <w:rPr>
            <w:rFonts w:ascii="微软雅黑" w:hAnsi="微软雅黑" w:hint="eastAsia"/>
            <w:szCs w:val="24"/>
          </w:rPr>
          <w:t>、方向</w:t>
        </w:r>
      </w:ins>
      <w:ins w:id="563" w:author="陈章仁" w:date="2018-09-28T10:57:00Z">
        <w:r>
          <w:rPr>
            <w:rFonts w:ascii="微软雅黑" w:hAnsi="微软雅黑" w:hint="eastAsia"/>
            <w:szCs w:val="24"/>
          </w:rPr>
          <w:t>在考生及机构填报时不显示，在</w:t>
        </w:r>
      </w:ins>
      <w:ins w:id="564" w:author="陈章仁" w:date="2018-09-28T10:58:00Z">
        <w:r>
          <w:rPr>
            <w:rFonts w:ascii="微软雅黑" w:hAnsi="微软雅黑" w:hint="eastAsia"/>
            <w:szCs w:val="24"/>
          </w:rPr>
          <w:t>公布了获奖名单</w:t>
        </w:r>
      </w:ins>
      <w:ins w:id="565" w:author="陈章仁" w:date="2018-09-28T11:04:00Z">
        <w:r>
          <w:rPr>
            <w:rFonts w:ascii="微软雅黑" w:hAnsi="微软雅黑" w:hint="eastAsia"/>
            <w:szCs w:val="24"/>
          </w:rPr>
          <w:t>后</w:t>
        </w:r>
      </w:ins>
      <w:ins w:id="566" w:author="陈章仁" w:date="2018-09-28T10:58:00Z">
        <w:r>
          <w:rPr>
            <w:rFonts w:ascii="微软雅黑" w:hAnsi="微软雅黑" w:hint="eastAsia"/>
            <w:szCs w:val="24"/>
          </w:rPr>
          <w:t>，再显示</w:t>
        </w:r>
      </w:ins>
      <w:ins w:id="567" w:author="陈章仁" w:date="2018-09-26T17:24:00Z">
        <w:r>
          <w:rPr>
            <w:rFonts w:ascii="微软雅黑" w:hAnsi="微软雅黑" w:hint="eastAsia"/>
            <w:szCs w:val="24"/>
          </w:rPr>
          <w:t>）</w:t>
        </w:r>
      </w:ins>
      <w:ins w:id="568" w:author="陈章仁" w:date="2018-09-26T17:22:00Z">
        <w:r>
          <w:rPr>
            <w:rFonts w:ascii="微软雅黑" w:hAnsi="微软雅黑" w:hint="eastAsia"/>
            <w:szCs w:val="24"/>
          </w:rPr>
          <w:t>，</w:t>
        </w:r>
      </w:ins>
      <w:r>
        <w:rPr>
          <w:rFonts w:ascii="微软雅黑" w:hAnsi="微软雅黑" w:hint="eastAsia"/>
          <w:szCs w:val="24"/>
        </w:rPr>
        <w:t>（可能一些工种是不在国家职业资格目录里）(不在国家职业资格目录的工种，不能出国家职业资格证。)</w:t>
      </w:r>
      <w:r>
        <w:rPr>
          <w:rFonts w:ascii="微软雅黑" w:hAnsi="微软雅黑"/>
          <w:szCs w:val="24"/>
        </w:rPr>
        <w:t>、分组（教师组、职工组、学生组）地市、单位</w:t>
      </w:r>
      <w:r>
        <w:rPr>
          <w:rFonts w:ascii="微软雅黑" w:hAnsi="微软雅黑" w:hint="eastAsia"/>
          <w:szCs w:val="24"/>
        </w:rPr>
        <w:t>。</w:t>
      </w:r>
    </w:p>
    <w:p w:rsidR="00E41F51" w:rsidRDefault="00EA7EA4">
      <w:pPr>
        <w:rPr>
          <w:ins w:id="569" w:author="陈章仁" w:date="2018-09-28T11:02:00Z"/>
          <w:rFonts w:ascii="微软雅黑" w:hAnsi="微软雅黑"/>
          <w:szCs w:val="24"/>
        </w:rPr>
      </w:pPr>
      <w:del w:id="570" w:author="陈章仁" w:date="2018-09-28T10:58:00Z">
        <w:r>
          <w:rPr>
            <w:rFonts w:ascii="微软雅黑" w:hAnsi="微软雅黑" w:hint="eastAsia"/>
            <w:szCs w:val="24"/>
          </w:rPr>
          <w:lastRenderedPageBreak/>
          <w:delText>竞</w:delText>
        </w:r>
      </w:del>
      <w:ins w:id="571" w:author="陈章仁" w:date="2018-09-28T10:58:00Z">
        <w:r>
          <w:rPr>
            <w:rFonts w:ascii="微软雅黑" w:hAnsi="微软雅黑" w:hint="eastAsia"/>
            <w:szCs w:val="24"/>
          </w:rPr>
          <w:t>参</w:t>
        </w:r>
      </w:ins>
      <w:r>
        <w:rPr>
          <w:rFonts w:ascii="微软雅黑" w:hAnsi="微软雅黑" w:hint="eastAsia"/>
          <w:szCs w:val="24"/>
        </w:rPr>
        <w:t>赛</w:t>
      </w:r>
      <w:ins w:id="572" w:author="陈章仁" w:date="2018-09-28T11:01:00Z">
        <w:r>
          <w:rPr>
            <w:rFonts w:ascii="微软雅黑" w:hAnsi="微软雅黑" w:hint="eastAsia"/>
            <w:szCs w:val="24"/>
          </w:rPr>
          <w:t>工种（</w:t>
        </w:r>
      </w:ins>
      <w:r>
        <w:rPr>
          <w:rFonts w:ascii="微软雅黑" w:hAnsi="微软雅黑" w:hint="eastAsia"/>
          <w:szCs w:val="24"/>
        </w:rPr>
        <w:t>项目</w:t>
      </w:r>
      <w:ins w:id="573" w:author="陈章仁" w:date="2018-09-28T11:01:00Z">
        <w:r>
          <w:rPr>
            <w:rFonts w:ascii="微软雅黑" w:hAnsi="微软雅黑" w:hint="eastAsia"/>
            <w:szCs w:val="24"/>
          </w:rPr>
          <w:t>）</w:t>
        </w:r>
      </w:ins>
    </w:p>
    <w:p w:rsidR="00E41F51" w:rsidRDefault="00EA7EA4">
      <w:pPr>
        <w:rPr>
          <w:ins w:id="574" w:author="陈章仁" w:date="2018-09-28T11:13:00Z"/>
          <w:rFonts w:ascii="微软雅黑" w:hAnsi="微软雅黑"/>
          <w:szCs w:val="24"/>
        </w:rPr>
      </w:pPr>
      <w:ins w:id="575" w:author="陈章仁" w:date="2018-09-28T15:37:00Z">
        <w:r>
          <w:rPr>
            <w:rFonts w:ascii="微软雅黑" w:hAnsi="微软雅黑" w:hint="eastAsia"/>
            <w:szCs w:val="24"/>
          </w:rPr>
          <w:t>组别</w:t>
        </w:r>
      </w:ins>
      <w:ins w:id="576" w:author="陈章仁" w:date="2018-09-28T11:02:00Z">
        <w:r>
          <w:rPr>
            <w:rFonts w:ascii="微软雅黑" w:hAnsi="微软雅黑"/>
            <w:szCs w:val="24"/>
          </w:rPr>
          <w:t>（教师组、职工组、学生组）</w:t>
        </w:r>
      </w:ins>
    </w:p>
    <w:p w:rsidR="00E41F51" w:rsidRDefault="00EA7EA4">
      <w:pPr>
        <w:rPr>
          <w:ins w:id="577" w:author="陈章仁" w:date="2018-09-28T15:37:00Z"/>
          <w:rFonts w:ascii="微软雅黑" w:hAnsi="微软雅黑"/>
          <w:szCs w:val="24"/>
        </w:rPr>
      </w:pPr>
      <w:ins w:id="578" w:author="陈章仁" w:date="2018-09-28T11:02:00Z">
        <w:r>
          <w:rPr>
            <w:rFonts w:ascii="微软雅黑" w:hAnsi="微软雅黑" w:hint="eastAsia"/>
            <w:szCs w:val="24"/>
          </w:rPr>
          <w:t>获</w:t>
        </w:r>
      </w:ins>
      <w:ins w:id="579" w:author="陈章仁" w:date="2018-09-28T11:03:00Z">
        <w:r>
          <w:rPr>
            <w:rFonts w:ascii="微软雅黑" w:hAnsi="微软雅黑" w:hint="eastAsia"/>
            <w:szCs w:val="24"/>
          </w:rPr>
          <w:t>奖职业（工种）</w:t>
        </w:r>
      </w:ins>
    </w:p>
    <w:p w:rsidR="00E41F51" w:rsidRDefault="00EA7EA4">
      <w:pPr>
        <w:rPr>
          <w:ins w:id="580" w:author="陈章仁" w:date="2018-09-28T15:37:00Z"/>
          <w:rFonts w:ascii="微软雅黑" w:hAnsi="微软雅黑"/>
          <w:szCs w:val="24"/>
        </w:rPr>
      </w:pPr>
      <w:ins w:id="581" w:author="陈章仁" w:date="2018-09-28T15:37:00Z">
        <w:r>
          <w:rPr>
            <w:rFonts w:ascii="微软雅黑" w:hAnsi="微软雅黑" w:hint="eastAsia"/>
            <w:szCs w:val="24"/>
          </w:rPr>
          <w:t>方向</w:t>
        </w:r>
      </w:ins>
    </w:p>
    <w:p w:rsidR="00E41F51" w:rsidRDefault="00EA7EA4">
      <w:pPr>
        <w:rPr>
          <w:ins w:id="582" w:author="陈章仁" w:date="2018-09-28T15:37:00Z"/>
          <w:rFonts w:ascii="微软雅黑" w:hAnsi="微软雅黑"/>
          <w:szCs w:val="24"/>
        </w:rPr>
      </w:pPr>
      <w:ins w:id="583" w:author="陈章仁" w:date="2018-09-28T15:37:00Z">
        <w:r>
          <w:rPr>
            <w:rFonts w:ascii="微软雅黑" w:hAnsi="微软雅黑" w:hint="eastAsia"/>
            <w:szCs w:val="24"/>
          </w:rPr>
          <w:t>级别</w:t>
        </w:r>
      </w:ins>
    </w:p>
    <w:p w:rsidR="00E41F51" w:rsidRDefault="00E41F51">
      <w:pPr>
        <w:rPr>
          <w:del w:id="584" w:author="陈章仁" w:date="2018-09-28T11:13:00Z"/>
          <w:rFonts w:ascii="微软雅黑" w:hAnsi="微软雅黑"/>
          <w:szCs w:val="24"/>
        </w:rPr>
      </w:pPr>
    </w:p>
    <w:p w:rsidR="00E41F51" w:rsidRDefault="00EA7EA4">
      <w:pPr>
        <w:rPr>
          <w:del w:id="585" w:author="陈章仁" w:date="2018-09-28T11:13:00Z"/>
          <w:rFonts w:ascii="微软雅黑" w:hAnsi="微软雅黑"/>
          <w:szCs w:val="24"/>
        </w:rPr>
      </w:pPr>
      <w:del w:id="586" w:author="陈章仁" w:date="2018-09-28T11:13:00Z">
        <w:r>
          <w:rPr>
            <w:rFonts w:ascii="微软雅黑" w:hAnsi="微软雅黑" w:hint="eastAsia"/>
            <w:szCs w:val="24"/>
          </w:rPr>
          <w:delText>职业（工种、方向）</w:delText>
        </w:r>
      </w:del>
    </w:p>
    <w:p w:rsidR="00E41F51" w:rsidRDefault="00EA7EA4">
      <w:pPr>
        <w:rPr>
          <w:del w:id="587" w:author="陈章仁" w:date="2018-09-28T11:02:00Z"/>
          <w:rFonts w:ascii="微软雅黑" w:hAnsi="微软雅黑"/>
          <w:szCs w:val="24"/>
        </w:rPr>
      </w:pPr>
      <w:del w:id="588" w:author="陈章仁" w:date="2018-09-28T11:02:00Z">
        <w:r>
          <w:rPr>
            <w:rFonts w:ascii="微软雅黑" w:hAnsi="微软雅黑"/>
            <w:szCs w:val="24"/>
          </w:rPr>
          <w:delText>分组（教师组、职工组、学生组）</w:delText>
        </w:r>
      </w:del>
    </w:p>
    <w:p w:rsidR="00E41F51" w:rsidRDefault="00EA7EA4">
      <w:pPr>
        <w:rPr>
          <w:rFonts w:ascii="微软雅黑" w:hAnsi="微软雅黑"/>
          <w:szCs w:val="24"/>
        </w:rPr>
      </w:pPr>
      <w:r>
        <w:rPr>
          <w:rFonts w:ascii="微软雅黑" w:hAnsi="微软雅黑" w:hint="eastAsia"/>
          <w:b/>
          <w:szCs w:val="24"/>
        </w:rPr>
        <w:t>原证书信息（非五级才有</w:t>
      </w:r>
      <w:r>
        <w:rPr>
          <w:rFonts w:ascii="微软雅黑" w:hAnsi="微软雅黑" w:hint="eastAsia"/>
          <w:szCs w:val="24"/>
        </w:rPr>
        <w:t>，在个人证书中选择）</w:t>
      </w:r>
    </w:p>
    <w:p w:rsidR="00E41F51" w:rsidRDefault="00EA7EA4">
      <w:pPr>
        <w:rPr>
          <w:rFonts w:ascii="微软雅黑" w:hAnsi="微软雅黑"/>
          <w:szCs w:val="24"/>
        </w:rPr>
      </w:pPr>
      <w:r>
        <w:rPr>
          <w:rFonts w:ascii="微软雅黑" w:hAnsi="微软雅黑" w:hint="eastAsia"/>
          <w:szCs w:val="24"/>
        </w:rPr>
        <w:t>上传电子文件（在线审核的证明材料）</w:t>
      </w:r>
    </w:p>
    <w:p w:rsidR="00E41F51" w:rsidRDefault="00EA7EA4">
      <w:pPr>
        <w:rPr>
          <w:rFonts w:ascii="微软雅黑" w:hAnsi="微软雅黑"/>
          <w:szCs w:val="24"/>
        </w:rPr>
      </w:pPr>
      <w:r>
        <w:rPr>
          <w:rFonts w:ascii="微软雅黑" w:hAnsi="微软雅黑" w:hint="eastAsia"/>
          <w:b/>
          <w:szCs w:val="24"/>
        </w:rPr>
        <w:t>现场审核地点</w:t>
      </w:r>
      <w:r>
        <w:rPr>
          <w:rFonts w:ascii="微软雅黑" w:hAnsi="微软雅黑" w:hint="eastAsia"/>
          <w:szCs w:val="24"/>
        </w:rPr>
        <w:t>（</w:t>
      </w:r>
      <w:ins w:id="589" w:author="陈章仁" w:date="2018-09-27T14:27:00Z">
        <w:r>
          <w:rPr>
            <w:rFonts w:ascii="微软雅黑" w:hAnsi="微软雅黑" w:hint="eastAsia"/>
            <w:szCs w:val="24"/>
          </w:rPr>
          <w:t>一类二类三类竞赛</w:t>
        </w:r>
      </w:ins>
      <w:del w:id="590" w:author="陈章仁" w:date="2018-09-27T14:27:00Z">
        <w:r>
          <w:rPr>
            <w:rFonts w:ascii="微软雅黑" w:hAnsi="微软雅黑" w:hint="eastAsia"/>
            <w:szCs w:val="24"/>
          </w:rPr>
          <w:delText>是否应</w:delText>
        </w:r>
      </w:del>
      <w:r>
        <w:rPr>
          <w:rFonts w:ascii="微软雅黑" w:hAnsi="微软雅黑" w:hint="eastAsia"/>
          <w:szCs w:val="24"/>
        </w:rPr>
        <w:t>都为</w:t>
      </w:r>
      <w:ins w:id="591" w:author="陈章仁" w:date="2018-09-27T14:46:00Z">
        <w:r>
          <w:rPr>
            <w:rFonts w:ascii="微软雅黑" w:hAnsi="微软雅黑" w:hint="eastAsia"/>
            <w:szCs w:val="24"/>
          </w:rPr>
          <w:t>江西省职业技能鉴定指</w:t>
        </w:r>
      </w:ins>
      <w:ins w:id="592" w:author="陈章仁" w:date="2018-09-27T14:47:00Z">
        <w:r>
          <w:rPr>
            <w:rFonts w:ascii="微软雅黑" w:hAnsi="微软雅黑" w:hint="eastAsia"/>
            <w:szCs w:val="24"/>
          </w:rPr>
          <w:t>导</w:t>
        </w:r>
      </w:ins>
      <w:del w:id="593" w:author="陈章仁" w:date="2018-09-27T14:46:00Z">
        <w:r>
          <w:rPr>
            <w:rFonts w:ascii="微软雅黑" w:hAnsi="微软雅黑" w:hint="eastAsia"/>
            <w:szCs w:val="24"/>
          </w:rPr>
          <w:delText>省</w:delText>
        </w:r>
      </w:del>
      <w:r>
        <w:rPr>
          <w:rFonts w:ascii="微软雅黑" w:hAnsi="微软雅黑" w:hint="eastAsia"/>
          <w:szCs w:val="24"/>
        </w:rPr>
        <w:t>中心，省中心可将审核权下放给某承办鉴定中心</w:t>
      </w:r>
      <w:ins w:id="594" w:author="陈章仁" w:date="2018-09-27T14:26:00Z">
        <w:r>
          <w:rPr>
            <w:rFonts w:ascii="微软雅黑" w:hAnsi="微软雅黑" w:hint="eastAsia"/>
            <w:szCs w:val="24"/>
          </w:rPr>
          <w:t>或</w:t>
        </w:r>
      </w:ins>
      <w:ins w:id="595" w:author="陈章仁" w:date="2018-09-27T14:27:00Z">
        <w:r>
          <w:rPr>
            <w:rFonts w:ascii="微软雅黑" w:hAnsi="微软雅黑" w:hint="eastAsia"/>
            <w:szCs w:val="24"/>
          </w:rPr>
          <w:t>承办鉴定所（站）、或某行业协会</w:t>
        </w:r>
      </w:ins>
      <w:r>
        <w:rPr>
          <w:rFonts w:ascii="微软雅黑" w:hAnsi="微软雅黑" w:hint="eastAsia"/>
          <w:szCs w:val="24"/>
        </w:rPr>
        <w:t>）</w:t>
      </w:r>
    </w:p>
    <w:p w:rsidR="00E41F51" w:rsidRDefault="00EA7EA4">
      <w:pPr>
        <w:rPr>
          <w:rFonts w:ascii="微软雅黑" w:hAnsi="微软雅黑"/>
          <w:szCs w:val="24"/>
        </w:rPr>
      </w:pPr>
      <w:r>
        <w:rPr>
          <w:rFonts w:ascii="微软雅黑" w:hAnsi="微软雅黑" w:hint="eastAsia"/>
          <w:szCs w:val="24"/>
        </w:rPr>
        <w:t>考生来源（学校、企业、机关事业单位、其他）</w:t>
      </w:r>
    </w:p>
    <w:p w:rsidR="00E41F51" w:rsidRDefault="00EA7EA4">
      <w:pPr>
        <w:rPr>
          <w:rFonts w:ascii="微软雅黑" w:hAnsi="微软雅黑"/>
          <w:szCs w:val="24"/>
        </w:rPr>
      </w:pPr>
      <w:r>
        <w:rPr>
          <w:rFonts w:ascii="微软雅黑" w:hAnsi="微软雅黑" w:hint="eastAsia"/>
          <w:szCs w:val="24"/>
        </w:rPr>
        <w:t>领证方式：自取、邮寄到付（收件人信息）</w:t>
      </w:r>
    </w:p>
    <w:p w:rsidR="00E41F51" w:rsidRDefault="00EA7EA4">
      <w:pPr>
        <w:rPr>
          <w:rFonts w:ascii="微软雅黑" w:hAnsi="微软雅黑"/>
          <w:szCs w:val="24"/>
        </w:rPr>
      </w:pPr>
      <w:r>
        <w:rPr>
          <w:rFonts w:ascii="微软雅黑" w:hAnsi="微软雅黑" w:hint="eastAsia"/>
          <w:szCs w:val="24"/>
        </w:rPr>
        <w:t>条款（诚信声明等）等</w:t>
      </w:r>
    </w:p>
    <w:p w:rsidR="00E41F51" w:rsidRDefault="00EA7EA4">
      <w:pPr>
        <w:rPr>
          <w:del w:id="596" w:author="陈章仁" w:date="2018-09-27T14:47:00Z"/>
          <w:rFonts w:ascii="微软雅黑" w:hAnsi="微软雅黑"/>
          <w:szCs w:val="24"/>
        </w:rPr>
      </w:pPr>
      <w:r>
        <w:rPr>
          <w:rFonts w:ascii="微软雅黑" w:hAnsi="微软雅黑"/>
          <w:szCs w:val="24"/>
        </w:rPr>
        <w:t>特殊操作：竞赛前可</w:t>
      </w:r>
      <w:r>
        <w:rPr>
          <w:rFonts w:ascii="微软雅黑" w:hAnsi="微软雅黑" w:hint="eastAsia"/>
          <w:szCs w:val="24"/>
        </w:rPr>
        <w:t>无级别等信息</w:t>
      </w:r>
    </w:p>
    <w:p w:rsidR="00E41F51" w:rsidRDefault="00EA7EA4">
      <w:pPr>
        <w:rPr>
          <w:ins w:id="597" w:author="陈章仁" w:date="2018-09-28T11:14:00Z"/>
          <w:rFonts w:ascii="微软雅黑" w:hAnsi="微软雅黑"/>
          <w:szCs w:val="24"/>
        </w:rPr>
      </w:pPr>
      <w:ins w:id="598" w:author="陈章仁" w:date="2018-09-27T14:47:00Z">
        <w:r>
          <w:rPr>
            <w:rFonts w:ascii="微软雅黑" w:hAnsi="微软雅黑" w:hint="eastAsia"/>
            <w:szCs w:val="24"/>
          </w:rPr>
          <w:t>，但要留着可填，赛后需要补充填级别，因为要发证。</w:t>
        </w:r>
      </w:ins>
    </w:p>
    <w:p w:rsidR="00E41F51" w:rsidRDefault="00EA7EA4">
      <w:pPr>
        <w:rPr>
          <w:rFonts w:ascii="微软雅黑" w:hAnsi="微软雅黑"/>
          <w:strike/>
          <w:szCs w:val="24"/>
        </w:rPr>
      </w:pPr>
      <w:ins w:id="599" w:author="陈章仁" w:date="2018-09-28T11:14:00Z">
        <w:r>
          <w:rPr>
            <w:rFonts w:ascii="微软雅黑" w:hAnsi="微软雅黑" w:hint="eastAsia"/>
            <w:szCs w:val="24"/>
          </w:rPr>
          <w:t>具体详见竞赛个人申报表</w:t>
        </w:r>
      </w:ins>
      <w:del w:id="600" w:author="陈章仁" w:date="2018-09-28T11:13:00Z">
        <w:r>
          <w:rPr>
            <w:rFonts w:ascii="微软雅黑" w:hAnsi="微软雅黑"/>
            <w:strike/>
            <w:szCs w:val="24"/>
          </w:rPr>
          <w:delText>也可以线下组织并发证，需导入线下数据记录或添加个人赛后报名流程（竞赛科），只能线上报名后考核发证</w:delText>
        </w:r>
      </w:del>
    </w:p>
    <w:p w:rsidR="00E41F51" w:rsidRDefault="00EA7EA4">
      <w:pPr>
        <w:pStyle w:val="2"/>
        <w:rPr>
          <w:rFonts w:ascii="微软雅黑" w:hAnsi="微软雅黑"/>
        </w:rPr>
      </w:pPr>
      <w:bookmarkStart w:id="601" w:name="_Toc525227189"/>
      <w:bookmarkStart w:id="602" w:name="_Toc525227882"/>
      <w:bookmarkStart w:id="603" w:name="_Toc525228566"/>
      <w:r>
        <w:rPr>
          <w:rFonts w:ascii="微软雅黑" w:hAnsi="微软雅黑" w:hint="eastAsia"/>
        </w:rPr>
        <w:lastRenderedPageBreak/>
        <w:t>报名信息审核（竞赛科）</w:t>
      </w:r>
      <w:bookmarkEnd w:id="601"/>
      <w:bookmarkEnd w:id="602"/>
      <w:bookmarkEnd w:id="603"/>
    </w:p>
    <w:p w:rsidR="00E41F51" w:rsidRDefault="00EA7EA4">
      <w:pPr>
        <w:rPr>
          <w:rFonts w:ascii="微软雅黑" w:hAnsi="微软雅黑"/>
          <w:szCs w:val="24"/>
        </w:rPr>
      </w:pPr>
      <w:r>
        <w:rPr>
          <w:rFonts w:ascii="微软雅黑" w:hAnsi="微软雅黑" w:hint="eastAsia"/>
          <w:szCs w:val="24"/>
        </w:rPr>
        <w:t>同省级职业资格考试流程</w:t>
      </w:r>
    </w:p>
    <w:p w:rsidR="00E41F51" w:rsidRDefault="00EA7EA4">
      <w:pPr>
        <w:pStyle w:val="2"/>
        <w:rPr>
          <w:rFonts w:ascii="微软雅黑" w:hAnsi="微软雅黑"/>
        </w:rPr>
      </w:pPr>
      <w:bookmarkStart w:id="604" w:name="_Toc525227883"/>
      <w:bookmarkStart w:id="605" w:name="_Toc525227190"/>
      <w:bookmarkStart w:id="606" w:name="_Toc525228567"/>
      <w:r>
        <w:rPr>
          <w:rFonts w:ascii="微软雅黑" w:hAnsi="微软雅黑"/>
        </w:rPr>
        <w:t>不需缴费</w:t>
      </w:r>
      <w:bookmarkEnd w:id="604"/>
      <w:bookmarkEnd w:id="605"/>
      <w:bookmarkEnd w:id="606"/>
    </w:p>
    <w:p w:rsidR="00E41F51" w:rsidRDefault="00EA7EA4">
      <w:pPr>
        <w:pStyle w:val="2"/>
        <w:rPr>
          <w:rFonts w:ascii="微软雅黑" w:hAnsi="微软雅黑"/>
        </w:rPr>
      </w:pPr>
      <w:bookmarkStart w:id="607" w:name="_Toc525227191"/>
      <w:bookmarkStart w:id="608" w:name="_Toc525227884"/>
      <w:bookmarkStart w:id="609" w:name="_Toc525228568"/>
      <w:r>
        <w:rPr>
          <w:rFonts w:ascii="微软雅黑" w:hAnsi="微软雅黑" w:hint="eastAsia"/>
        </w:rPr>
        <w:t>编排考场（线下）（竞赛科）</w:t>
      </w:r>
      <w:bookmarkEnd w:id="607"/>
      <w:bookmarkEnd w:id="608"/>
      <w:bookmarkEnd w:id="609"/>
    </w:p>
    <w:p w:rsidR="00E41F51" w:rsidRDefault="00EA7EA4">
      <w:pPr>
        <w:pStyle w:val="2"/>
        <w:rPr>
          <w:rFonts w:ascii="微软雅黑" w:hAnsi="微软雅黑"/>
        </w:rPr>
      </w:pPr>
      <w:bookmarkStart w:id="610" w:name="_Toc525228569"/>
      <w:bookmarkStart w:id="611" w:name="_Toc525227885"/>
      <w:bookmarkStart w:id="612" w:name="_Toc525227192"/>
      <w:r>
        <w:rPr>
          <w:rFonts w:ascii="微软雅黑" w:hAnsi="微软雅黑"/>
        </w:rPr>
        <w:t>参加考核（</w:t>
      </w:r>
      <w:r>
        <w:rPr>
          <w:rFonts w:ascii="微软雅黑" w:hAnsi="微软雅黑" w:hint="eastAsia"/>
        </w:rPr>
        <w:t>竞赛考生</w:t>
      </w:r>
      <w:r>
        <w:rPr>
          <w:rFonts w:ascii="微软雅黑" w:hAnsi="微软雅黑"/>
        </w:rPr>
        <w:t>）</w:t>
      </w:r>
      <w:bookmarkEnd w:id="610"/>
      <w:bookmarkEnd w:id="611"/>
      <w:bookmarkEnd w:id="612"/>
    </w:p>
    <w:p w:rsidR="00E41F51" w:rsidRDefault="00EA7EA4">
      <w:pPr>
        <w:rPr>
          <w:rFonts w:ascii="微软雅黑" w:hAnsi="微软雅黑"/>
          <w:szCs w:val="24"/>
        </w:rPr>
      </w:pPr>
      <w:r>
        <w:rPr>
          <w:rFonts w:ascii="微软雅黑" w:hAnsi="微软雅黑"/>
          <w:szCs w:val="24"/>
        </w:rPr>
        <w:t>线下</w:t>
      </w:r>
    </w:p>
    <w:p w:rsidR="00E41F51" w:rsidRDefault="00EA7EA4">
      <w:pPr>
        <w:pStyle w:val="2"/>
        <w:rPr>
          <w:rFonts w:ascii="微软雅黑" w:hAnsi="微软雅黑"/>
        </w:rPr>
      </w:pPr>
      <w:bookmarkStart w:id="613" w:name="_Toc525228570"/>
      <w:bookmarkStart w:id="614" w:name="_Toc525227193"/>
      <w:bookmarkStart w:id="615" w:name="_Toc525227886"/>
      <w:r>
        <w:rPr>
          <w:rFonts w:ascii="微软雅黑" w:hAnsi="微软雅黑"/>
        </w:rPr>
        <w:t>成绩管理（</w:t>
      </w:r>
      <w:r>
        <w:rPr>
          <w:rFonts w:ascii="微软雅黑" w:hAnsi="微软雅黑" w:hint="eastAsia"/>
        </w:rPr>
        <w:t>竞赛科</w:t>
      </w:r>
      <w:r>
        <w:rPr>
          <w:rFonts w:ascii="微软雅黑" w:hAnsi="微软雅黑"/>
        </w:rPr>
        <w:t>）</w:t>
      </w:r>
      <w:bookmarkEnd w:id="613"/>
      <w:bookmarkEnd w:id="614"/>
      <w:bookmarkEnd w:id="615"/>
    </w:p>
    <w:p w:rsidR="00E41F51" w:rsidRDefault="00EA7EA4">
      <w:pPr>
        <w:rPr>
          <w:rFonts w:ascii="微软雅黑" w:hAnsi="微软雅黑"/>
          <w:szCs w:val="24"/>
        </w:rPr>
      </w:pPr>
      <w:r>
        <w:rPr>
          <w:rFonts w:ascii="微软雅黑" w:hAnsi="微软雅黑" w:hint="eastAsia"/>
          <w:szCs w:val="24"/>
        </w:rPr>
        <w:t>同省级职业资格考试流程</w:t>
      </w:r>
    </w:p>
    <w:p w:rsidR="00E41F51" w:rsidRDefault="00EA7EA4">
      <w:pPr>
        <w:pStyle w:val="2"/>
        <w:rPr>
          <w:rFonts w:ascii="微软雅黑" w:hAnsi="微软雅黑"/>
        </w:rPr>
      </w:pPr>
      <w:bookmarkStart w:id="616" w:name="_Toc525227194"/>
      <w:bookmarkStart w:id="617" w:name="_Toc525228571"/>
      <w:bookmarkStart w:id="618" w:name="_Toc525227887"/>
      <w:r>
        <w:rPr>
          <w:rFonts w:ascii="微软雅黑" w:hAnsi="微软雅黑" w:hint="eastAsia"/>
        </w:rPr>
        <w:t>获奖管理</w:t>
      </w:r>
      <w:r>
        <w:rPr>
          <w:rFonts w:ascii="微软雅黑" w:hAnsi="微软雅黑"/>
        </w:rPr>
        <w:t>（</w:t>
      </w:r>
      <w:r>
        <w:rPr>
          <w:rFonts w:ascii="微软雅黑" w:hAnsi="微软雅黑" w:hint="eastAsia"/>
        </w:rPr>
        <w:t>竞赛科</w:t>
      </w:r>
      <w:r>
        <w:rPr>
          <w:rFonts w:ascii="微软雅黑" w:hAnsi="微软雅黑"/>
        </w:rPr>
        <w:t>）</w:t>
      </w:r>
      <w:bookmarkEnd w:id="616"/>
      <w:bookmarkEnd w:id="617"/>
      <w:bookmarkEnd w:id="618"/>
    </w:p>
    <w:p w:rsidR="00E41F51" w:rsidRDefault="00EA7EA4">
      <w:pPr>
        <w:rPr>
          <w:rFonts w:ascii="微软雅黑" w:hAnsi="微软雅黑"/>
          <w:szCs w:val="24"/>
        </w:rPr>
      </w:pPr>
      <w:r>
        <w:rPr>
          <w:rFonts w:ascii="微软雅黑" w:hAnsi="微软雅黑" w:hint="eastAsia"/>
          <w:b/>
          <w:szCs w:val="24"/>
        </w:rPr>
        <w:t>功能说明：</w:t>
      </w:r>
      <w:r>
        <w:rPr>
          <w:rFonts w:ascii="微软雅黑" w:hAnsi="微软雅黑" w:hint="eastAsia"/>
          <w:szCs w:val="24"/>
        </w:rPr>
        <w:t>竞赛获奖，发放资格证书（获奖等级</w:t>
      </w:r>
      <w:r>
        <w:rPr>
          <w:rFonts w:ascii="微软雅黑" w:hAnsi="微软雅黑"/>
          <w:szCs w:val="24"/>
        </w:rPr>
        <w:t>、获奖职业、获奖工种）</w:t>
      </w:r>
    </w:p>
    <w:p w:rsidR="00E41F51" w:rsidRDefault="00EA7EA4">
      <w:pPr>
        <w:rPr>
          <w:rFonts w:ascii="微软雅黑" w:hAnsi="微软雅黑" w:cstheme="majorBidi"/>
          <w:b/>
          <w:bCs/>
          <w:szCs w:val="24"/>
        </w:rPr>
      </w:pPr>
      <w:r>
        <w:rPr>
          <w:rFonts w:ascii="微软雅黑" w:hAnsi="微软雅黑" w:cstheme="majorBidi" w:hint="eastAsia"/>
          <w:b/>
          <w:bCs/>
          <w:szCs w:val="24"/>
        </w:rPr>
        <w:t>查询成绩(</w:t>
      </w:r>
      <w:r>
        <w:rPr>
          <w:rFonts w:ascii="微软雅黑" w:hAnsi="微软雅黑" w:cstheme="majorBidi"/>
          <w:b/>
          <w:bCs/>
          <w:szCs w:val="24"/>
        </w:rPr>
        <w:t>公告</w:t>
      </w:r>
      <w:r>
        <w:rPr>
          <w:rFonts w:ascii="微软雅黑" w:hAnsi="微软雅黑" w:cstheme="majorBidi" w:hint="eastAsia"/>
          <w:b/>
          <w:bCs/>
          <w:szCs w:val="24"/>
        </w:rPr>
        <w:t>)</w:t>
      </w:r>
    </w:p>
    <w:p w:rsidR="00E41F51" w:rsidRDefault="00EA7EA4">
      <w:pPr>
        <w:pStyle w:val="2"/>
        <w:rPr>
          <w:rFonts w:ascii="微软雅黑" w:hAnsi="微软雅黑"/>
        </w:rPr>
      </w:pPr>
      <w:bookmarkStart w:id="619" w:name="_Toc525228572"/>
      <w:bookmarkStart w:id="620" w:name="_Toc525227888"/>
      <w:bookmarkStart w:id="621" w:name="_Toc525227195"/>
      <w:r>
        <w:rPr>
          <w:rFonts w:ascii="微软雅黑" w:hAnsi="微软雅黑" w:hint="eastAsia"/>
        </w:rPr>
        <w:t>证书管理</w:t>
      </w:r>
      <w:r>
        <w:rPr>
          <w:rFonts w:ascii="微软雅黑" w:hAnsi="微软雅黑"/>
        </w:rPr>
        <w:t>（证书科）</w:t>
      </w:r>
      <w:bookmarkEnd w:id="619"/>
      <w:bookmarkEnd w:id="620"/>
      <w:bookmarkEnd w:id="621"/>
    </w:p>
    <w:p w:rsidR="00E41F51" w:rsidRDefault="00EA7EA4">
      <w:pPr>
        <w:rPr>
          <w:rFonts w:ascii="微软雅黑" w:hAnsi="微软雅黑"/>
          <w:szCs w:val="24"/>
        </w:rPr>
      </w:pPr>
      <w:r>
        <w:rPr>
          <w:rFonts w:ascii="微软雅黑" w:hAnsi="微软雅黑" w:hint="eastAsia"/>
          <w:szCs w:val="24"/>
        </w:rPr>
        <w:t>同省级职业资格考试流程</w:t>
      </w:r>
    </w:p>
    <w:p w:rsidR="00E41F51" w:rsidRDefault="00EA7EA4">
      <w:pPr>
        <w:rPr>
          <w:rFonts w:ascii="微软雅黑" w:hAnsi="微软雅黑"/>
          <w:szCs w:val="24"/>
        </w:rPr>
      </w:pPr>
      <w:proofErr w:type="gramStart"/>
      <w:r>
        <w:rPr>
          <w:rFonts w:ascii="微软雅黑" w:hAnsi="微软雅黑" w:hint="eastAsia"/>
          <w:szCs w:val="24"/>
        </w:rPr>
        <w:t>竞赛科</w:t>
      </w:r>
      <w:proofErr w:type="gramEnd"/>
      <w:r>
        <w:rPr>
          <w:rFonts w:ascii="微软雅黑" w:hAnsi="微软雅黑" w:hint="eastAsia"/>
          <w:szCs w:val="24"/>
        </w:rPr>
        <w:t>根据文件和比赛项目确定获证人员职业资格证书等级，信息科生成证书编号，证书科打印</w:t>
      </w:r>
    </w:p>
    <w:p w:rsidR="00E41F51" w:rsidRDefault="00E41F51">
      <w:pPr>
        <w:rPr>
          <w:rFonts w:ascii="微软雅黑" w:hAnsi="微软雅黑"/>
          <w:szCs w:val="24"/>
        </w:rPr>
      </w:pPr>
    </w:p>
    <w:p w:rsidR="00E41F51" w:rsidRDefault="00EA7EA4">
      <w:pPr>
        <w:pStyle w:val="2"/>
        <w:rPr>
          <w:del w:id="622" w:author="陈章仁" w:date="2018-09-27T15:37:00Z"/>
          <w:rFonts w:ascii="微软雅黑" w:hAnsi="微软雅黑"/>
        </w:rPr>
      </w:pPr>
      <w:bookmarkStart w:id="623" w:name="_Toc525228573"/>
      <w:bookmarkStart w:id="624" w:name="_Toc525227196"/>
      <w:bookmarkStart w:id="625" w:name="_Toc525227889"/>
      <w:del w:id="626" w:author="陈章仁" w:date="2018-09-27T15:37:00Z">
        <w:r>
          <w:rPr>
            <w:rFonts w:ascii="微软雅黑" w:hAnsi="微软雅黑"/>
          </w:rPr>
          <w:lastRenderedPageBreak/>
          <w:delText>原竞赛科需求（参考）</w:delText>
        </w:r>
        <w:bookmarkEnd w:id="623"/>
        <w:bookmarkEnd w:id="624"/>
        <w:bookmarkEnd w:id="625"/>
      </w:del>
    </w:p>
    <w:p w:rsidR="00E41F51" w:rsidRDefault="00EA7EA4">
      <w:pPr>
        <w:rPr>
          <w:del w:id="627" w:author="陈章仁" w:date="2018-09-27T15:37:00Z"/>
          <w:rFonts w:ascii="微软雅黑" w:hAnsi="微软雅黑"/>
          <w:szCs w:val="24"/>
        </w:rPr>
      </w:pPr>
      <w:del w:id="628" w:author="陈章仁" w:date="2018-09-27T15:37:00Z">
        <w:r>
          <w:rPr>
            <w:rFonts w:ascii="微软雅黑" w:hAnsi="微软雅黑"/>
            <w:szCs w:val="24"/>
          </w:rPr>
          <w:delText>发布竞赛通告和通知；</w:delText>
        </w:r>
      </w:del>
    </w:p>
    <w:p w:rsidR="00E41F51" w:rsidRDefault="00EA7EA4">
      <w:pPr>
        <w:rPr>
          <w:del w:id="629" w:author="陈章仁" w:date="2018-09-27T15:37:00Z"/>
          <w:rFonts w:ascii="微软雅黑" w:hAnsi="微软雅黑"/>
          <w:szCs w:val="24"/>
        </w:rPr>
      </w:pPr>
      <w:del w:id="630" w:author="陈章仁" w:date="2018-09-27T15:37:00Z">
        <w:r>
          <w:rPr>
            <w:rFonts w:ascii="微软雅黑" w:hAnsi="微软雅黑" w:hint="eastAsia"/>
            <w:szCs w:val="24"/>
          </w:rPr>
          <w:delText>竞赛科进行</w:delText>
        </w:r>
        <w:r>
          <w:rPr>
            <w:rFonts w:ascii="微软雅黑" w:hAnsi="微软雅黑"/>
            <w:szCs w:val="24"/>
          </w:rPr>
          <w:delText>线上的材料审核</w:delText>
        </w:r>
        <w:r>
          <w:rPr>
            <w:rFonts w:ascii="微软雅黑" w:hAnsi="微软雅黑" w:hint="eastAsia"/>
            <w:szCs w:val="24"/>
          </w:rPr>
          <w:delText>；（存在</w:delText>
        </w:r>
        <w:r>
          <w:rPr>
            <w:rFonts w:ascii="微软雅黑" w:hAnsi="微软雅黑"/>
            <w:szCs w:val="24"/>
          </w:rPr>
          <w:delText>企业报名参加</w:delText>
        </w:r>
        <w:r>
          <w:rPr>
            <w:rFonts w:ascii="微软雅黑" w:hAnsi="微软雅黑" w:hint="eastAsia"/>
            <w:szCs w:val="24"/>
          </w:rPr>
          <w:delText>）</w:delText>
        </w:r>
      </w:del>
    </w:p>
    <w:p w:rsidR="00E41F51" w:rsidRDefault="00EA7EA4">
      <w:pPr>
        <w:rPr>
          <w:del w:id="631" w:author="陈章仁" w:date="2018-09-27T15:37:00Z"/>
          <w:rFonts w:ascii="微软雅黑" w:hAnsi="微软雅黑"/>
          <w:szCs w:val="24"/>
        </w:rPr>
      </w:pPr>
      <w:del w:id="632" w:author="陈章仁" w:date="2018-09-27T15:37:00Z">
        <w:r>
          <w:rPr>
            <w:rFonts w:ascii="微软雅黑" w:hAnsi="微软雅黑" w:hint="eastAsia"/>
            <w:szCs w:val="24"/>
          </w:rPr>
          <w:delText>省级一类</w:delText>
        </w:r>
        <w:r>
          <w:rPr>
            <w:rFonts w:ascii="微软雅黑" w:hAnsi="微软雅黑"/>
            <w:szCs w:val="24"/>
          </w:rPr>
          <w:delText>、行业二类、院校三类</w:delText>
        </w:r>
        <w:r>
          <w:rPr>
            <w:rFonts w:ascii="微软雅黑" w:hAnsi="微软雅黑" w:hint="eastAsia"/>
            <w:szCs w:val="24"/>
          </w:rPr>
          <w:delText>竞赛；</w:delText>
        </w:r>
      </w:del>
    </w:p>
    <w:p w:rsidR="00E41F51" w:rsidRDefault="00EA7EA4">
      <w:pPr>
        <w:rPr>
          <w:del w:id="633" w:author="陈章仁" w:date="2018-09-27T15:37:00Z"/>
          <w:rFonts w:ascii="微软雅黑" w:hAnsi="微软雅黑"/>
          <w:szCs w:val="24"/>
        </w:rPr>
      </w:pPr>
      <w:del w:id="634" w:author="陈章仁" w:date="2018-09-27T15:37:00Z">
        <w:r>
          <w:rPr>
            <w:rFonts w:ascii="微软雅黑" w:hAnsi="微软雅黑"/>
            <w:szCs w:val="24"/>
          </w:rPr>
          <w:delText>竞赛组别分职工组和学生组；</w:delText>
        </w:r>
      </w:del>
    </w:p>
    <w:p w:rsidR="00E41F51" w:rsidRDefault="00EA7EA4">
      <w:pPr>
        <w:rPr>
          <w:del w:id="635" w:author="陈章仁" w:date="2018-09-27T15:37:00Z"/>
          <w:rFonts w:ascii="微软雅黑" w:hAnsi="微软雅黑"/>
          <w:szCs w:val="24"/>
        </w:rPr>
      </w:pPr>
      <w:del w:id="636" w:author="陈章仁" w:date="2018-09-27T15:37:00Z">
        <w:r>
          <w:rPr>
            <w:rFonts w:ascii="微软雅黑" w:hAnsi="微软雅黑" w:hint="eastAsia"/>
            <w:szCs w:val="24"/>
          </w:rPr>
          <w:delText>一类</w:delText>
        </w:r>
        <w:r>
          <w:rPr>
            <w:rFonts w:ascii="微软雅黑" w:hAnsi="微软雅黑"/>
            <w:szCs w:val="24"/>
          </w:rPr>
          <w:delText>、二类竞赛由省市中心组织，三类竞赛由院校机构自己组织；</w:delText>
        </w:r>
      </w:del>
    </w:p>
    <w:p w:rsidR="00E41F51" w:rsidRDefault="00EA7EA4">
      <w:pPr>
        <w:rPr>
          <w:del w:id="637" w:author="陈章仁" w:date="2018-09-27T15:37:00Z"/>
          <w:rFonts w:ascii="微软雅黑" w:hAnsi="微软雅黑"/>
          <w:szCs w:val="24"/>
        </w:rPr>
      </w:pPr>
      <w:del w:id="638" w:author="陈章仁" w:date="2018-09-27T15:37:00Z">
        <w:r>
          <w:rPr>
            <w:rFonts w:ascii="微软雅黑" w:hAnsi="微软雅黑" w:hint="eastAsia"/>
            <w:szCs w:val="24"/>
          </w:rPr>
          <w:delText>报名</w:delText>
        </w:r>
        <w:r>
          <w:rPr>
            <w:rFonts w:ascii="微软雅黑" w:hAnsi="微软雅黑"/>
            <w:szCs w:val="24"/>
          </w:rPr>
          <w:delText>时选择职工或学生；</w:delText>
        </w:r>
      </w:del>
    </w:p>
    <w:p w:rsidR="00E41F51" w:rsidRDefault="00EA7EA4">
      <w:pPr>
        <w:rPr>
          <w:del w:id="639" w:author="陈章仁" w:date="2018-09-27T15:37:00Z"/>
          <w:rFonts w:ascii="微软雅黑" w:hAnsi="微软雅黑"/>
          <w:szCs w:val="24"/>
        </w:rPr>
      </w:pPr>
      <w:del w:id="640" w:author="陈章仁" w:date="2018-09-27T15:37:00Z">
        <w:r>
          <w:rPr>
            <w:rFonts w:ascii="微软雅黑" w:hAnsi="微软雅黑" w:hint="eastAsia"/>
            <w:szCs w:val="24"/>
          </w:rPr>
          <w:delText>命题</w:delText>
        </w:r>
        <w:r>
          <w:rPr>
            <w:rFonts w:ascii="微软雅黑" w:hAnsi="微软雅黑"/>
            <w:szCs w:val="24"/>
          </w:rPr>
          <w:delText>由命题科负责，</w:delText>
        </w:r>
        <w:r>
          <w:rPr>
            <w:rFonts w:ascii="微软雅黑" w:hAnsi="微软雅黑"/>
            <w:color w:val="FF0000"/>
            <w:szCs w:val="24"/>
          </w:rPr>
          <w:delText>裁判由</w:delText>
        </w:r>
        <w:r>
          <w:rPr>
            <w:rFonts w:ascii="微软雅黑" w:hAnsi="微软雅黑" w:hint="eastAsia"/>
            <w:color w:val="FF0000"/>
            <w:szCs w:val="24"/>
          </w:rPr>
          <w:delText>竞赛科</w:delText>
        </w:r>
        <w:r>
          <w:rPr>
            <w:rFonts w:ascii="微软雅黑" w:hAnsi="微软雅黑"/>
            <w:color w:val="FF0000"/>
            <w:szCs w:val="24"/>
          </w:rPr>
          <w:delText>指派</w:delText>
        </w:r>
        <w:r>
          <w:rPr>
            <w:rFonts w:ascii="微软雅黑" w:hAnsi="微软雅黑" w:hint="eastAsia"/>
            <w:color w:val="FF0000"/>
            <w:szCs w:val="24"/>
          </w:rPr>
          <w:delText>，</w:delText>
        </w:r>
        <w:r>
          <w:rPr>
            <w:rFonts w:ascii="微软雅黑" w:hAnsi="微软雅黑"/>
            <w:color w:val="FF0000"/>
            <w:szCs w:val="24"/>
          </w:rPr>
          <w:delText>待定；</w:delText>
        </w:r>
      </w:del>
    </w:p>
    <w:p w:rsidR="00E41F51" w:rsidRDefault="00EA7EA4">
      <w:pPr>
        <w:rPr>
          <w:del w:id="641" w:author="陈章仁" w:date="2018-09-27T15:37:00Z"/>
          <w:rFonts w:ascii="微软雅黑" w:hAnsi="微软雅黑"/>
          <w:szCs w:val="24"/>
        </w:rPr>
      </w:pPr>
      <w:del w:id="642" w:author="陈章仁" w:date="2018-09-27T15:37:00Z">
        <w:r>
          <w:rPr>
            <w:rFonts w:ascii="微软雅黑" w:hAnsi="微软雅黑" w:hint="eastAsia"/>
            <w:szCs w:val="24"/>
          </w:rPr>
          <w:delText>竞赛</w:delText>
        </w:r>
        <w:r>
          <w:rPr>
            <w:rFonts w:ascii="微软雅黑" w:hAnsi="微软雅黑"/>
            <w:szCs w:val="24"/>
          </w:rPr>
          <w:delText>分</w:delText>
        </w:r>
        <w:r>
          <w:rPr>
            <w:rFonts w:ascii="微软雅黑" w:hAnsi="微软雅黑" w:hint="eastAsia"/>
            <w:szCs w:val="24"/>
          </w:rPr>
          <w:delText>理论</w:delText>
        </w:r>
        <w:r>
          <w:rPr>
            <w:rFonts w:ascii="微软雅黑" w:hAnsi="微软雅黑"/>
            <w:szCs w:val="24"/>
          </w:rPr>
          <w:delText>和实操，</w:delText>
        </w:r>
      </w:del>
    </w:p>
    <w:p w:rsidR="00E41F51" w:rsidRDefault="00EA7EA4">
      <w:pPr>
        <w:rPr>
          <w:del w:id="643" w:author="陈章仁" w:date="2018-09-27T15:37:00Z"/>
          <w:rFonts w:ascii="微软雅黑" w:hAnsi="微软雅黑"/>
          <w:szCs w:val="24"/>
        </w:rPr>
      </w:pPr>
      <w:del w:id="644" w:author="陈章仁" w:date="2018-09-27T15:37:00Z">
        <w:r>
          <w:rPr>
            <w:rFonts w:ascii="微软雅黑" w:hAnsi="微软雅黑" w:hint="eastAsia"/>
            <w:szCs w:val="24"/>
          </w:rPr>
          <w:delText>二类</w:delText>
        </w:r>
        <w:r>
          <w:rPr>
            <w:rFonts w:ascii="微软雅黑" w:hAnsi="微软雅黑"/>
            <w:szCs w:val="24"/>
          </w:rPr>
          <w:delText>、三类的竞赛作为一类的选拔赛</w:delText>
        </w:r>
        <w:r>
          <w:rPr>
            <w:rFonts w:ascii="微软雅黑" w:hAnsi="微软雅黑" w:hint="eastAsia"/>
            <w:szCs w:val="24"/>
          </w:rPr>
          <w:delText>，</w:delText>
        </w:r>
        <w:r>
          <w:rPr>
            <w:rFonts w:ascii="微软雅黑" w:hAnsi="微软雅黑"/>
            <w:szCs w:val="24"/>
          </w:rPr>
          <w:delText>一类竞赛</w:delText>
        </w:r>
        <w:r>
          <w:rPr>
            <w:rFonts w:ascii="微软雅黑" w:hAnsi="微软雅黑" w:hint="eastAsia"/>
            <w:szCs w:val="24"/>
          </w:rPr>
          <w:delText>的</w:delText>
        </w:r>
        <w:r>
          <w:rPr>
            <w:rFonts w:ascii="微软雅黑" w:hAnsi="微软雅黑"/>
            <w:szCs w:val="24"/>
          </w:rPr>
          <w:delText>选手需要参加过二类三类的竞赛；</w:delText>
        </w:r>
      </w:del>
    </w:p>
    <w:p w:rsidR="00E41F51" w:rsidRDefault="00EA7EA4">
      <w:pPr>
        <w:rPr>
          <w:del w:id="645" w:author="陈章仁" w:date="2018-09-27T15:37:00Z"/>
          <w:rFonts w:ascii="微软雅黑" w:hAnsi="微软雅黑"/>
          <w:szCs w:val="24"/>
        </w:rPr>
      </w:pPr>
      <w:del w:id="646" w:author="陈章仁" w:date="2018-09-27T15:37:00Z">
        <w:r>
          <w:rPr>
            <w:rFonts w:ascii="微软雅黑" w:hAnsi="微软雅黑" w:hint="eastAsia"/>
            <w:szCs w:val="24"/>
          </w:rPr>
          <w:delText>实操</w:delText>
        </w:r>
        <w:r>
          <w:rPr>
            <w:rFonts w:ascii="微软雅黑" w:hAnsi="微软雅黑"/>
            <w:szCs w:val="24"/>
          </w:rPr>
          <w:delText>分过程</w:delText>
        </w:r>
        <w:r>
          <w:rPr>
            <w:rFonts w:ascii="微软雅黑" w:hAnsi="微软雅黑" w:hint="eastAsia"/>
            <w:szCs w:val="24"/>
          </w:rPr>
          <w:delText>化</w:delText>
        </w:r>
        <w:r>
          <w:rPr>
            <w:rFonts w:ascii="微软雅黑" w:hAnsi="微软雅黑"/>
            <w:szCs w:val="24"/>
          </w:rPr>
          <w:delText>和</w:delText>
        </w:r>
        <w:r>
          <w:rPr>
            <w:rFonts w:ascii="微软雅黑" w:hAnsi="微软雅黑" w:hint="eastAsia"/>
            <w:szCs w:val="24"/>
          </w:rPr>
          <w:delText>结果化</w:delText>
        </w:r>
        <w:r>
          <w:rPr>
            <w:rFonts w:ascii="微软雅黑" w:hAnsi="微软雅黑"/>
            <w:szCs w:val="24"/>
          </w:rPr>
          <w:delText>，过程化</w:delText>
        </w:r>
        <w:r>
          <w:rPr>
            <w:rFonts w:ascii="微软雅黑" w:hAnsi="微软雅黑" w:hint="eastAsia"/>
            <w:szCs w:val="24"/>
          </w:rPr>
          <w:delText>由</w:delText>
        </w:r>
        <w:r>
          <w:rPr>
            <w:rFonts w:ascii="微软雅黑" w:hAnsi="微软雅黑"/>
            <w:szCs w:val="24"/>
          </w:rPr>
          <w:delText>裁判打分，结果化由竞赛</w:delText>
        </w:r>
        <w:r>
          <w:rPr>
            <w:rFonts w:ascii="微软雅黑" w:hAnsi="微软雅黑" w:hint="eastAsia"/>
            <w:szCs w:val="24"/>
          </w:rPr>
          <w:delText>科</w:delText>
        </w:r>
        <w:r>
          <w:rPr>
            <w:rFonts w:ascii="微软雅黑" w:hAnsi="微软雅黑"/>
            <w:szCs w:val="24"/>
          </w:rPr>
          <w:delText>上传</w:delText>
        </w:r>
        <w:r>
          <w:rPr>
            <w:rFonts w:ascii="微软雅黑" w:hAnsi="微软雅黑" w:hint="eastAsia"/>
            <w:szCs w:val="24"/>
          </w:rPr>
          <w:delText>成绩；</w:delText>
        </w:r>
      </w:del>
    </w:p>
    <w:p w:rsidR="00E41F51" w:rsidRDefault="00EA7EA4">
      <w:pPr>
        <w:rPr>
          <w:del w:id="647" w:author="陈章仁" w:date="2018-09-27T15:37:00Z"/>
          <w:rFonts w:ascii="微软雅黑" w:hAnsi="微软雅黑"/>
          <w:szCs w:val="24"/>
        </w:rPr>
      </w:pPr>
      <w:del w:id="648" w:author="陈章仁" w:date="2018-09-27T15:37:00Z">
        <w:r>
          <w:rPr>
            <w:rFonts w:ascii="微软雅黑" w:hAnsi="微软雅黑" w:hint="eastAsia"/>
            <w:szCs w:val="24"/>
          </w:rPr>
          <w:delText>裁判长</w:delText>
        </w:r>
        <w:r>
          <w:rPr>
            <w:rFonts w:ascii="微软雅黑" w:hAnsi="微软雅黑"/>
            <w:szCs w:val="24"/>
          </w:rPr>
          <w:delText>对整个院校机构的</w:delText>
        </w:r>
        <w:r>
          <w:rPr>
            <w:rFonts w:ascii="微软雅黑" w:hAnsi="微软雅黑" w:hint="eastAsia"/>
            <w:szCs w:val="24"/>
          </w:rPr>
          <w:delText>考分</w:delText>
        </w:r>
        <w:r>
          <w:rPr>
            <w:rFonts w:ascii="微软雅黑" w:hAnsi="微软雅黑"/>
            <w:szCs w:val="24"/>
          </w:rPr>
          <w:delText>进行审核，若有异议</w:delText>
        </w:r>
        <w:r>
          <w:rPr>
            <w:rFonts w:ascii="微软雅黑" w:hAnsi="微软雅黑" w:hint="eastAsia"/>
            <w:szCs w:val="24"/>
          </w:rPr>
          <w:delText>需</w:delText>
        </w:r>
        <w:r>
          <w:rPr>
            <w:rFonts w:ascii="微软雅黑" w:hAnsi="微软雅黑"/>
            <w:szCs w:val="24"/>
          </w:rPr>
          <w:delText>组织裁判委员会讨论，若需要</w:delText>
        </w:r>
        <w:r>
          <w:rPr>
            <w:rFonts w:ascii="微软雅黑" w:hAnsi="微软雅黑" w:hint="eastAsia"/>
            <w:szCs w:val="24"/>
          </w:rPr>
          <w:delText>修改</w:delText>
        </w:r>
        <w:r>
          <w:rPr>
            <w:rFonts w:ascii="微软雅黑" w:hAnsi="微软雅黑"/>
            <w:szCs w:val="24"/>
          </w:rPr>
          <w:delText>考分，需要在修改考分后添加备注说明；</w:delText>
        </w:r>
      </w:del>
    </w:p>
    <w:p w:rsidR="00E41F51" w:rsidRDefault="00EA7EA4">
      <w:pPr>
        <w:rPr>
          <w:del w:id="649" w:author="陈章仁" w:date="2018-09-27T15:37:00Z"/>
          <w:rFonts w:ascii="微软雅黑" w:hAnsi="微软雅黑"/>
          <w:szCs w:val="24"/>
        </w:rPr>
      </w:pPr>
      <w:del w:id="650" w:author="陈章仁" w:date="2018-09-27T15:37:00Z">
        <w:r>
          <w:rPr>
            <w:rFonts w:ascii="微软雅黑" w:hAnsi="微软雅黑" w:hint="eastAsia"/>
            <w:szCs w:val="24"/>
          </w:rPr>
          <w:delText>对</w:delText>
        </w:r>
        <w:r>
          <w:rPr>
            <w:rFonts w:ascii="微软雅黑" w:hAnsi="微软雅黑"/>
            <w:szCs w:val="24"/>
          </w:rPr>
          <w:delText>每一类考试，每个工种，每个</w:delText>
        </w:r>
        <w:r>
          <w:rPr>
            <w:rFonts w:ascii="微软雅黑" w:hAnsi="微软雅黑" w:hint="eastAsia"/>
            <w:szCs w:val="24"/>
          </w:rPr>
          <w:delText>组</w:delText>
        </w:r>
        <w:r>
          <w:rPr>
            <w:rFonts w:ascii="微软雅黑" w:hAnsi="微软雅黑"/>
            <w:szCs w:val="24"/>
          </w:rPr>
          <w:delText>别进行</w:delText>
        </w:r>
        <w:r>
          <w:rPr>
            <w:rFonts w:ascii="微软雅黑" w:hAnsi="微软雅黑" w:hint="eastAsia"/>
            <w:szCs w:val="24"/>
          </w:rPr>
          <w:delText>数据</w:delText>
        </w:r>
        <w:r>
          <w:rPr>
            <w:rFonts w:ascii="微软雅黑" w:hAnsi="微软雅黑"/>
            <w:szCs w:val="24"/>
          </w:rPr>
          <w:delText>的统计</w:delText>
        </w:r>
        <w:r>
          <w:rPr>
            <w:rFonts w:ascii="微软雅黑" w:hAnsi="微软雅黑" w:hint="eastAsia"/>
            <w:szCs w:val="24"/>
          </w:rPr>
          <w:delText>；</w:delText>
        </w:r>
      </w:del>
    </w:p>
    <w:p w:rsidR="00E41F51" w:rsidRDefault="00EA7EA4">
      <w:pPr>
        <w:rPr>
          <w:rFonts w:ascii="微软雅黑" w:hAnsi="微软雅黑"/>
          <w:szCs w:val="24"/>
        </w:rPr>
      </w:pPr>
      <w:r>
        <w:rPr>
          <w:rFonts w:ascii="微软雅黑" w:hAnsi="微软雅黑" w:hint="eastAsia"/>
          <w:szCs w:val="24"/>
        </w:rPr>
        <w:t>竞赛</w:t>
      </w:r>
      <w:r>
        <w:rPr>
          <w:rFonts w:ascii="微软雅黑" w:hAnsi="微软雅黑"/>
          <w:szCs w:val="24"/>
        </w:rPr>
        <w:t>证书的编号同职业鉴定编号规则</w:t>
      </w:r>
      <w:r>
        <w:rPr>
          <w:rFonts w:ascii="微软雅黑" w:hAnsi="微软雅黑" w:hint="eastAsia"/>
          <w:szCs w:val="24"/>
        </w:rPr>
        <w:t>；</w:t>
      </w:r>
    </w:p>
    <w:p w:rsidR="00E41F51" w:rsidRDefault="00EA7EA4">
      <w:pPr>
        <w:rPr>
          <w:del w:id="651" w:author="陈章仁" w:date="2018-09-27T15:40:00Z"/>
          <w:rFonts w:ascii="微软雅黑" w:hAnsi="微软雅黑"/>
          <w:szCs w:val="24"/>
        </w:rPr>
      </w:pPr>
      <w:del w:id="652" w:author="陈章仁" w:date="2018-09-27T15:40:00Z">
        <w:r>
          <w:rPr>
            <w:rFonts w:ascii="微软雅黑" w:hAnsi="微软雅黑"/>
            <w:szCs w:val="24"/>
          </w:rPr>
          <w:delText>企业组织鉴定需要信息科</w:delText>
        </w:r>
        <w:r>
          <w:rPr>
            <w:rFonts w:ascii="微软雅黑" w:hAnsi="微软雅黑" w:hint="eastAsia"/>
            <w:szCs w:val="24"/>
          </w:rPr>
          <w:delText>将</w:delText>
        </w:r>
        <w:r>
          <w:rPr>
            <w:rFonts w:ascii="微软雅黑" w:hAnsi="微软雅黑"/>
            <w:szCs w:val="24"/>
          </w:rPr>
          <w:delText>企业信息录入平台，包括组织机构编码</w:delText>
        </w:r>
        <w:r>
          <w:rPr>
            <w:rFonts w:ascii="微软雅黑" w:hAnsi="微软雅黑" w:hint="eastAsia"/>
            <w:color w:val="FF0000"/>
            <w:szCs w:val="24"/>
          </w:rPr>
          <w:delText>（组织</w:delText>
        </w:r>
        <w:r>
          <w:rPr>
            <w:rFonts w:ascii="微软雅黑" w:hAnsi="微软雅黑"/>
            <w:color w:val="FF0000"/>
            <w:szCs w:val="24"/>
          </w:rPr>
          <w:delText>机构编码根据职业工种不同，需要自动生成和手动</w:delText>
        </w:r>
        <w:r>
          <w:rPr>
            <w:rFonts w:ascii="微软雅黑" w:hAnsi="微软雅黑" w:hint="eastAsia"/>
            <w:color w:val="FF0000"/>
            <w:szCs w:val="24"/>
          </w:rPr>
          <w:delText>选择</w:delText>
        </w:r>
        <w:r>
          <w:rPr>
            <w:rFonts w:ascii="微软雅黑" w:hAnsi="微软雅黑"/>
            <w:color w:val="FF0000"/>
            <w:szCs w:val="24"/>
          </w:rPr>
          <w:delText>两种方式</w:delText>
        </w:r>
        <w:r>
          <w:rPr>
            <w:rFonts w:ascii="微软雅黑" w:hAnsi="微软雅黑" w:hint="eastAsia"/>
            <w:color w:val="FF0000"/>
            <w:szCs w:val="24"/>
          </w:rPr>
          <w:delText>，</w:delText>
        </w:r>
        <w:r>
          <w:rPr>
            <w:rFonts w:ascii="微软雅黑" w:hAnsi="微软雅黑"/>
            <w:color w:val="FF0000"/>
            <w:szCs w:val="24"/>
          </w:rPr>
          <w:delText>国考的编码规则</w:delText>
        </w:r>
        <w:r>
          <w:rPr>
            <w:rFonts w:ascii="微软雅黑" w:hAnsi="微软雅黑" w:hint="eastAsia"/>
            <w:color w:val="FF0000"/>
            <w:szCs w:val="24"/>
          </w:rPr>
          <w:delText>和</w:delText>
        </w:r>
        <w:r>
          <w:rPr>
            <w:rFonts w:ascii="微软雅黑" w:hAnsi="微软雅黑"/>
            <w:color w:val="FF0000"/>
            <w:szCs w:val="24"/>
          </w:rPr>
          <w:delText>省考不同，但是现在</w:delText>
        </w:r>
        <w:r>
          <w:rPr>
            <w:rFonts w:ascii="微软雅黑" w:hAnsi="微软雅黑" w:hint="eastAsia"/>
            <w:color w:val="FF0000"/>
            <w:szCs w:val="24"/>
          </w:rPr>
          <w:delText>国考</w:delText>
        </w:r>
        <w:r>
          <w:rPr>
            <w:rFonts w:ascii="微软雅黑" w:hAnsi="微软雅黑"/>
            <w:color w:val="FF0000"/>
            <w:szCs w:val="24"/>
          </w:rPr>
          <w:delText>只有</w:delText>
        </w:r>
        <w:r>
          <w:rPr>
            <w:rFonts w:ascii="微软雅黑" w:hAnsi="微软雅黑" w:hint="eastAsia"/>
            <w:color w:val="FF0000"/>
            <w:szCs w:val="24"/>
          </w:rPr>
          <w:delText>人力资源</w:delText>
        </w:r>
        <w:r>
          <w:rPr>
            <w:rFonts w:ascii="微软雅黑" w:hAnsi="微软雅黑"/>
            <w:color w:val="FF0000"/>
            <w:szCs w:val="24"/>
          </w:rPr>
          <w:delText>一个工种</w:delText>
        </w:r>
        <w:r>
          <w:rPr>
            <w:rFonts w:ascii="微软雅黑" w:hAnsi="微软雅黑" w:hint="eastAsia"/>
            <w:color w:val="FF0000"/>
            <w:szCs w:val="24"/>
          </w:rPr>
          <w:delText>）</w:delText>
        </w:r>
        <w:r>
          <w:rPr>
            <w:rFonts w:ascii="微软雅黑" w:hAnsi="微软雅黑"/>
            <w:szCs w:val="24"/>
          </w:rPr>
          <w:delText>；</w:delText>
        </w:r>
      </w:del>
    </w:p>
    <w:p w:rsidR="00E41F51" w:rsidRDefault="00E41F51">
      <w:pPr>
        <w:rPr>
          <w:ins w:id="653" w:author="陈章仁" w:date="2018-09-27T15:40:00Z"/>
          <w:rFonts w:ascii="微软雅黑" w:hAnsi="微软雅黑"/>
          <w:szCs w:val="24"/>
        </w:rPr>
      </w:pPr>
    </w:p>
    <w:p w:rsidR="00E41F51" w:rsidRDefault="00E41F51">
      <w:pPr>
        <w:rPr>
          <w:ins w:id="654" w:author="陈章仁" w:date="2018-09-27T15:40:00Z"/>
          <w:rFonts w:ascii="微软雅黑" w:hAnsi="微软雅黑"/>
          <w:szCs w:val="24"/>
        </w:rPr>
      </w:pPr>
    </w:p>
    <w:p w:rsidR="00E41F51" w:rsidRDefault="00E41F51">
      <w:pPr>
        <w:rPr>
          <w:rFonts w:ascii="微软雅黑" w:hAnsi="微软雅黑"/>
          <w:szCs w:val="24"/>
        </w:rPr>
      </w:pPr>
    </w:p>
    <w:p w:rsidR="00E41F51" w:rsidRDefault="00E41F51">
      <w:pPr>
        <w:rPr>
          <w:rFonts w:ascii="微软雅黑" w:hAnsi="微软雅黑"/>
          <w:szCs w:val="24"/>
        </w:rPr>
      </w:pPr>
    </w:p>
    <w:p w:rsidR="00E41F51" w:rsidRDefault="00E41F51">
      <w:pPr>
        <w:rPr>
          <w:rFonts w:ascii="微软雅黑" w:hAnsi="微软雅黑"/>
          <w:szCs w:val="24"/>
        </w:rPr>
      </w:pPr>
    </w:p>
    <w:p w:rsidR="00E41F51" w:rsidRDefault="00E41F51">
      <w:pPr>
        <w:rPr>
          <w:rFonts w:ascii="微软雅黑" w:hAnsi="微软雅黑"/>
          <w:szCs w:val="24"/>
        </w:rPr>
      </w:pPr>
    </w:p>
    <w:p w:rsidR="00E41F51" w:rsidRDefault="00EA7EA4">
      <w:pPr>
        <w:pStyle w:val="1"/>
        <w:rPr>
          <w:rFonts w:ascii="微软雅黑" w:hAnsi="微软雅黑"/>
        </w:rPr>
      </w:pPr>
      <w:bookmarkStart w:id="655" w:name="_Toc525228574"/>
      <w:bookmarkStart w:id="656" w:name="_Toc525227890"/>
      <w:bookmarkStart w:id="657" w:name="_Toc525227197"/>
      <w:r>
        <w:rPr>
          <w:rFonts w:ascii="微软雅黑" w:hAnsi="微软雅黑" w:hint="eastAsia"/>
        </w:rPr>
        <w:t>在线学习管理</w:t>
      </w:r>
      <w:bookmarkEnd w:id="655"/>
      <w:bookmarkEnd w:id="656"/>
      <w:bookmarkEnd w:id="657"/>
    </w:p>
    <w:p w:rsidR="00E41F51" w:rsidRDefault="00EA7EA4">
      <w:pPr>
        <w:rPr>
          <w:rFonts w:ascii="微软雅黑" w:hAnsi="微软雅黑"/>
          <w:szCs w:val="24"/>
        </w:rPr>
      </w:pPr>
      <w:r>
        <w:rPr>
          <w:rFonts w:ascii="微软雅黑" w:hAnsi="微软雅黑" w:hint="eastAsia"/>
          <w:szCs w:val="24"/>
        </w:rPr>
        <w:t>考评人员注册就可以学习，职业资格考试报名可以学习</w:t>
      </w:r>
    </w:p>
    <w:p w:rsidR="00E41F51" w:rsidRDefault="00EA7EA4">
      <w:pPr>
        <w:pStyle w:val="2"/>
        <w:rPr>
          <w:rFonts w:ascii="微软雅黑" w:hAnsi="微软雅黑" w:cs="Times New Roman"/>
        </w:rPr>
      </w:pPr>
      <w:bookmarkStart w:id="658" w:name="_Toc525227891"/>
      <w:bookmarkStart w:id="659" w:name="_Toc525228575"/>
      <w:bookmarkStart w:id="660" w:name="_Toc525227198"/>
      <w:r>
        <w:rPr>
          <w:rFonts w:ascii="微软雅黑" w:hAnsi="微软雅黑" w:hint="eastAsia"/>
        </w:rPr>
        <w:t>考生信息建立</w:t>
      </w:r>
      <w:bookmarkEnd w:id="658"/>
      <w:bookmarkEnd w:id="659"/>
      <w:bookmarkEnd w:id="660"/>
    </w:p>
    <w:p w:rsidR="00E41F51" w:rsidRDefault="00EA7EA4">
      <w:pPr>
        <w:pStyle w:val="3"/>
        <w:rPr>
          <w:rFonts w:ascii="微软雅黑" w:hAnsi="微软雅黑"/>
        </w:rPr>
      </w:pPr>
      <w:bookmarkStart w:id="661" w:name="_Toc525228576"/>
      <w:bookmarkStart w:id="662" w:name="_Toc525227892"/>
      <w:bookmarkStart w:id="663" w:name="_Toc525227199"/>
      <w:proofErr w:type="gramStart"/>
      <w:r>
        <w:rPr>
          <w:rFonts w:ascii="微软雅黑" w:hAnsi="微软雅黑" w:hint="eastAsia"/>
        </w:rPr>
        <w:t>帐号</w:t>
      </w:r>
      <w:proofErr w:type="gramEnd"/>
      <w:r>
        <w:rPr>
          <w:rFonts w:ascii="微软雅黑" w:hAnsi="微软雅黑" w:hint="eastAsia"/>
        </w:rPr>
        <w:t>同步</w:t>
      </w:r>
      <w:bookmarkEnd w:id="661"/>
      <w:bookmarkEnd w:id="662"/>
      <w:bookmarkEnd w:id="663"/>
    </w:p>
    <w:p w:rsidR="00E41F51" w:rsidRDefault="00EA7EA4">
      <w:pPr>
        <w:rPr>
          <w:rFonts w:ascii="微软雅黑" w:hAnsi="微软雅黑" w:cs="Times New Roman"/>
          <w:szCs w:val="24"/>
        </w:rPr>
      </w:pPr>
      <w:r>
        <w:rPr>
          <w:rFonts w:ascii="微软雅黑" w:hAnsi="微软雅黑" w:cs="Times New Roman"/>
          <w:szCs w:val="24"/>
        </w:rPr>
        <w:t>参加考评人员考核的人注册</w:t>
      </w:r>
      <w:proofErr w:type="gramStart"/>
      <w:r>
        <w:rPr>
          <w:rFonts w:ascii="微软雅黑" w:hAnsi="微软雅黑" w:cs="Times New Roman"/>
          <w:szCs w:val="24"/>
        </w:rPr>
        <w:t>帐号</w:t>
      </w:r>
      <w:proofErr w:type="gramEnd"/>
      <w:r>
        <w:rPr>
          <w:rFonts w:ascii="微软雅黑" w:hAnsi="微软雅黑" w:cs="Times New Roman"/>
          <w:szCs w:val="24"/>
        </w:rPr>
        <w:t>后或职业资格</w:t>
      </w:r>
      <w:r>
        <w:rPr>
          <w:rFonts w:ascii="微软雅黑" w:hAnsi="微软雅黑" w:cs="Times New Roman" w:hint="eastAsia"/>
          <w:szCs w:val="24"/>
        </w:rPr>
        <w:t>考生个人报名后，即可进入平台，共用报名的注册账号。</w:t>
      </w:r>
    </w:p>
    <w:p w:rsidR="00E41F51" w:rsidRDefault="00EA7EA4">
      <w:pPr>
        <w:rPr>
          <w:rFonts w:ascii="微软雅黑" w:hAnsi="微软雅黑" w:cs="Times New Roman"/>
          <w:szCs w:val="24"/>
        </w:rPr>
      </w:pPr>
      <w:r>
        <w:rPr>
          <w:rFonts w:ascii="微软雅黑" w:hAnsi="微软雅黑" w:cs="Times New Roman" w:hint="eastAsia"/>
          <w:szCs w:val="24"/>
        </w:rPr>
        <w:t>批量报名的考生自动创建学习平台</w:t>
      </w:r>
      <w:proofErr w:type="gramStart"/>
      <w:r>
        <w:rPr>
          <w:rFonts w:ascii="微软雅黑" w:hAnsi="微软雅黑" w:cs="Times New Roman" w:hint="eastAsia"/>
          <w:szCs w:val="24"/>
        </w:rPr>
        <w:t>帐号</w:t>
      </w:r>
      <w:proofErr w:type="gramEnd"/>
      <w:r>
        <w:rPr>
          <w:rFonts w:ascii="微软雅黑" w:hAnsi="微软雅黑" w:cs="Times New Roman" w:hint="eastAsia"/>
          <w:szCs w:val="24"/>
        </w:rPr>
        <w:t>，此</w:t>
      </w:r>
      <w:proofErr w:type="gramStart"/>
      <w:r>
        <w:rPr>
          <w:rFonts w:ascii="微软雅黑" w:hAnsi="微软雅黑" w:cs="Times New Roman" w:hint="eastAsia"/>
          <w:szCs w:val="24"/>
        </w:rPr>
        <w:t>帐号</w:t>
      </w:r>
      <w:proofErr w:type="gramEnd"/>
      <w:r>
        <w:rPr>
          <w:rFonts w:ascii="微软雅黑" w:hAnsi="微软雅黑" w:cs="Times New Roman" w:hint="eastAsia"/>
          <w:szCs w:val="24"/>
        </w:rPr>
        <w:t>只能用于登录学习平台，登录报名平台时，提示</w:t>
      </w:r>
      <w:r>
        <w:rPr>
          <w:rFonts w:ascii="微软雅黑" w:hAnsi="微软雅黑" w:cs="Times New Roman"/>
          <w:szCs w:val="24"/>
        </w:rPr>
        <w:t>还未注册！</w:t>
      </w:r>
    </w:p>
    <w:p w:rsidR="00E41F51" w:rsidRDefault="00EA7EA4">
      <w:pPr>
        <w:pStyle w:val="3"/>
        <w:rPr>
          <w:rFonts w:ascii="微软雅黑" w:hAnsi="微软雅黑"/>
        </w:rPr>
      </w:pPr>
      <w:bookmarkStart w:id="664" w:name="_Toc525228577"/>
      <w:bookmarkStart w:id="665" w:name="_Toc525227893"/>
      <w:bookmarkStart w:id="666" w:name="_Toc525227200"/>
      <w:bookmarkStart w:id="667" w:name="_Toc163055133"/>
      <w:r>
        <w:rPr>
          <w:rFonts w:ascii="微软雅黑" w:hAnsi="微软雅黑" w:hint="eastAsia"/>
        </w:rPr>
        <w:t>练习历史记录</w:t>
      </w:r>
      <w:bookmarkEnd w:id="664"/>
      <w:bookmarkEnd w:id="665"/>
      <w:bookmarkEnd w:id="666"/>
      <w:bookmarkEnd w:id="667"/>
    </w:p>
    <w:p w:rsidR="00E41F51" w:rsidRDefault="00EA7EA4">
      <w:pPr>
        <w:rPr>
          <w:rFonts w:ascii="微软雅黑" w:hAnsi="微软雅黑" w:cs="Times New Roman"/>
          <w:szCs w:val="24"/>
        </w:rPr>
      </w:pPr>
      <w:r>
        <w:rPr>
          <w:rFonts w:ascii="微软雅黑" w:hAnsi="微软雅黑" w:hint="eastAsia"/>
          <w:szCs w:val="24"/>
        </w:rPr>
        <w:t>此模块主要用于查询当前用户在线练习的历史记录，其中包括职业、等级，得分，练习开始时间和结束时间等等相关信息。（模拟</w:t>
      </w:r>
      <w:r>
        <w:rPr>
          <w:rFonts w:ascii="微软雅黑" w:hAnsi="微软雅黑"/>
          <w:szCs w:val="24"/>
        </w:rPr>
        <w:t>考试</w:t>
      </w:r>
      <w:r>
        <w:rPr>
          <w:rFonts w:ascii="微软雅黑" w:hAnsi="微软雅黑" w:hint="eastAsia"/>
          <w:szCs w:val="24"/>
        </w:rPr>
        <w:t>）</w:t>
      </w:r>
    </w:p>
    <w:p w:rsidR="00E41F51" w:rsidRDefault="00EA7EA4">
      <w:pPr>
        <w:pStyle w:val="2"/>
        <w:rPr>
          <w:rFonts w:ascii="微软雅黑" w:hAnsi="微软雅黑" w:cs="Times New Roman"/>
        </w:rPr>
      </w:pPr>
      <w:bookmarkStart w:id="668" w:name="_Toc525228578"/>
      <w:bookmarkStart w:id="669" w:name="_Toc525227894"/>
      <w:bookmarkStart w:id="670" w:name="_Toc525227201"/>
      <w:r>
        <w:rPr>
          <w:rFonts w:ascii="微软雅黑" w:hAnsi="微软雅黑" w:hint="eastAsia"/>
        </w:rPr>
        <w:lastRenderedPageBreak/>
        <w:t>学习内容建设</w:t>
      </w:r>
      <w:bookmarkEnd w:id="668"/>
      <w:bookmarkEnd w:id="669"/>
      <w:bookmarkEnd w:id="670"/>
    </w:p>
    <w:p w:rsidR="00E41F51" w:rsidRDefault="00EA7EA4">
      <w:pPr>
        <w:pStyle w:val="3"/>
        <w:rPr>
          <w:rFonts w:ascii="微软雅黑" w:hAnsi="微软雅黑"/>
        </w:rPr>
      </w:pPr>
      <w:bookmarkStart w:id="671" w:name="_Toc525228579"/>
      <w:bookmarkStart w:id="672" w:name="_Toc525227202"/>
      <w:bookmarkStart w:id="673" w:name="_Toc525227895"/>
      <w:r>
        <w:rPr>
          <w:rFonts w:ascii="微软雅黑" w:hAnsi="微软雅黑" w:hint="eastAsia"/>
        </w:rPr>
        <w:t>电子课件</w:t>
      </w:r>
      <w:bookmarkEnd w:id="671"/>
      <w:bookmarkEnd w:id="672"/>
      <w:bookmarkEnd w:id="673"/>
    </w:p>
    <w:p w:rsidR="00E41F51" w:rsidRDefault="00EA7EA4">
      <w:pPr>
        <w:rPr>
          <w:rFonts w:ascii="微软雅黑" w:hAnsi="微软雅黑" w:cs="Times New Roman"/>
          <w:szCs w:val="24"/>
        </w:rPr>
      </w:pPr>
      <w:r>
        <w:rPr>
          <w:rFonts w:ascii="微软雅黑" w:hAnsi="微软雅黑" w:hint="eastAsia"/>
          <w:szCs w:val="24"/>
        </w:rPr>
        <w:t>此模块主要功能是对电子课件信息进行自由学习，电子课件主要包括一些视频文件，</w:t>
      </w:r>
      <w:r>
        <w:rPr>
          <w:rFonts w:ascii="微软雅黑" w:hAnsi="微软雅黑"/>
          <w:szCs w:val="24"/>
        </w:rPr>
        <w:t>flash</w:t>
      </w:r>
      <w:r>
        <w:rPr>
          <w:rFonts w:ascii="微软雅黑" w:hAnsi="微软雅黑" w:hint="eastAsia"/>
          <w:szCs w:val="24"/>
        </w:rPr>
        <w:t>动画文件和</w:t>
      </w:r>
      <w:r>
        <w:rPr>
          <w:rFonts w:ascii="微软雅黑" w:hAnsi="微软雅黑"/>
          <w:szCs w:val="24"/>
        </w:rPr>
        <w:t>PPT</w:t>
      </w:r>
      <w:r>
        <w:rPr>
          <w:rFonts w:ascii="微软雅黑" w:hAnsi="微软雅黑" w:hint="eastAsia"/>
          <w:szCs w:val="24"/>
        </w:rPr>
        <w:t>，</w:t>
      </w:r>
      <w:r>
        <w:rPr>
          <w:rFonts w:ascii="微软雅黑" w:hAnsi="微软雅黑"/>
          <w:szCs w:val="24"/>
        </w:rPr>
        <w:t>PDF</w:t>
      </w:r>
      <w:r>
        <w:rPr>
          <w:rFonts w:ascii="微软雅黑" w:hAnsi="微软雅黑" w:hint="eastAsia"/>
          <w:szCs w:val="24"/>
        </w:rPr>
        <w:t>等格式的文档。</w:t>
      </w:r>
      <w:bookmarkStart w:id="674" w:name="_Toc163055140"/>
      <w:bookmarkStart w:id="675" w:name="_Toc162365771"/>
    </w:p>
    <w:p w:rsidR="00E41F51" w:rsidRDefault="00EA7EA4">
      <w:pPr>
        <w:pStyle w:val="3"/>
        <w:rPr>
          <w:rStyle w:val="3Char"/>
          <w:rFonts w:ascii="微软雅黑" w:hAnsi="微软雅黑"/>
        </w:rPr>
      </w:pPr>
      <w:bookmarkStart w:id="676" w:name="_Toc525228580"/>
      <w:bookmarkStart w:id="677" w:name="_Toc525227896"/>
      <w:bookmarkStart w:id="678" w:name="_Toc525227203"/>
      <w:bookmarkStart w:id="679" w:name="_Toc163055142"/>
      <w:bookmarkEnd w:id="674"/>
      <w:bookmarkEnd w:id="675"/>
      <w:r>
        <w:rPr>
          <w:rFonts w:ascii="微软雅黑" w:hAnsi="微软雅黑" w:hint="eastAsia"/>
        </w:rPr>
        <w:t>在线练习</w:t>
      </w:r>
      <w:bookmarkEnd w:id="676"/>
      <w:bookmarkEnd w:id="677"/>
      <w:bookmarkEnd w:id="678"/>
      <w:bookmarkEnd w:id="679"/>
    </w:p>
    <w:p w:rsidR="00E41F51" w:rsidRDefault="00EA7EA4">
      <w:pPr>
        <w:rPr>
          <w:rFonts w:ascii="微软雅黑" w:hAnsi="微软雅黑" w:cs="Times New Roman"/>
          <w:szCs w:val="24"/>
        </w:rPr>
      </w:pPr>
      <w:r>
        <w:rPr>
          <w:rFonts w:ascii="微软雅黑" w:hAnsi="微软雅黑" w:hint="eastAsia"/>
          <w:szCs w:val="24"/>
        </w:rPr>
        <w:t>此模块主要功能是为了方便管理员或老师给相应的考生或学生用户布置作业，学生或用户可以通过此模块对布置的作业信息进行填写。以达到网络学习的目的。当然，此模块也可以作为一个自我练习的模块功能，管理员可以自定义此模块是否可以重考，不计时，可看参考答案或题目解析等等内容的设置。</w:t>
      </w:r>
      <w:bookmarkStart w:id="680" w:name="_Toc162365774"/>
      <w:bookmarkStart w:id="681" w:name="_Toc163055143"/>
      <w:r>
        <w:rPr>
          <w:rFonts w:ascii="微软雅黑" w:hAnsi="微软雅黑" w:hint="eastAsia"/>
          <w:szCs w:val="24"/>
        </w:rPr>
        <w:t>（在线</w:t>
      </w:r>
      <w:r>
        <w:rPr>
          <w:rFonts w:ascii="微软雅黑" w:hAnsi="微软雅黑"/>
          <w:szCs w:val="24"/>
        </w:rPr>
        <w:t>练习功能</w:t>
      </w:r>
      <w:r>
        <w:rPr>
          <w:rFonts w:ascii="微软雅黑" w:hAnsi="微软雅黑" w:hint="eastAsia"/>
          <w:szCs w:val="24"/>
        </w:rPr>
        <w:t>，</w:t>
      </w:r>
      <w:r>
        <w:rPr>
          <w:rFonts w:ascii="微软雅黑" w:hAnsi="微软雅黑"/>
          <w:szCs w:val="24"/>
        </w:rPr>
        <w:t>需要导出</w:t>
      </w:r>
      <w:r>
        <w:rPr>
          <w:rFonts w:ascii="微软雅黑" w:hAnsi="微软雅黑" w:hint="eastAsia"/>
          <w:szCs w:val="24"/>
        </w:rPr>
        <w:t>考生</w:t>
      </w:r>
      <w:r>
        <w:rPr>
          <w:rFonts w:ascii="微软雅黑" w:hAnsi="微软雅黑"/>
          <w:szCs w:val="24"/>
        </w:rPr>
        <w:t>在线练习的进度</w:t>
      </w:r>
      <w:r>
        <w:rPr>
          <w:rFonts w:ascii="微软雅黑" w:hAnsi="微软雅黑" w:hint="eastAsia"/>
          <w:szCs w:val="24"/>
        </w:rPr>
        <w:t>）</w:t>
      </w:r>
    </w:p>
    <w:p w:rsidR="00E41F51" w:rsidRDefault="00EA7EA4">
      <w:pPr>
        <w:pStyle w:val="3"/>
        <w:rPr>
          <w:rFonts w:ascii="微软雅黑" w:hAnsi="微软雅黑"/>
        </w:rPr>
      </w:pPr>
      <w:bookmarkStart w:id="682" w:name="_Toc525227897"/>
      <w:bookmarkStart w:id="683" w:name="_Toc525228581"/>
      <w:bookmarkStart w:id="684" w:name="_Toc525227204"/>
      <w:bookmarkEnd w:id="680"/>
      <w:r>
        <w:rPr>
          <w:rFonts w:ascii="微软雅黑" w:hAnsi="微软雅黑" w:hint="eastAsia"/>
        </w:rPr>
        <w:t>模拟考试</w:t>
      </w:r>
      <w:bookmarkEnd w:id="681"/>
      <w:bookmarkEnd w:id="682"/>
      <w:bookmarkEnd w:id="683"/>
      <w:bookmarkEnd w:id="684"/>
    </w:p>
    <w:p w:rsidR="00E41F51" w:rsidRDefault="00EA7EA4">
      <w:pPr>
        <w:rPr>
          <w:rFonts w:ascii="微软雅黑" w:hAnsi="微软雅黑"/>
          <w:szCs w:val="24"/>
        </w:rPr>
      </w:pPr>
      <w:r>
        <w:rPr>
          <w:rFonts w:ascii="微软雅黑" w:hAnsi="微软雅黑" w:hint="eastAsia"/>
          <w:szCs w:val="24"/>
        </w:rPr>
        <w:t>此模块主要功能是方便考生在考前进行自我测试、自我练习进行模拟考试，用户可以通过此模块进行自由定义试卷，然后进行相关模拟考试，但所有定义的试卷试题来源只来源于考试模拟题库，而并非正规的考试题库。</w:t>
      </w:r>
      <w:bookmarkStart w:id="685" w:name="_Toc163055144"/>
      <w:r>
        <w:rPr>
          <w:rFonts w:ascii="微软雅黑" w:hAnsi="微软雅黑" w:hint="eastAsia"/>
          <w:szCs w:val="24"/>
        </w:rPr>
        <w:t>（在线</w:t>
      </w:r>
      <w:r>
        <w:rPr>
          <w:rFonts w:ascii="微软雅黑" w:hAnsi="微软雅黑"/>
          <w:szCs w:val="24"/>
        </w:rPr>
        <w:t>模拟考试，需要导出考生在线模拟考试的成绩</w:t>
      </w:r>
      <w:r>
        <w:rPr>
          <w:rFonts w:ascii="微软雅黑" w:hAnsi="微软雅黑" w:hint="eastAsia"/>
          <w:szCs w:val="24"/>
        </w:rPr>
        <w:t>）</w:t>
      </w:r>
    </w:p>
    <w:p w:rsidR="00E41F51" w:rsidRDefault="00EA7EA4">
      <w:pPr>
        <w:pStyle w:val="3"/>
        <w:rPr>
          <w:rFonts w:ascii="微软雅黑" w:hAnsi="微软雅黑"/>
        </w:rPr>
      </w:pPr>
      <w:bookmarkStart w:id="686" w:name="_Toc525228582"/>
      <w:bookmarkStart w:id="687" w:name="_Toc525227898"/>
      <w:bookmarkStart w:id="688" w:name="_Toc525227205"/>
      <w:r>
        <w:rPr>
          <w:rFonts w:ascii="微软雅黑" w:hAnsi="微软雅黑" w:hint="eastAsia"/>
        </w:rPr>
        <w:t>考评</w:t>
      </w:r>
      <w:ins w:id="689" w:author="陈章仁" w:date="2018-09-25T18:12:00Z">
        <w:r>
          <w:rPr>
            <w:rFonts w:ascii="微软雅黑" w:hAnsi="微软雅黑" w:hint="eastAsia"/>
          </w:rPr>
          <w:t>人</w:t>
        </w:r>
      </w:ins>
      <w:r>
        <w:rPr>
          <w:rFonts w:ascii="微软雅黑" w:hAnsi="微软雅黑" w:hint="eastAsia"/>
        </w:rPr>
        <w:t>员考核</w:t>
      </w:r>
      <w:bookmarkEnd w:id="686"/>
      <w:bookmarkEnd w:id="687"/>
      <w:bookmarkEnd w:id="688"/>
    </w:p>
    <w:p w:rsidR="00E41F51" w:rsidRDefault="00EA7EA4">
      <w:pPr>
        <w:rPr>
          <w:rFonts w:ascii="微软雅黑" w:hAnsi="微软雅黑"/>
          <w:szCs w:val="24"/>
        </w:rPr>
      </w:pPr>
      <w:r>
        <w:rPr>
          <w:rFonts w:ascii="微软雅黑" w:hAnsi="微软雅黑" w:hint="eastAsia"/>
          <w:szCs w:val="24"/>
        </w:rPr>
        <w:t>注册后需在线学习（视频或其他）4</w:t>
      </w:r>
      <w:r>
        <w:rPr>
          <w:rFonts w:ascii="微软雅黑" w:hAnsi="微软雅黑"/>
          <w:szCs w:val="24"/>
        </w:rPr>
        <w:t>0</w:t>
      </w:r>
      <w:r>
        <w:rPr>
          <w:rFonts w:ascii="微软雅黑" w:hAnsi="微软雅黑" w:hint="eastAsia"/>
          <w:szCs w:val="24"/>
        </w:rPr>
        <w:t>学时，完成后通过审核获取考评人员线下（16学时）培训资格</w:t>
      </w:r>
    </w:p>
    <w:p w:rsidR="00E41F51" w:rsidRDefault="00E41F51">
      <w:pPr>
        <w:rPr>
          <w:rFonts w:ascii="微软雅黑" w:hAnsi="微软雅黑" w:cs="Times New Roman"/>
          <w:szCs w:val="24"/>
        </w:rPr>
      </w:pPr>
    </w:p>
    <w:p w:rsidR="00E41F51" w:rsidRDefault="00EA7EA4">
      <w:pPr>
        <w:pStyle w:val="2"/>
        <w:rPr>
          <w:rFonts w:ascii="微软雅黑" w:hAnsi="微软雅黑" w:cs="Times New Roman"/>
        </w:rPr>
      </w:pPr>
      <w:bookmarkStart w:id="690" w:name="_Toc525228583"/>
      <w:bookmarkStart w:id="691" w:name="_Toc525227899"/>
      <w:bookmarkStart w:id="692" w:name="_Toc525227206"/>
      <w:bookmarkEnd w:id="685"/>
      <w:r>
        <w:rPr>
          <w:rFonts w:ascii="微软雅黑" w:hAnsi="微软雅黑" w:hint="eastAsia"/>
        </w:rPr>
        <w:t>学习培训管理（命题科）</w:t>
      </w:r>
      <w:bookmarkEnd w:id="690"/>
      <w:bookmarkEnd w:id="691"/>
      <w:bookmarkEnd w:id="692"/>
    </w:p>
    <w:p w:rsidR="00E41F51" w:rsidRDefault="00EA7EA4">
      <w:pPr>
        <w:pStyle w:val="3"/>
        <w:rPr>
          <w:rFonts w:ascii="微软雅黑" w:hAnsi="微软雅黑"/>
        </w:rPr>
      </w:pPr>
      <w:bookmarkStart w:id="693" w:name="_Toc525227900"/>
      <w:bookmarkStart w:id="694" w:name="_Toc525228584"/>
      <w:bookmarkStart w:id="695" w:name="_Toc525227207"/>
      <w:r>
        <w:rPr>
          <w:rFonts w:ascii="微软雅黑" w:hAnsi="微软雅黑" w:hint="eastAsia"/>
        </w:rPr>
        <w:t>电子课件</w:t>
      </w:r>
      <w:bookmarkEnd w:id="693"/>
      <w:bookmarkEnd w:id="694"/>
      <w:bookmarkEnd w:id="695"/>
    </w:p>
    <w:p w:rsidR="00E41F51" w:rsidRDefault="00EA7EA4">
      <w:pPr>
        <w:rPr>
          <w:rFonts w:ascii="微软雅黑" w:hAnsi="微软雅黑"/>
          <w:szCs w:val="24"/>
        </w:rPr>
      </w:pPr>
      <w:r>
        <w:rPr>
          <w:rFonts w:ascii="微软雅黑" w:hAnsi="微软雅黑" w:hint="eastAsia"/>
          <w:b/>
          <w:szCs w:val="24"/>
        </w:rPr>
        <w:t>功能说明：</w:t>
      </w:r>
      <w:proofErr w:type="gramStart"/>
      <w:r>
        <w:rPr>
          <w:rFonts w:ascii="微软雅黑" w:hAnsi="微软雅黑" w:hint="eastAsia"/>
          <w:szCs w:val="24"/>
        </w:rPr>
        <w:t>命题科</w:t>
      </w:r>
      <w:proofErr w:type="gramEnd"/>
      <w:r>
        <w:rPr>
          <w:rFonts w:ascii="微软雅黑" w:hAnsi="微软雅黑" w:hint="eastAsia"/>
          <w:szCs w:val="24"/>
        </w:rPr>
        <w:t>可以自由建立电子课件内容，提供考生下载学习。</w:t>
      </w:r>
    </w:p>
    <w:p w:rsidR="00E41F51" w:rsidRDefault="00EA7EA4">
      <w:pPr>
        <w:pStyle w:val="3"/>
        <w:rPr>
          <w:rFonts w:ascii="微软雅黑" w:hAnsi="微软雅黑"/>
        </w:rPr>
      </w:pPr>
      <w:bookmarkStart w:id="696" w:name="_Toc525228585"/>
      <w:bookmarkStart w:id="697" w:name="_Toc525227901"/>
      <w:bookmarkStart w:id="698" w:name="_Toc525227208"/>
      <w:r>
        <w:rPr>
          <w:rFonts w:ascii="微软雅黑" w:hAnsi="微软雅黑" w:hint="eastAsia"/>
        </w:rPr>
        <w:t>综合统计分析</w:t>
      </w:r>
      <w:bookmarkEnd w:id="696"/>
      <w:bookmarkEnd w:id="697"/>
      <w:bookmarkEnd w:id="698"/>
    </w:p>
    <w:p w:rsidR="00E41F51" w:rsidRDefault="00EA7EA4">
      <w:pPr>
        <w:rPr>
          <w:rFonts w:ascii="微软雅黑" w:hAnsi="微软雅黑"/>
          <w:szCs w:val="24"/>
        </w:rPr>
      </w:pPr>
      <w:r>
        <w:rPr>
          <w:rFonts w:ascii="微软雅黑" w:hAnsi="微软雅黑" w:hint="eastAsia"/>
          <w:szCs w:val="24"/>
        </w:rPr>
        <w:t>此模块主要功能是对已经归档的在线学习考生情况进行管理，用户可以针对归档的考生在线学习和测试情况进行综合查询和分析，提供数据导出功能。可综合分析对同一职业、级别在线学习和测试出现错误和偏差最多的题型和内容，从而及时避免或纠正问题原因。</w:t>
      </w:r>
    </w:p>
    <w:p w:rsidR="00E41F51" w:rsidRDefault="00EA7EA4">
      <w:pPr>
        <w:pStyle w:val="3"/>
        <w:rPr>
          <w:rFonts w:ascii="微软雅黑" w:hAnsi="微软雅黑"/>
        </w:rPr>
      </w:pPr>
      <w:bookmarkStart w:id="699" w:name="_Toc525228586"/>
      <w:bookmarkStart w:id="700" w:name="_Toc525227902"/>
      <w:bookmarkStart w:id="701" w:name="_Toc525227209"/>
      <w:r>
        <w:rPr>
          <w:rFonts w:ascii="微软雅黑" w:hAnsi="微软雅黑" w:hint="eastAsia"/>
        </w:rPr>
        <w:t>学员学习进度</w:t>
      </w:r>
      <w:bookmarkEnd w:id="699"/>
      <w:bookmarkEnd w:id="700"/>
      <w:bookmarkEnd w:id="701"/>
    </w:p>
    <w:p w:rsidR="00E41F51" w:rsidRDefault="00EA7EA4">
      <w:pPr>
        <w:rPr>
          <w:rFonts w:ascii="微软雅黑" w:hAnsi="微软雅黑"/>
          <w:szCs w:val="24"/>
        </w:rPr>
      </w:pPr>
      <w:r>
        <w:rPr>
          <w:rFonts w:ascii="微软雅黑" w:hAnsi="微软雅黑" w:hint="eastAsia"/>
          <w:szCs w:val="24"/>
        </w:rPr>
        <w:t>此模块主要功能是管理员可以自由查询和管理学员的学习进度情况。并且支持降序或升序来查看。系统提供学习最后的学习时间和登陆</w:t>
      </w:r>
      <w:r>
        <w:rPr>
          <w:rFonts w:ascii="微软雅黑" w:hAnsi="微软雅黑"/>
          <w:szCs w:val="24"/>
        </w:rPr>
        <w:t>IP</w:t>
      </w:r>
      <w:r>
        <w:rPr>
          <w:rFonts w:ascii="微软雅黑" w:hAnsi="微软雅黑" w:hint="eastAsia"/>
          <w:szCs w:val="24"/>
        </w:rPr>
        <w:t>信息。</w:t>
      </w:r>
    </w:p>
    <w:p w:rsidR="00E41F51" w:rsidRDefault="00EA7EA4">
      <w:pPr>
        <w:rPr>
          <w:rFonts w:ascii="微软雅黑" w:hAnsi="微软雅黑"/>
          <w:szCs w:val="24"/>
        </w:rPr>
      </w:pPr>
      <w:r>
        <w:rPr>
          <w:rFonts w:ascii="微软雅黑" w:hAnsi="微软雅黑" w:hint="eastAsia"/>
          <w:szCs w:val="24"/>
        </w:rPr>
        <w:t>（对</w:t>
      </w:r>
      <w:r>
        <w:rPr>
          <w:rFonts w:ascii="微软雅黑" w:hAnsi="微软雅黑"/>
          <w:szCs w:val="24"/>
        </w:rPr>
        <w:t>上传的电子教材进行归类</w:t>
      </w:r>
      <w:r>
        <w:rPr>
          <w:rFonts w:ascii="微软雅黑" w:hAnsi="微软雅黑" w:hint="eastAsia"/>
          <w:szCs w:val="24"/>
        </w:rPr>
        <w:t>并</w:t>
      </w:r>
      <w:r>
        <w:rPr>
          <w:rFonts w:ascii="微软雅黑" w:hAnsi="微软雅黑"/>
          <w:szCs w:val="24"/>
        </w:rPr>
        <w:t>上传至平台供考生下载学习</w:t>
      </w:r>
      <w:r>
        <w:rPr>
          <w:rFonts w:ascii="微软雅黑" w:hAnsi="微软雅黑" w:hint="eastAsia"/>
          <w:szCs w:val="24"/>
        </w:rPr>
        <w:t>）</w:t>
      </w:r>
    </w:p>
    <w:p w:rsidR="00E41F51" w:rsidRDefault="00EA7EA4">
      <w:pPr>
        <w:pStyle w:val="3"/>
        <w:rPr>
          <w:rFonts w:ascii="微软雅黑" w:hAnsi="微软雅黑"/>
        </w:rPr>
      </w:pPr>
      <w:bookmarkStart w:id="702" w:name="_Toc525228587"/>
      <w:bookmarkStart w:id="703" w:name="_Toc525227903"/>
      <w:bookmarkStart w:id="704" w:name="_Toc525227210"/>
      <w:r>
        <w:rPr>
          <w:rFonts w:ascii="微软雅黑" w:hAnsi="微软雅黑"/>
        </w:rPr>
        <w:t>增加考题上报功能</w:t>
      </w:r>
      <w:bookmarkEnd w:id="702"/>
      <w:bookmarkEnd w:id="703"/>
      <w:bookmarkEnd w:id="704"/>
    </w:p>
    <w:p w:rsidR="00E41F51" w:rsidRDefault="00EA7EA4">
      <w:pPr>
        <w:rPr>
          <w:rFonts w:ascii="微软雅黑" w:hAnsi="微软雅黑" w:cs="Times New Roman"/>
          <w:szCs w:val="24"/>
        </w:rPr>
      </w:pPr>
      <w:r>
        <w:rPr>
          <w:rFonts w:ascii="微软雅黑" w:hAnsi="微软雅黑"/>
          <w:szCs w:val="24"/>
        </w:rPr>
        <w:t>考生可针对题目的错别字或答案等</w:t>
      </w:r>
      <w:r>
        <w:rPr>
          <w:rFonts w:ascii="微软雅黑" w:hAnsi="微软雅黑" w:hint="eastAsia"/>
          <w:szCs w:val="24"/>
        </w:rPr>
        <w:t>有</w:t>
      </w:r>
      <w:r>
        <w:rPr>
          <w:rFonts w:ascii="微软雅黑" w:hAnsi="微软雅黑"/>
          <w:szCs w:val="24"/>
        </w:rPr>
        <w:t>疑问的地方进行上报，由管理员进行查看处理</w:t>
      </w:r>
      <w:r>
        <w:rPr>
          <w:rFonts w:ascii="微软雅黑" w:hAnsi="微软雅黑" w:hint="eastAsia"/>
          <w:szCs w:val="24"/>
        </w:rPr>
        <w:t>。</w:t>
      </w:r>
    </w:p>
    <w:p w:rsidR="00E41F51" w:rsidRDefault="00EA7EA4">
      <w:pPr>
        <w:pStyle w:val="2"/>
        <w:rPr>
          <w:rFonts w:ascii="微软雅黑" w:hAnsi="微软雅黑" w:cs="Times New Roman"/>
        </w:rPr>
      </w:pPr>
      <w:bookmarkStart w:id="705" w:name="_Toc525228588"/>
      <w:bookmarkStart w:id="706" w:name="_Toc525227904"/>
      <w:bookmarkStart w:id="707" w:name="_Toc525227211"/>
      <w:r>
        <w:rPr>
          <w:rFonts w:ascii="微软雅黑" w:hAnsi="微软雅黑" w:hint="eastAsia"/>
        </w:rPr>
        <w:lastRenderedPageBreak/>
        <w:t>在线题库管理</w:t>
      </w:r>
      <w:bookmarkEnd w:id="705"/>
      <w:bookmarkEnd w:id="706"/>
      <w:bookmarkEnd w:id="707"/>
    </w:p>
    <w:p w:rsidR="00E41F51" w:rsidRDefault="00EA7EA4">
      <w:pPr>
        <w:rPr>
          <w:rFonts w:ascii="微软雅黑" w:hAnsi="微软雅黑" w:cs="Times New Roman"/>
          <w:szCs w:val="24"/>
        </w:rPr>
      </w:pPr>
      <w:r>
        <w:rPr>
          <w:rFonts w:ascii="微软雅黑" w:hAnsi="微软雅黑" w:hint="eastAsia"/>
          <w:szCs w:val="24"/>
        </w:rPr>
        <w:t>此模块为建立在线学习独立题库，主要功能是有编辑题库权限可以通过此模块对自己编辑的题库信息进行添加、修改、删除等等相关操作。</w:t>
      </w:r>
      <w:bookmarkStart w:id="708" w:name="_Toc162365778"/>
    </w:p>
    <w:p w:rsidR="00E41F51" w:rsidRDefault="00EA7EA4">
      <w:pPr>
        <w:rPr>
          <w:rFonts w:ascii="微软雅黑" w:hAnsi="微软雅黑" w:cs="Times New Roman"/>
          <w:szCs w:val="24"/>
        </w:rPr>
      </w:pPr>
      <w:r>
        <w:rPr>
          <w:rFonts w:ascii="微软雅黑" w:hAnsi="微软雅黑" w:hint="eastAsia"/>
          <w:szCs w:val="24"/>
        </w:rPr>
        <w:t>系统可提供九种题型：单选、多选、判断、填空（练习题题型）、简答、作文、论述、分析、操作题和视频、音频等。用户可以自由编辑试题库的详细信息，对答案也提供高级编辑功能。就是图文并茂功能。同时系统还支持试题归属题库范围，是属于正规题库、作业题库、还是模拟题库（练习</w:t>
      </w:r>
      <w:r>
        <w:rPr>
          <w:rFonts w:ascii="微软雅黑" w:hAnsi="微软雅黑"/>
          <w:szCs w:val="24"/>
        </w:rPr>
        <w:t>题库</w:t>
      </w:r>
      <w:r>
        <w:rPr>
          <w:rFonts w:ascii="微软雅黑" w:hAnsi="微软雅黑" w:hint="eastAsia"/>
          <w:szCs w:val="24"/>
        </w:rPr>
        <w:t>），提供知识点的选择，提供题型选择，提供难易程度归类，提供附件上传、视频文件上传功能。提供答案解析说明功能，方便考生查阅时知道为什么选择该项正确答案，另外，系统还提供审核功能，主要是方便题库给一些领导审核后可以进行考试。</w:t>
      </w:r>
      <w:bookmarkStart w:id="709" w:name="_Toc162365808"/>
      <w:bookmarkStart w:id="710" w:name="_Toc163055165"/>
      <w:bookmarkEnd w:id="708"/>
      <w:r>
        <w:rPr>
          <w:rFonts w:ascii="微软雅黑" w:hAnsi="微软雅黑" w:hint="eastAsia"/>
          <w:szCs w:val="24"/>
        </w:rPr>
        <w:t>（上传</w:t>
      </w:r>
      <w:r>
        <w:rPr>
          <w:rFonts w:ascii="微软雅黑" w:hAnsi="微软雅黑"/>
          <w:szCs w:val="24"/>
        </w:rPr>
        <w:t>的题目需要领导确认后导入平台</w:t>
      </w:r>
      <w:r>
        <w:rPr>
          <w:rFonts w:ascii="微软雅黑" w:hAnsi="微软雅黑" w:hint="eastAsia"/>
          <w:szCs w:val="24"/>
        </w:rPr>
        <w:t>）</w:t>
      </w:r>
    </w:p>
    <w:p w:rsidR="00E41F51" w:rsidRDefault="00EA7EA4">
      <w:pPr>
        <w:pStyle w:val="2"/>
        <w:rPr>
          <w:rFonts w:ascii="微软雅黑" w:hAnsi="微软雅黑" w:cs="Times New Roman"/>
        </w:rPr>
      </w:pPr>
      <w:bookmarkStart w:id="711" w:name="_Toc525228589"/>
      <w:bookmarkStart w:id="712" w:name="_Toc525227905"/>
      <w:bookmarkStart w:id="713" w:name="_Toc525227212"/>
      <w:bookmarkEnd w:id="709"/>
      <w:r>
        <w:rPr>
          <w:rFonts w:ascii="微软雅黑" w:hAnsi="微软雅黑" w:hint="eastAsia"/>
        </w:rPr>
        <w:t>综合统计分析</w:t>
      </w:r>
      <w:bookmarkEnd w:id="710"/>
      <w:bookmarkEnd w:id="711"/>
      <w:bookmarkEnd w:id="712"/>
      <w:bookmarkEnd w:id="713"/>
    </w:p>
    <w:p w:rsidR="00E41F51" w:rsidRDefault="00EA7EA4">
      <w:pPr>
        <w:rPr>
          <w:rFonts w:ascii="微软雅黑" w:hAnsi="微软雅黑" w:cs="Times New Roman"/>
          <w:szCs w:val="24"/>
        </w:rPr>
      </w:pPr>
      <w:r>
        <w:rPr>
          <w:rFonts w:ascii="微软雅黑" w:hAnsi="微软雅黑" w:hint="eastAsia"/>
          <w:szCs w:val="24"/>
        </w:rPr>
        <w:t>此模块主要功能是对已经归档的在线学习考生情况进行管理，用户可以针对归档的考生在线学习和测试情况进行综合查询和分析，提供数据导出功能。可综合分析对同一职业、等级在线学习和测试出现错误和偏差最多的题型和内容</w:t>
      </w:r>
      <w:bookmarkStart w:id="714" w:name="_Toc163055167"/>
      <w:r>
        <w:rPr>
          <w:rFonts w:ascii="微软雅黑" w:hAnsi="微软雅黑" w:hint="eastAsia"/>
          <w:szCs w:val="24"/>
        </w:rPr>
        <w:t>，从而及时避免或纠正问题原因。</w:t>
      </w:r>
      <w:bookmarkEnd w:id="714"/>
    </w:p>
    <w:p w:rsidR="00E41F51" w:rsidRDefault="00E41F51">
      <w:pPr>
        <w:rPr>
          <w:rFonts w:ascii="微软雅黑" w:hAnsi="微软雅黑"/>
          <w:szCs w:val="24"/>
        </w:rPr>
      </w:pPr>
    </w:p>
    <w:p w:rsidR="00E41F51" w:rsidRDefault="00E41F51">
      <w:pPr>
        <w:rPr>
          <w:rFonts w:ascii="微软雅黑" w:hAnsi="微软雅黑"/>
          <w:szCs w:val="24"/>
        </w:rPr>
      </w:pPr>
    </w:p>
    <w:p w:rsidR="00E41F51" w:rsidRDefault="00E41F51">
      <w:pPr>
        <w:rPr>
          <w:ins w:id="715" w:author="陈章仁" w:date="2018-09-27T15:43:00Z"/>
          <w:rFonts w:ascii="微软雅黑" w:hAnsi="微软雅黑"/>
          <w:szCs w:val="24"/>
        </w:rPr>
      </w:pPr>
    </w:p>
    <w:p w:rsidR="00E41F51" w:rsidRDefault="00E41F51">
      <w:pPr>
        <w:rPr>
          <w:ins w:id="716" w:author="陈章仁" w:date="2018-09-27T15:43:00Z"/>
          <w:rFonts w:ascii="微软雅黑" w:hAnsi="微软雅黑"/>
          <w:szCs w:val="24"/>
        </w:rPr>
      </w:pPr>
    </w:p>
    <w:p w:rsidR="00E41F51" w:rsidRDefault="00E41F51">
      <w:pPr>
        <w:rPr>
          <w:ins w:id="717" w:author="陈章仁" w:date="2018-09-27T15:43:00Z"/>
          <w:rFonts w:ascii="微软雅黑" w:hAnsi="微软雅黑"/>
          <w:szCs w:val="24"/>
        </w:rPr>
      </w:pPr>
    </w:p>
    <w:p w:rsidR="00E41F51" w:rsidRDefault="00E41F51">
      <w:pPr>
        <w:rPr>
          <w:ins w:id="718" w:author="陈章仁" w:date="2018-09-27T15:43:00Z"/>
          <w:rFonts w:ascii="微软雅黑" w:hAnsi="微软雅黑"/>
          <w:szCs w:val="24"/>
        </w:rPr>
      </w:pPr>
    </w:p>
    <w:p w:rsidR="00E41F51" w:rsidRDefault="00E41F51">
      <w:pPr>
        <w:rPr>
          <w:rFonts w:ascii="微软雅黑" w:hAnsi="微软雅黑"/>
          <w:szCs w:val="24"/>
        </w:rPr>
      </w:pPr>
    </w:p>
    <w:p w:rsidR="00E41F51" w:rsidRDefault="00E41F51">
      <w:pPr>
        <w:rPr>
          <w:rFonts w:ascii="微软雅黑" w:hAnsi="微软雅黑"/>
          <w:szCs w:val="24"/>
        </w:rPr>
      </w:pPr>
    </w:p>
    <w:p w:rsidR="00E41F51" w:rsidRDefault="00EA7EA4">
      <w:pPr>
        <w:pStyle w:val="1"/>
      </w:pPr>
      <w:bookmarkStart w:id="719" w:name="_Toc525228590"/>
      <w:bookmarkStart w:id="720" w:name="_Toc525227906"/>
      <w:bookmarkStart w:id="721" w:name="_Toc525227213"/>
      <w:r>
        <w:rPr>
          <w:rFonts w:hint="eastAsia"/>
        </w:rPr>
        <w:t>第三方接口对接</w:t>
      </w:r>
      <w:bookmarkEnd w:id="719"/>
      <w:bookmarkEnd w:id="720"/>
      <w:bookmarkEnd w:id="721"/>
    </w:p>
    <w:p w:rsidR="00E41F51" w:rsidRDefault="00E41F51">
      <w:pPr>
        <w:rPr>
          <w:rFonts w:ascii="微软雅黑" w:hAnsi="微软雅黑"/>
          <w:szCs w:val="24"/>
        </w:rPr>
      </w:pPr>
    </w:p>
    <w:p w:rsidR="003A5011" w:rsidRDefault="00EA7EA4" w:rsidP="003A5011">
      <w:pPr>
        <w:pStyle w:val="2"/>
        <w:rPr>
          <w:ins w:id="722" w:author="danger wq" w:date="2018-10-23T17:40:00Z"/>
          <w:rFonts w:ascii="微软雅黑" w:hAnsi="微软雅黑"/>
        </w:rPr>
      </w:pPr>
      <w:bookmarkStart w:id="723" w:name="_Toc525228591"/>
      <w:bookmarkStart w:id="724" w:name="_Toc525227907"/>
      <w:bookmarkStart w:id="725" w:name="_Toc525227214"/>
      <w:r>
        <w:rPr>
          <w:rFonts w:ascii="微软雅黑" w:hAnsi="微软雅黑" w:hint="eastAsia"/>
        </w:rPr>
        <w:t>软硬件接口</w:t>
      </w:r>
      <w:bookmarkEnd w:id="723"/>
      <w:bookmarkEnd w:id="724"/>
      <w:bookmarkEnd w:id="725"/>
    </w:p>
    <w:p w:rsidR="003A5011" w:rsidRPr="003A5011" w:rsidRDefault="003A5011" w:rsidP="003A5011">
      <w:pPr>
        <w:rPr>
          <w:rFonts w:hint="eastAsia"/>
          <w:rPrChange w:id="726" w:author="danger wq" w:date="2018-10-23T17:40:00Z">
            <w:rPr>
              <w:rFonts w:ascii="微软雅黑" w:hAnsi="微软雅黑" w:cs="Times New Roman"/>
            </w:rPr>
          </w:rPrChange>
        </w:rPr>
        <w:pPrChange w:id="727" w:author="danger wq" w:date="2018-10-23T17:40:00Z">
          <w:pPr>
            <w:pStyle w:val="2"/>
          </w:pPr>
        </w:pPrChange>
      </w:pPr>
      <w:ins w:id="728" w:author="danger wq" w:date="2018-10-23T17:40:00Z">
        <w:r>
          <w:t>第三方接口调用甲方必须</w:t>
        </w:r>
      </w:ins>
      <w:ins w:id="729" w:author="danger wq" w:date="2018-10-23T17:41:00Z">
        <w:r>
          <w:t>积极配合，否则将影响整体</w:t>
        </w:r>
        <w:bookmarkStart w:id="730" w:name="_GoBack"/>
        <w:bookmarkEnd w:id="730"/>
        <w:r>
          <w:t>进度</w:t>
        </w:r>
      </w:ins>
    </w:p>
    <w:tbl>
      <w:tblPr>
        <w:tblW w:w="829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3868"/>
        <w:gridCol w:w="2306"/>
      </w:tblGrid>
      <w:tr w:rsidR="00E41F51">
        <w:tc>
          <w:tcPr>
            <w:tcW w:w="2122" w:type="dxa"/>
          </w:tcPr>
          <w:p w:rsidR="00E41F51" w:rsidRDefault="00EA7EA4">
            <w:pPr>
              <w:rPr>
                <w:rFonts w:ascii="微软雅黑" w:hAnsi="微软雅黑" w:cs="Times New Roman"/>
                <w:szCs w:val="24"/>
              </w:rPr>
            </w:pPr>
            <w:r>
              <w:rPr>
                <w:rFonts w:ascii="微软雅黑" w:hAnsi="微软雅黑" w:hint="eastAsia"/>
                <w:szCs w:val="24"/>
              </w:rPr>
              <w:t>所需功能名称</w:t>
            </w:r>
          </w:p>
        </w:tc>
        <w:tc>
          <w:tcPr>
            <w:tcW w:w="3868" w:type="dxa"/>
          </w:tcPr>
          <w:p w:rsidR="00E41F51" w:rsidRDefault="00EA7EA4">
            <w:pPr>
              <w:rPr>
                <w:rFonts w:ascii="微软雅黑" w:hAnsi="微软雅黑" w:cs="Times New Roman"/>
                <w:szCs w:val="24"/>
              </w:rPr>
            </w:pPr>
            <w:r>
              <w:rPr>
                <w:rFonts w:ascii="微软雅黑" w:hAnsi="微软雅黑" w:hint="eastAsia"/>
                <w:szCs w:val="24"/>
              </w:rPr>
              <w:t>功能说明</w:t>
            </w:r>
          </w:p>
        </w:tc>
        <w:tc>
          <w:tcPr>
            <w:tcW w:w="2306" w:type="dxa"/>
          </w:tcPr>
          <w:p w:rsidR="00E41F51" w:rsidRDefault="00EA7EA4">
            <w:pPr>
              <w:rPr>
                <w:rFonts w:ascii="微软雅黑" w:hAnsi="微软雅黑"/>
                <w:szCs w:val="24"/>
              </w:rPr>
            </w:pPr>
            <w:r>
              <w:rPr>
                <w:rFonts w:ascii="微软雅黑" w:hAnsi="微软雅黑" w:hint="eastAsia"/>
                <w:szCs w:val="24"/>
              </w:rPr>
              <w:t>对接系统名称</w:t>
            </w:r>
          </w:p>
        </w:tc>
      </w:tr>
      <w:tr w:rsidR="00E41F51">
        <w:trPr>
          <w:trHeight w:val="570"/>
        </w:trPr>
        <w:tc>
          <w:tcPr>
            <w:tcW w:w="2122" w:type="dxa"/>
            <w:vAlign w:val="center"/>
          </w:tcPr>
          <w:p w:rsidR="00E41F51" w:rsidRDefault="00EA7EA4">
            <w:pPr>
              <w:rPr>
                <w:rFonts w:ascii="微软雅黑" w:hAnsi="微软雅黑" w:cs="Times New Roman"/>
                <w:szCs w:val="24"/>
              </w:rPr>
            </w:pPr>
            <w:r>
              <w:rPr>
                <w:rFonts w:ascii="微软雅黑" w:hAnsi="微软雅黑" w:hint="eastAsia"/>
                <w:color w:val="000000"/>
                <w:szCs w:val="24"/>
              </w:rPr>
              <w:t>短信接口</w:t>
            </w:r>
          </w:p>
        </w:tc>
        <w:tc>
          <w:tcPr>
            <w:tcW w:w="3868" w:type="dxa"/>
            <w:vAlign w:val="center"/>
          </w:tcPr>
          <w:p w:rsidR="00E41F51" w:rsidRDefault="00EA7EA4">
            <w:pPr>
              <w:rPr>
                <w:rFonts w:ascii="微软雅黑" w:hAnsi="微软雅黑" w:cs="Times New Roman"/>
                <w:szCs w:val="24"/>
              </w:rPr>
            </w:pPr>
            <w:r>
              <w:rPr>
                <w:rFonts w:ascii="微软雅黑" w:hAnsi="微软雅黑" w:hint="eastAsia"/>
                <w:color w:val="000000"/>
                <w:szCs w:val="24"/>
              </w:rPr>
              <w:t>信息系统可调用短信平台接口发送短信。</w:t>
            </w:r>
          </w:p>
        </w:tc>
        <w:tc>
          <w:tcPr>
            <w:tcW w:w="2306" w:type="dxa"/>
            <w:vAlign w:val="center"/>
          </w:tcPr>
          <w:p w:rsidR="00E41F51" w:rsidRDefault="00EA7EA4">
            <w:pPr>
              <w:rPr>
                <w:rFonts w:ascii="微软雅黑" w:hAnsi="微软雅黑" w:cs="Times New Roman"/>
                <w:szCs w:val="24"/>
              </w:rPr>
            </w:pPr>
            <w:r>
              <w:rPr>
                <w:rFonts w:ascii="微软雅黑" w:hAnsi="微软雅黑" w:hint="eastAsia"/>
                <w:color w:val="000000"/>
                <w:szCs w:val="24"/>
              </w:rPr>
              <w:t>短信平台</w:t>
            </w:r>
          </w:p>
        </w:tc>
      </w:tr>
      <w:tr w:rsidR="00E41F51">
        <w:trPr>
          <w:trHeight w:val="571"/>
        </w:trPr>
        <w:tc>
          <w:tcPr>
            <w:tcW w:w="2122" w:type="dxa"/>
            <w:vAlign w:val="center"/>
          </w:tcPr>
          <w:p w:rsidR="00E41F51" w:rsidRDefault="00EA7EA4">
            <w:pPr>
              <w:rPr>
                <w:rFonts w:ascii="微软雅黑" w:hAnsi="微软雅黑"/>
                <w:color w:val="000000"/>
                <w:szCs w:val="24"/>
              </w:rPr>
            </w:pPr>
            <w:proofErr w:type="gramStart"/>
            <w:r>
              <w:rPr>
                <w:rFonts w:ascii="微软雅黑" w:hAnsi="微软雅黑" w:hint="eastAsia"/>
                <w:color w:val="000000"/>
                <w:szCs w:val="24"/>
              </w:rPr>
              <w:t>微信平台</w:t>
            </w:r>
            <w:proofErr w:type="gramEnd"/>
          </w:p>
        </w:tc>
        <w:tc>
          <w:tcPr>
            <w:tcW w:w="3868" w:type="dxa"/>
            <w:vAlign w:val="center"/>
          </w:tcPr>
          <w:p w:rsidR="00E41F51" w:rsidRDefault="00EA7EA4">
            <w:pPr>
              <w:rPr>
                <w:rFonts w:ascii="微软雅黑" w:hAnsi="微软雅黑"/>
                <w:color w:val="000000"/>
                <w:szCs w:val="24"/>
              </w:rPr>
            </w:pPr>
            <w:r>
              <w:rPr>
                <w:rFonts w:ascii="微软雅黑" w:hAnsi="微软雅黑" w:hint="eastAsia"/>
                <w:color w:val="000000"/>
                <w:szCs w:val="24"/>
              </w:rPr>
              <w:t>在类型为“企业服务号”的</w:t>
            </w:r>
            <w:proofErr w:type="gramStart"/>
            <w:r>
              <w:rPr>
                <w:rFonts w:ascii="微软雅黑" w:hAnsi="微软雅黑" w:hint="eastAsia"/>
                <w:color w:val="000000"/>
                <w:szCs w:val="24"/>
              </w:rPr>
              <w:t>微信公众</w:t>
            </w:r>
            <w:proofErr w:type="gramEnd"/>
            <w:r>
              <w:rPr>
                <w:rFonts w:ascii="微软雅黑" w:hAnsi="微软雅黑" w:hint="eastAsia"/>
                <w:color w:val="000000"/>
                <w:szCs w:val="24"/>
              </w:rPr>
              <w:t>号中实现发布信息、跳转页面、网上缴费支付，本信息系统支持将系统内信息通过自动或人工对公众号中的一个或多个关注号发送信息。</w:t>
            </w:r>
          </w:p>
        </w:tc>
        <w:tc>
          <w:tcPr>
            <w:tcW w:w="2306" w:type="dxa"/>
            <w:vAlign w:val="center"/>
          </w:tcPr>
          <w:p w:rsidR="00E41F51" w:rsidRDefault="00EA7EA4">
            <w:pPr>
              <w:rPr>
                <w:rFonts w:ascii="微软雅黑" w:hAnsi="微软雅黑"/>
                <w:color w:val="000000"/>
                <w:szCs w:val="24"/>
              </w:rPr>
            </w:pPr>
            <w:proofErr w:type="gramStart"/>
            <w:r>
              <w:rPr>
                <w:rFonts w:ascii="微软雅黑" w:hAnsi="微软雅黑" w:hint="eastAsia"/>
                <w:color w:val="000000"/>
                <w:szCs w:val="24"/>
              </w:rPr>
              <w:t>微信公众号</w:t>
            </w:r>
            <w:proofErr w:type="gramEnd"/>
          </w:p>
        </w:tc>
      </w:tr>
      <w:tr w:rsidR="00E41F51">
        <w:trPr>
          <w:trHeight w:val="571"/>
        </w:trPr>
        <w:tc>
          <w:tcPr>
            <w:tcW w:w="2122" w:type="dxa"/>
            <w:vAlign w:val="center"/>
          </w:tcPr>
          <w:p w:rsidR="00E41F51" w:rsidRDefault="00EA7EA4">
            <w:pPr>
              <w:rPr>
                <w:rFonts w:ascii="微软雅黑" w:hAnsi="微软雅黑"/>
                <w:color w:val="000000"/>
                <w:szCs w:val="24"/>
              </w:rPr>
            </w:pPr>
            <w:r>
              <w:rPr>
                <w:rFonts w:ascii="微软雅黑" w:hAnsi="微软雅黑" w:hint="eastAsia"/>
                <w:color w:val="000000"/>
                <w:spacing w:val="-6"/>
                <w:szCs w:val="24"/>
              </w:rPr>
              <w:t>电子证书接口</w:t>
            </w:r>
          </w:p>
        </w:tc>
        <w:tc>
          <w:tcPr>
            <w:tcW w:w="3868" w:type="dxa"/>
            <w:vAlign w:val="center"/>
          </w:tcPr>
          <w:p w:rsidR="00E41F51" w:rsidRDefault="00EA7EA4">
            <w:pPr>
              <w:rPr>
                <w:rFonts w:ascii="微软雅黑" w:hAnsi="微软雅黑"/>
                <w:color w:val="000000"/>
                <w:szCs w:val="24"/>
              </w:rPr>
            </w:pPr>
            <w:r>
              <w:rPr>
                <w:rFonts w:ascii="微软雅黑" w:hAnsi="微软雅黑" w:hint="eastAsia"/>
                <w:color w:val="000000"/>
                <w:szCs w:val="24"/>
              </w:rPr>
              <w:t>制作和导出电子证书，同时也可上</w:t>
            </w:r>
            <w:proofErr w:type="gramStart"/>
            <w:r>
              <w:rPr>
                <w:rFonts w:ascii="微软雅黑" w:hAnsi="微软雅黑" w:hint="eastAsia"/>
                <w:color w:val="000000"/>
                <w:szCs w:val="24"/>
              </w:rPr>
              <w:t>传制作</w:t>
            </w:r>
            <w:proofErr w:type="gramEnd"/>
            <w:r>
              <w:rPr>
                <w:rFonts w:ascii="微软雅黑" w:hAnsi="微软雅黑" w:hint="eastAsia"/>
                <w:color w:val="000000"/>
                <w:szCs w:val="24"/>
              </w:rPr>
              <w:t>好的电子证书到部考试中心。</w:t>
            </w:r>
          </w:p>
        </w:tc>
        <w:tc>
          <w:tcPr>
            <w:tcW w:w="2306" w:type="dxa"/>
          </w:tcPr>
          <w:p w:rsidR="00E41F51" w:rsidRDefault="00EA7EA4">
            <w:pPr>
              <w:rPr>
                <w:rFonts w:ascii="微软雅黑" w:hAnsi="微软雅黑"/>
                <w:color w:val="000000"/>
                <w:szCs w:val="24"/>
              </w:rPr>
            </w:pPr>
            <w:r>
              <w:rPr>
                <w:rFonts w:ascii="微软雅黑" w:hAnsi="微软雅黑" w:hint="eastAsia"/>
                <w:color w:val="000000"/>
                <w:szCs w:val="24"/>
              </w:rPr>
              <w:t>电子证书信息系统</w:t>
            </w:r>
            <w:r>
              <w:rPr>
                <w:rFonts w:ascii="微软雅黑" w:hAnsi="微软雅黑" w:hint="eastAsia"/>
                <w:color w:val="FF0000"/>
                <w:szCs w:val="24"/>
              </w:rPr>
              <w:t>（暂定名称）</w:t>
            </w:r>
          </w:p>
        </w:tc>
      </w:tr>
      <w:tr w:rsidR="00E41F51">
        <w:trPr>
          <w:trHeight w:val="912"/>
        </w:trPr>
        <w:tc>
          <w:tcPr>
            <w:tcW w:w="2122" w:type="dxa"/>
            <w:vAlign w:val="center"/>
          </w:tcPr>
          <w:p w:rsidR="00E41F51" w:rsidRDefault="00EA7EA4">
            <w:pPr>
              <w:rPr>
                <w:rFonts w:ascii="微软雅黑" w:hAnsi="微软雅黑"/>
                <w:color w:val="000000"/>
                <w:szCs w:val="24"/>
              </w:rPr>
            </w:pPr>
            <w:proofErr w:type="gramStart"/>
            <w:r>
              <w:rPr>
                <w:rFonts w:ascii="微软雅黑" w:hAnsi="微软雅黑" w:hint="eastAsia"/>
                <w:color w:val="000000"/>
                <w:spacing w:val="-6"/>
                <w:szCs w:val="24"/>
              </w:rPr>
              <w:lastRenderedPageBreak/>
              <w:t>人社阳光政务网</w:t>
            </w:r>
            <w:proofErr w:type="gramEnd"/>
            <w:r>
              <w:rPr>
                <w:rFonts w:ascii="微软雅黑" w:hAnsi="微软雅黑" w:hint="eastAsia"/>
                <w:color w:val="000000"/>
                <w:spacing w:val="-6"/>
                <w:szCs w:val="24"/>
              </w:rPr>
              <w:t>接口</w:t>
            </w:r>
          </w:p>
        </w:tc>
        <w:tc>
          <w:tcPr>
            <w:tcW w:w="3868" w:type="dxa"/>
            <w:vAlign w:val="center"/>
          </w:tcPr>
          <w:p w:rsidR="00E41F51" w:rsidRDefault="00EA7EA4">
            <w:pPr>
              <w:rPr>
                <w:rFonts w:ascii="微软雅黑" w:hAnsi="微软雅黑"/>
                <w:color w:val="000000"/>
                <w:szCs w:val="24"/>
              </w:rPr>
            </w:pPr>
            <w:r>
              <w:rPr>
                <w:rFonts w:ascii="微软雅黑" w:hAnsi="微软雅黑" w:hint="eastAsia"/>
                <w:color w:val="000000"/>
                <w:szCs w:val="24"/>
              </w:rPr>
              <w:t>提供本系统的网上报名缴费、准考证打印、成绩查询、证书查询等接口</w:t>
            </w:r>
          </w:p>
        </w:tc>
        <w:tc>
          <w:tcPr>
            <w:tcW w:w="2306" w:type="dxa"/>
          </w:tcPr>
          <w:p w:rsidR="00E41F51" w:rsidRDefault="00EA7EA4">
            <w:pPr>
              <w:rPr>
                <w:rFonts w:ascii="微软雅黑" w:hAnsi="微软雅黑"/>
                <w:color w:val="000000"/>
                <w:szCs w:val="24"/>
              </w:rPr>
            </w:pPr>
            <w:r>
              <w:rPr>
                <w:rFonts w:ascii="微软雅黑" w:hAnsi="微软雅黑" w:hint="eastAsia"/>
                <w:color w:val="000000"/>
                <w:szCs w:val="24"/>
              </w:rPr>
              <w:t>江西省</w:t>
            </w:r>
            <w:proofErr w:type="gramStart"/>
            <w:r>
              <w:rPr>
                <w:rFonts w:ascii="微软雅黑" w:hAnsi="微软雅黑" w:hint="eastAsia"/>
                <w:color w:val="000000"/>
                <w:szCs w:val="24"/>
              </w:rPr>
              <w:t>人社厅人社阳光政务网</w:t>
            </w:r>
            <w:proofErr w:type="gramEnd"/>
          </w:p>
        </w:tc>
      </w:tr>
      <w:tr w:rsidR="00E41F51">
        <w:trPr>
          <w:trHeight w:val="571"/>
        </w:trPr>
        <w:tc>
          <w:tcPr>
            <w:tcW w:w="2122" w:type="dxa"/>
            <w:vAlign w:val="center"/>
          </w:tcPr>
          <w:p w:rsidR="00E41F51" w:rsidRDefault="00EA7EA4">
            <w:pPr>
              <w:rPr>
                <w:rFonts w:ascii="微软雅黑" w:hAnsi="微软雅黑"/>
                <w:color w:val="000000"/>
                <w:szCs w:val="24"/>
              </w:rPr>
            </w:pPr>
            <w:r>
              <w:rPr>
                <w:rFonts w:ascii="微软雅黑" w:hAnsi="微软雅黑" w:hint="eastAsia"/>
                <w:color w:val="000000"/>
                <w:szCs w:val="24"/>
              </w:rPr>
              <w:t>读取答题卡</w:t>
            </w:r>
          </w:p>
        </w:tc>
        <w:tc>
          <w:tcPr>
            <w:tcW w:w="3868" w:type="dxa"/>
            <w:vAlign w:val="center"/>
          </w:tcPr>
          <w:p w:rsidR="00E41F51" w:rsidRDefault="00EA7EA4">
            <w:pPr>
              <w:rPr>
                <w:rFonts w:ascii="微软雅黑" w:hAnsi="微软雅黑"/>
                <w:color w:val="000000"/>
                <w:szCs w:val="24"/>
              </w:rPr>
            </w:pPr>
            <w:r>
              <w:rPr>
                <w:rFonts w:ascii="微软雅黑" w:hAnsi="微软雅黑" w:hint="eastAsia"/>
                <w:color w:val="000000"/>
                <w:szCs w:val="24"/>
              </w:rPr>
              <w:t>能直接调取主客观答题卡高速扫描仪，并实现客观题的自动评阅。</w:t>
            </w:r>
          </w:p>
        </w:tc>
        <w:tc>
          <w:tcPr>
            <w:tcW w:w="2306" w:type="dxa"/>
            <w:vAlign w:val="center"/>
          </w:tcPr>
          <w:p w:rsidR="00E41F51" w:rsidRDefault="00EA7EA4">
            <w:pPr>
              <w:rPr>
                <w:rFonts w:ascii="微软雅黑" w:hAnsi="微软雅黑"/>
                <w:color w:val="000000"/>
                <w:szCs w:val="24"/>
              </w:rPr>
            </w:pPr>
            <w:r>
              <w:rPr>
                <w:rFonts w:ascii="微软雅黑" w:hAnsi="微软雅黑" w:hint="eastAsia"/>
                <w:color w:val="000000"/>
                <w:szCs w:val="24"/>
              </w:rPr>
              <w:t>主客观答题卡高速扫描仪</w:t>
            </w:r>
            <w:r>
              <w:rPr>
                <w:rFonts w:ascii="微软雅黑" w:hAnsi="微软雅黑" w:hint="eastAsia"/>
                <w:color w:val="FF0000"/>
                <w:szCs w:val="24"/>
              </w:rPr>
              <w:t>（待定）</w:t>
            </w:r>
          </w:p>
        </w:tc>
      </w:tr>
      <w:tr w:rsidR="00E41F51">
        <w:trPr>
          <w:trHeight w:val="571"/>
        </w:trPr>
        <w:tc>
          <w:tcPr>
            <w:tcW w:w="2122" w:type="dxa"/>
            <w:vAlign w:val="center"/>
          </w:tcPr>
          <w:p w:rsidR="00E41F51" w:rsidRDefault="00EA7EA4">
            <w:pPr>
              <w:rPr>
                <w:rFonts w:ascii="微软雅黑" w:hAnsi="微软雅黑"/>
                <w:color w:val="000000"/>
                <w:szCs w:val="24"/>
              </w:rPr>
            </w:pPr>
            <w:r>
              <w:rPr>
                <w:rFonts w:ascii="微软雅黑" w:hAnsi="微软雅黑" w:hint="eastAsia"/>
                <w:color w:val="000000"/>
                <w:szCs w:val="24"/>
              </w:rPr>
              <w:t>加密数据</w:t>
            </w:r>
          </w:p>
        </w:tc>
        <w:tc>
          <w:tcPr>
            <w:tcW w:w="3868" w:type="dxa"/>
            <w:vAlign w:val="center"/>
          </w:tcPr>
          <w:p w:rsidR="00E41F51" w:rsidRDefault="00EA7EA4">
            <w:pPr>
              <w:rPr>
                <w:rFonts w:ascii="微软雅黑" w:hAnsi="微软雅黑"/>
                <w:color w:val="000000"/>
                <w:szCs w:val="24"/>
              </w:rPr>
            </w:pPr>
            <w:r>
              <w:rPr>
                <w:rFonts w:ascii="微软雅黑" w:hAnsi="微软雅黑" w:hint="eastAsia"/>
                <w:color w:val="000000"/>
                <w:szCs w:val="24"/>
              </w:rPr>
              <w:t>读取和存储到数据库中敏感的数据均需通过</w:t>
            </w:r>
            <w:proofErr w:type="gramStart"/>
            <w:r>
              <w:rPr>
                <w:rFonts w:ascii="微软雅黑" w:hAnsi="微软雅黑" w:hint="eastAsia"/>
                <w:color w:val="000000"/>
                <w:szCs w:val="24"/>
              </w:rPr>
              <w:t>加密机</w:t>
            </w:r>
            <w:proofErr w:type="gramEnd"/>
            <w:r>
              <w:rPr>
                <w:rFonts w:ascii="微软雅黑" w:hAnsi="微软雅黑" w:hint="eastAsia"/>
                <w:color w:val="000000"/>
                <w:szCs w:val="24"/>
              </w:rPr>
              <w:t>加密。</w:t>
            </w:r>
          </w:p>
        </w:tc>
        <w:tc>
          <w:tcPr>
            <w:tcW w:w="2306" w:type="dxa"/>
            <w:vAlign w:val="center"/>
          </w:tcPr>
          <w:p w:rsidR="00E41F51" w:rsidRDefault="00EA7EA4">
            <w:pPr>
              <w:rPr>
                <w:rFonts w:ascii="微软雅黑" w:hAnsi="微软雅黑"/>
                <w:color w:val="000000"/>
                <w:szCs w:val="24"/>
              </w:rPr>
            </w:pPr>
            <w:r>
              <w:rPr>
                <w:rFonts w:ascii="微软雅黑" w:hAnsi="微软雅黑" w:hint="eastAsia"/>
                <w:color w:val="FF0000"/>
                <w:szCs w:val="24"/>
              </w:rPr>
              <w:t>加密机（待定）</w:t>
            </w:r>
          </w:p>
        </w:tc>
      </w:tr>
      <w:tr w:rsidR="00E41F51">
        <w:trPr>
          <w:trHeight w:val="571"/>
        </w:trPr>
        <w:tc>
          <w:tcPr>
            <w:tcW w:w="2122" w:type="dxa"/>
            <w:vAlign w:val="center"/>
          </w:tcPr>
          <w:p w:rsidR="00E41F51" w:rsidRDefault="00EA7EA4">
            <w:pPr>
              <w:rPr>
                <w:rFonts w:ascii="微软雅黑" w:hAnsi="微软雅黑"/>
                <w:color w:val="000000"/>
                <w:szCs w:val="24"/>
              </w:rPr>
            </w:pPr>
            <w:r>
              <w:rPr>
                <w:rFonts w:ascii="微软雅黑" w:hAnsi="微软雅黑" w:hint="eastAsia"/>
                <w:color w:val="000000"/>
                <w:szCs w:val="24"/>
              </w:rPr>
              <w:t>在线支付</w:t>
            </w:r>
          </w:p>
        </w:tc>
        <w:tc>
          <w:tcPr>
            <w:tcW w:w="3868" w:type="dxa"/>
            <w:vAlign w:val="center"/>
          </w:tcPr>
          <w:p w:rsidR="00E41F51" w:rsidRDefault="00EA7EA4">
            <w:pPr>
              <w:rPr>
                <w:rFonts w:ascii="微软雅黑" w:hAnsi="微软雅黑"/>
                <w:color w:val="000000"/>
                <w:szCs w:val="24"/>
              </w:rPr>
            </w:pPr>
            <w:r>
              <w:rPr>
                <w:rFonts w:ascii="微软雅黑" w:hAnsi="微软雅黑"/>
                <w:color w:val="000000"/>
                <w:szCs w:val="24"/>
              </w:rPr>
              <w:t>省厅统一支付服务平台</w:t>
            </w:r>
          </w:p>
        </w:tc>
        <w:tc>
          <w:tcPr>
            <w:tcW w:w="2306" w:type="dxa"/>
            <w:vAlign w:val="center"/>
          </w:tcPr>
          <w:p w:rsidR="00E41F51" w:rsidRDefault="00EA7EA4">
            <w:pPr>
              <w:rPr>
                <w:rFonts w:ascii="微软雅黑" w:hAnsi="微软雅黑"/>
                <w:color w:val="000000"/>
                <w:szCs w:val="24"/>
              </w:rPr>
            </w:pPr>
            <w:r>
              <w:rPr>
                <w:rFonts w:ascii="微软雅黑" w:hAnsi="微软雅黑" w:hint="eastAsia"/>
                <w:color w:val="000000"/>
                <w:szCs w:val="24"/>
              </w:rPr>
              <w:t>网上支付平台</w:t>
            </w:r>
          </w:p>
        </w:tc>
      </w:tr>
      <w:tr w:rsidR="00E41F51">
        <w:trPr>
          <w:trHeight w:val="571"/>
        </w:trPr>
        <w:tc>
          <w:tcPr>
            <w:tcW w:w="2122" w:type="dxa"/>
            <w:vAlign w:val="center"/>
          </w:tcPr>
          <w:p w:rsidR="00E41F51" w:rsidRDefault="00EA7EA4">
            <w:pPr>
              <w:rPr>
                <w:rFonts w:ascii="微软雅黑" w:hAnsi="微软雅黑"/>
                <w:color w:val="000000"/>
                <w:szCs w:val="24"/>
              </w:rPr>
            </w:pPr>
            <w:r>
              <w:rPr>
                <w:rFonts w:ascii="微软雅黑" w:hAnsi="微软雅黑" w:hint="eastAsia"/>
                <w:color w:val="000000"/>
                <w:szCs w:val="24"/>
              </w:rPr>
              <w:t>扫描</w:t>
            </w:r>
          </w:p>
        </w:tc>
        <w:tc>
          <w:tcPr>
            <w:tcW w:w="3868" w:type="dxa"/>
            <w:vAlign w:val="center"/>
          </w:tcPr>
          <w:p w:rsidR="00E41F51" w:rsidRDefault="00EA7EA4">
            <w:pPr>
              <w:rPr>
                <w:rFonts w:ascii="微软雅黑" w:hAnsi="微软雅黑"/>
                <w:color w:val="000000"/>
                <w:szCs w:val="24"/>
              </w:rPr>
            </w:pPr>
            <w:r>
              <w:rPr>
                <w:rFonts w:ascii="微软雅黑" w:hAnsi="微软雅黑" w:hint="eastAsia"/>
                <w:color w:val="000000"/>
                <w:szCs w:val="24"/>
              </w:rPr>
              <w:t>支持读取</w:t>
            </w:r>
            <w:proofErr w:type="gramStart"/>
            <w:r>
              <w:rPr>
                <w:rFonts w:ascii="微软雅黑" w:hAnsi="微软雅黑" w:hint="eastAsia"/>
                <w:color w:val="000000"/>
                <w:szCs w:val="24"/>
              </w:rPr>
              <w:t>高拍仪</w:t>
            </w:r>
            <w:proofErr w:type="gramEnd"/>
            <w:r>
              <w:rPr>
                <w:rFonts w:ascii="微软雅黑" w:hAnsi="微软雅黑" w:hint="eastAsia"/>
                <w:color w:val="000000"/>
                <w:szCs w:val="24"/>
              </w:rPr>
              <w:t>、手写板等设备数据</w:t>
            </w:r>
            <w:proofErr w:type="gramStart"/>
            <w:r>
              <w:rPr>
                <w:rFonts w:ascii="微软雅黑" w:hAnsi="微软雅黑" w:hint="eastAsia"/>
                <w:color w:val="000000"/>
                <w:szCs w:val="24"/>
              </w:rPr>
              <w:t>进系统</w:t>
            </w:r>
            <w:proofErr w:type="gramEnd"/>
          </w:p>
        </w:tc>
        <w:tc>
          <w:tcPr>
            <w:tcW w:w="2306" w:type="dxa"/>
            <w:vAlign w:val="center"/>
          </w:tcPr>
          <w:p w:rsidR="00E41F51" w:rsidRDefault="00EA7EA4">
            <w:pPr>
              <w:rPr>
                <w:rFonts w:ascii="微软雅黑" w:hAnsi="微软雅黑"/>
                <w:color w:val="000000"/>
                <w:szCs w:val="24"/>
              </w:rPr>
            </w:pPr>
            <w:proofErr w:type="gramStart"/>
            <w:r>
              <w:rPr>
                <w:rFonts w:ascii="微软雅黑" w:hAnsi="微软雅黑" w:hint="eastAsia"/>
                <w:color w:val="000000"/>
                <w:szCs w:val="24"/>
              </w:rPr>
              <w:t>高拍仪</w:t>
            </w:r>
            <w:proofErr w:type="gramEnd"/>
            <w:r>
              <w:rPr>
                <w:rFonts w:ascii="微软雅黑" w:hAnsi="微软雅黑" w:hint="eastAsia"/>
                <w:color w:val="000000"/>
                <w:szCs w:val="24"/>
              </w:rPr>
              <w:t>、手写板</w:t>
            </w:r>
            <w:r>
              <w:rPr>
                <w:rFonts w:ascii="微软雅黑" w:hAnsi="微软雅黑" w:hint="eastAsia"/>
                <w:color w:val="FF0000"/>
                <w:szCs w:val="24"/>
              </w:rPr>
              <w:t>（待定）</w:t>
            </w:r>
          </w:p>
        </w:tc>
      </w:tr>
      <w:tr w:rsidR="00E41F51">
        <w:trPr>
          <w:trHeight w:val="571"/>
        </w:trPr>
        <w:tc>
          <w:tcPr>
            <w:tcW w:w="2122" w:type="dxa"/>
            <w:vAlign w:val="center"/>
          </w:tcPr>
          <w:p w:rsidR="00E41F51" w:rsidRDefault="00EA7EA4">
            <w:pPr>
              <w:rPr>
                <w:rFonts w:ascii="微软雅黑" w:hAnsi="微软雅黑"/>
                <w:color w:val="000000"/>
                <w:szCs w:val="24"/>
              </w:rPr>
            </w:pPr>
            <w:r>
              <w:rPr>
                <w:rFonts w:ascii="微软雅黑" w:hAnsi="微软雅黑" w:hint="eastAsia"/>
                <w:color w:val="000000"/>
                <w:szCs w:val="24"/>
              </w:rPr>
              <w:t>证书打印接口</w:t>
            </w:r>
          </w:p>
        </w:tc>
        <w:tc>
          <w:tcPr>
            <w:tcW w:w="3868" w:type="dxa"/>
            <w:vAlign w:val="center"/>
          </w:tcPr>
          <w:p w:rsidR="00E41F51" w:rsidRDefault="00EA7EA4">
            <w:pPr>
              <w:rPr>
                <w:rFonts w:ascii="微软雅黑" w:hAnsi="微软雅黑"/>
                <w:color w:val="000000"/>
                <w:szCs w:val="24"/>
              </w:rPr>
            </w:pPr>
            <w:r>
              <w:rPr>
                <w:rFonts w:ascii="微软雅黑" w:hAnsi="微软雅黑" w:hint="eastAsia"/>
                <w:color w:val="000000"/>
                <w:szCs w:val="24"/>
              </w:rPr>
              <w:t>平台与证书打印系统对接，将数据导入打证系统。</w:t>
            </w:r>
          </w:p>
        </w:tc>
        <w:tc>
          <w:tcPr>
            <w:tcW w:w="2306" w:type="dxa"/>
            <w:vAlign w:val="center"/>
          </w:tcPr>
          <w:p w:rsidR="00E41F51" w:rsidRDefault="00EA7EA4">
            <w:pPr>
              <w:rPr>
                <w:rFonts w:ascii="微软雅黑" w:hAnsi="微软雅黑"/>
                <w:color w:val="000000"/>
                <w:szCs w:val="24"/>
              </w:rPr>
            </w:pPr>
            <w:r>
              <w:rPr>
                <w:rFonts w:ascii="微软雅黑" w:hAnsi="微软雅黑" w:hint="eastAsia"/>
                <w:color w:val="000000"/>
                <w:szCs w:val="24"/>
              </w:rPr>
              <w:t>中教高科证书管理系统</w:t>
            </w:r>
          </w:p>
        </w:tc>
      </w:tr>
      <w:tr w:rsidR="00E41F51">
        <w:trPr>
          <w:trHeight w:val="571"/>
        </w:trPr>
        <w:tc>
          <w:tcPr>
            <w:tcW w:w="2122" w:type="dxa"/>
            <w:vAlign w:val="center"/>
          </w:tcPr>
          <w:p w:rsidR="00E41F51" w:rsidRDefault="00EA7EA4">
            <w:pPr>
              <w:rPr>
                <w:rFonts w:ascii="微软雅黑" w:hAnsi="微软雅黑"/>
                <w:color w:val="000000"/>
                <w:szCs w:val="24"/>
              </w:rPr>
            </w:pPr>
            <w:r>
              <w:rPr>
                <w:rFonts w:ascii="微软雅黑" w:hAnsi="微软雅黑" w:hint="eastAsia"/>
                <w:color w:val="000000"/>
                <w:szCs w:val="24"/>
              </w:rPr>
              <w:t>部鉴定统计系统接口</w:t>
            </w:r>
          </w:p>
        </w:tc>
        <w:tc>
          <w:tcPr>
            <w:tcW w:w="3868" w:type="dxa"/>
            <w:vAlign w:val="center"/>
          </w:tcPr>
          <w:p w:rsidR="00E41F51" w:rsidRDefault="00EA7EA4">
            <w:pPr>
              <w:rPr>
                <w:rFonts w:ascii="微软雅黑" w:hAnsi="微软雅黑"/>
                <w:color w:val="000000"/>
                <w:szCs w:val="24"/>
              </w:rPr>
            </w:pPr>
            <w:r>
              <w:rPr>
                <w:rFonts w:ascii="微软雅黑" w:hAnsi="微软雅黑" w:hint="eastAsia"/>
                <w:color w:val="000000"/>
                <w:szCs w:val="24"/>
              </w:rPr>
              <w:t>平台与部鉴定统计系统对接，将数据导入其系统。</w:t>
            </w:r>
          </w:p>
        </w:tc>
        <w:tc>
          <w:tcPr>
            <w:tcW w:w="2306" w:type="dxa"/>
            <w:vAlign w:val="center"/>
          </w:tcPr>
          <w:p w:rsidR="00E41F51" w:rsidRDefault="00EA7EA4">
            <w:pPr>
              <w:rPr>
                <w:rFonts w:ascii="微软雅黑" w:hAnsi="微软雅黑"/>
                <w:color w:val="000000"/>
                <w:szCs w:val="24"/>
              </w:rPr>
            </w:pPr>
            <w:r>
              <w:rPr>
                <w:rFonts w:ascii="微软雅黑" w:hAnsi="微软雅黑" w:hint="eastAsia"/>
                <w:color w:val="000000"/>
                <w:szCs w:val="24"/>
              </w:rPr>
              <w:t>部鉴定中心在线统计软件</w:t>
            </w:r>
          </w:p>
        </w:tc>
      </w:tr>
      <w:tr w:rsidR="00E41F51">
        <w:trPr>
          <w:trHeight w:val="571"/>
        </w:trPr>
        <w:tc>
          <w:tcPr>
            <w:tcW w:w="2122" w:type="dxa"/>
            <w:vAlign w:val="center"/>
          </w:tcPr>
          <w:p w:rsidR="00E41F51" w:rsidRDefault="00EA7EA4">
            <w:pPr>
              <w:rPr>
                <w:rFonts w:ascii="微软雅黑" w:hAnsi="微软雅黑"/>
                <w:color w:val="000000"/>
                <w:szCs w:val="24"/>
              </w:rPr>
            </w:pPr>
            <w:r>
              <w:rPr>
                <w:rFonts w:ascii="微软雅黑" w:hAnsi="微软雅黑" w:hint="eastAsia"/>
                <w:color w:val="000000"/>
                <w:szCs w:val="24"/>
              </w:rPr>
              <w:t>国家职业资格证书查询系统接口</w:t>
            </w:r>
          </w:p>
        </w:tc>
        <w:tc>
          <w:tcPr>
            <w:tcW w:w="3868" w:type="dxa"/>
            <w:vAlign w:val="center"/>
          </w:tcPr>
          <w:p w:rsidR="00E41F51" w:rsidRDefault="00EA7EA4">
            <w:pPr>
              <w:rPr>
                <w:rFonts w:ascii="微软雅黑" w:hAnsi="微软雅黑"/>
                <w:color w:val="000000"/>
                <w:szCs w:val="24"/>
              </w:rPr>
            </w:pPr>
            <w:r>
              <w:rPr>
                <w:rFonts w:ascii="微软雅黑" w:hAnsi="微软雅黑" w:hint="eastAsia"/>
                <w:color w:val="000000"/>
                <w:szCs w:val="24"/>
              </w:rPr>
              <w:t>平台与国家职业资格证书查询系统对接，将数据导入其系统。</w:t>
            </w:r>
          </w:p>
        </w:tc>
        <w:tc>
          <w:tcPr>
            <w:tcW w:w="2306" w:type="dxa"/>
            <w:vAlign w:val="center"/>
          </w:tcPr>
          <w:p w:rsidR="00E41F51" w:rsidRDefault="00EA7EA4">
            <w:pPr>
              <w:rPr>
                <w:rFonts w:ascii="微软雅黑" w:hAnsi="微软雅黑"/>
                <w:color w:val="000000"/>
                <w:szCs w:val="24"/>
              </w:rPr>
            </w:pPr>
            <w:r>
              <w:rPr>
                <w:rFonts w:ascii="微软雅黑" w:hAnsi="微软雅黑" w:hint="eastAsia"/>
                <w:color w:val="000000"/>
                <w:szCs w:val="24"/>
              </w:rPr>
              <w:t>国家职业资格证书查询系统</w:t>
            </w:r>
          </w:p>
        </w:tc>
      </w:tr>
      <w:tr w:rsidR="00E41F51">
        <w:trPr>
          <w:trHeight w:val="571"/>
        </w:trPr>
        <w:tc>
          <w:tcPr>
            <w:tcW w:w="2122" w:type="dxa"/>
            <w:vAlign w:val="center"/>
          </w:tcPr>
          <w:p w:rsidR="00E41F51" w:rsidRDefault="00EA7EA4">
            <w:pPr>
              <w:rPr>
                <w:rFonts w:ascii="微软雅黑" w:hAnsi="微软雅黑"/>
                <w:color w:val="000000"/>
                <w:szCs w:val="24"/>
              </w:rPr>
            </w:pPr>
            <w:r>
              <w:rPr>
                <w:rFonts w:ascii="微软雅黑" w:hAnsi="微软雅黑" w:hint="eastAsia"/>
                <w:color w:val="000000"/>
                <w:szCs w:val="24"/>
              </w:rPr>
              <w:t>高新考试系统接口</w:t>
            </w:r>
          </w:p>
        </w:tc>
        <w:tc>
          <w:tcPr>
            <w:tcW w:w="3868" w:type="dxa"/>
            <w:vAlign w:val="center"/>
          </w:tcPr>
          <w:p w:rsidR="00E41F51" w:rsidRDefault="00EA7EA4">
            <w:pPr>
              <w:rPr>
                <w:rFonts w:ascii="微软雅黑" w:hAnsi="微软雅黑"/>
                <w:color w:val="000000"/>
                <w:szCs w:val="24"/>
              </w:rPr>
            </w:pPr>
            <w:r>
              <w:rPr>
                <w:rFonts w:ascii="微软雅黑" w:hAnsi="微软雅黑" w:hint="eastAsia"/>
                <w:color w:val="000000"/>
                <w:szCs w:val="24"/>
              </w:rPr>
              <w:t>平台与高新考试</w:t>
            </w:r>
            <w:proofErr w:type="gramStart"/>
            <w:r>
              <w:rPr>
                <w:rFonts w:ascii="微软雅黑" w:hAnsi="微软雅黑" w:hint="eastAsia"/>
                <w:color w:val="000000"/>
                <w:szCs w:val="24"/>
              </w:rPr>
              <w:t>系统系统</w:t>
            </w:r>
            <w:proofErr w:type="gramEnd"/>
            <w:r>
              <w:rPr>
                <w:rFonts w:ascii="微软雅黑" w:hAnsi="微软雅黑" w:hint="eastAsia"/>
                <w:color w:val="000000"/>
                <w:szCs w:val="24"/>
              </w:rPr>
              <w:t>对接，将数据导入其系统。</w:t>
            </w:r>
          </w:p>
        </w:tc>
        <w:tc>
          <w:tcPr>
            <w:tcW w:w="2306" w:type="dxa"/>
            <w:vAlign w:val="center"/>
          </w:tcPr>
          <w:p w:rsidR="00E41F51" w:rsidRDefault="00EA7EA4">
            <w:pPr>
              <w:rPr>
                <w:rFonts w:ascii="微软雅黑" w:hAnsi="微软雅黑"/>
                <w:color w:val="000000"/>
                <w:szCs w:val="24"/>
              </w:rPr>
            </w:pPr>
            <w:r>
              <w:rPr>
                <w:rFonts w:ascii="微软雅黑" w:hAnsi="微软雅黑" w:hint="eastAsia"/>
                <w:color w:val="000000"/>
                <w:szCs w:val="24"/>
              </w:rPr>
              <w:t>ATA高新考试系统</w:t>
            </w:r>
          </w:p>
        </w:tc>
      </w:tr>
      <w:tr w:rsidR="00E41F51">
        <w:trPr>
          <w:trHeight w:val="571"/>
        </w:trPr>
        <w:tc>
          <w:tcPr>
            <w:tcW w:w="2122" w:type="dxa"/>
            <w:vAlign w:val="center"/>
          </w:tcPr>
          <w:p w:rsidR="00E41F51" w:rsidRDefault="00EA7EA4">
            <w:pPr>
              <w:rPr>
                <w:rFonts w:ascii="微软雅黑" w:hAnsi="微软雅黑"/>
                <w:szCs w:val="24"/>
              </w:rPr>
            </w:pPr>
            <w:r>
              <w:rPr>
                <w:rFonts w:ascii="微软雅黑" w:hAnsi="微软雅黑" w:hint="eastAsia"/>
                <w:szCs w:val="24"/>
              </w:rPr>
              <w:t>省</w:t>
            </w:r>
            <w:proofErr w:type="gramStart"/>
            <w:r>
              <w:rPr>
                <w:rFonts w:ascii="微软雅黑" w:hAnsi="微软雅黑" w:hint="eastAsia"/>
                <w:szCs w:val="24"/>
              </w:rPr>
              <w:t>人社厅数据</w:t>
            </w:r>
            <w:proofErr w:type="gramEnd"/>
            <w:r>
              <w:rPr>
                <w:rFonts w:ascii="微软雅黑" w:hAnsi="微软雅黑" w:hint="eastAsia"/>
                <w:szCs w:val="24"/>
              </w:rPr>
              <w:t>中心接口</w:t>
            </w:r>
          </w:p>
        </w:tc>
        <w:tc>
          <w:tcPr>
            <w:tcW w:w="3868" w:type="dxa"/>
            <w:vAlign w:val="center"/>
          </w:tcPr>
          <w:p w:rsidR="00E41F51" w:rsidRDefault="00EA7EA4">
            <w:pPr>
              <w:rPr>
                <w:rFonts w:ascii="微软雅黑" w:hAnsi="微软雅黑"/>
                <w:color w:val="000000"/>
                <w:szCs w:val="24"/>
              </w:rPr>
            </w:pPr>
            <w:r>
              <w:rPr>
                <w:rFonts w:ascii="微软雅黑" w:hAnsi="微软雅黑" w:hint="eastAsia"/>
                <w:color w:val="000000"/>
                <w:szCs w:val="24"/>
              </w:rPr>
              <w:t>与厅信息中心数据存储作对接，将</w:t>
            </w:r>
            <w:r>
              <w:rPr>
                <w:rFonts w:ascii="微软雅黑" w:hAnsi="微软雅黑" w:cs="汉仪仿宋简" w:hint="eastAsia"/>
                <w:color w:val="000000"/>
                <w:szCs w:val="24"/>
              </w:rPr>
              <w:t>系统数据能定期备份到省</w:t>
            </w:r>
            <w:proofErr w:type="gramStart"/>
            <w:r>
              <w:rPr>
                <w:rFonts w:ascii="微软雅黑" w:hAnsi="微软雅黑" w:cs="汉仪仿宋简" w:hint="eastAsia"/>
                <w:color w:val="000000"/>
                <w:szCs w:val="24"/>
              </w:rPr>
              <w:t>人社厅数据</w:t>
            </w:r>
            <w:proofErr w:type="gramEnd"/>
            <w:r>
              <w:rPr>
                <w:rFonts w:ascii="微软雅黑" w:hAnsi="微软雅黑" w:cs="汉仪仿宋简" w:hint="eastAsia"/>
                <w:color w:val="000000"/>
                <w:szCs w:val="24"/>
              </w:rPr>
              <w:t>中心</w:t>
            </w:r>
          </w:p>
        </w:tc>
        <w:tc>
          <w:tcPr>
            <w:tcW w:w="2306" w:type="dxa"/>
            <w:vAlign w:val="center"/>
          </w:tcPr>
          <w:p w:rsidR="00E41F51" w:rsidRDefault="00EA7EA4">
            <w:pPr>
              <w:rPr>
                <w:rFonts w:ascii="微软雅黑" w:hAnsi="微软雅黑"/>
                <w:color w:val="000000"/>
                <w:szCs w:val="24"/>
              </w:rPr>
            </w:pPr>
            <w:r>
              <w:rPr>
                <w:rFonts w:ascii="微软雅黑" w:hAnsi="微软雅黑" w:hint="eastAsia"/>
                <w:color w:val="000000"/>
                <w:szCs w:val="24"/>
              </w:rPr>
              <w:t>省</w:t>
            </w:r>
            <w:proofErr w:type="gramStart"/>
            <w:r>
              <w:rPr>
                <w:rFonts w:ascii="微软雅黑" w:hAnsi="微软雅黑" w:hint="eastAsia"/>
                <w:color w:val="000000"/>
                <w:szCs w:val="24"/>
              </w:rPr>
              <w:t>人社厅数据</w:t>
            </w:r>
            <w:proofErr w:type="gramEnd"/>
            <w:r>
              <w:rPr>
                <w:rFonts w:ascii="微软雅黑" w:hAnsi="微软雅黑" w:hint="eastAsia"/>
                <w:color w:val="000000"/>
                <w:szCs w:val="24"/>
              </w:rPr>
              <w:t>中心</w:t>
            </w:r>
          </w:p>
        </w:tc>
      </w:tr>
      <w:tr w:rsidR="00E41F51">
        <w:trPr>
          <w:trHeight w:val="571"/>
        </w:trPr>
        <w:tc>
          <w:tcPr>
            <w:tcW w:w="2122" w:type="dxa"/>
            <w:vAlign w:val="center"/>
          </w:tcPr>
          <w:p w:rsidR="00E41F51" w:rsidRDefault="00EA7EA4">
            <w:pPr>
              <w:rPr>
                <w:rFonts w:ascii="微软雅黑" w:hAnsi="微软雅黑"/>
                <w:szCs w:val="24"/>
              </w:rPr>
            </w:pPr>
            <w:proofErr w:type="gramStart"/>
            <w:r>
              <w:rPr>
                <w:rFonts w:ascii="微软雅黑" w:hAnsi="微软雅黑" w:hint="eastAsia"/>
                <w:szCs w:val="24"/>
              </w:rPr>
              <w:t>灾备机房</w:t>
            </w:r>
            <w:proofErr w:type="gramEnd"/>
            <w:r>
              <w:rPr>
                <w:rFonts w:ascii="微软雅黑" w:hAnsi="微软雅黑" w:hint="eastAsia"/>
                <w:szCs w:val="24"/>
              </w:rPr>
              <w:t>接口</w:t>
            </w:r>
          </w:p>
        </w:tc>
        <w:tc>
          <w:tcPr>
            <w:tcW w:w="3868" w:type="dxa"/>
            <w:vAlign w:val="center"/>
          </w:tcPr>
          <w:p w:rsidR="00E41F51" w:rsidRDefault="00EA7EA4">
            <w:pPr>
              <w:rPr>
                <w:rFonts w:ascii="微软雅黑" w:hAnsi="微软雅黑"/>
                <w:color w:val="000000"/>
                <w:szCs w:val="24"/>
              </w:rPr>
            </w:pPr>
            <w:proofErr w:type="gramStart"/>
            <w:r>
              <w:rPr>
                <w:rFonts w:ascii="微软雅黑" w:hAnsi="微软雅黑" w:hint="eastAsia"/>
                <w:color w:val="000000"/>
                <w:szCs w:val="24"/>
              </w:rPr>
              <w:t>在灾备机房</w:t>
            </w:r>
            <w:proofErr w:type="gramEnd"/>
            <w:r>
              <w:rPr>
                <w:rFonts w:ascii="微软雅黑" w:hAnsi="微软雅黑" w:hint="eastAsia"/>
                <w:color w:val="000000"/>
                <w:szCs w:val="24"/>
              </w:rPr>
              <w:t>按此架构完全部署一套</w:t>
            </w:r>
            <w:r>
              <w:rPr>
                <w:rFonts w:ascii="微软雅黑" w:hAnsi="微软雅黑" w:hint="eastAsia"/>
                <w:color w:val="000000"/>
                <w:szCs w:val="24"/>
              </w:rPr>
              <w:lastRenderedPageBreak/>
              <w:t>镜像服务，主机房</w:t>
            </w:r>
            <w:proofErr w:type="gramStart"/>
            <w:r>
              <w:rPr>
                <w:rFonts w:ascii="微软雅黑" w:hAnsi="微软雅黑" w:hint="eastAsia"/>
                <w:color w:val="000000"/>
                <w:szCs w:val="24"/>
              </w:rPr>
              <w:t>和灾备机房</w:t>
            </w:r>
            <w:proofErr w:type="gramEnd"/>
            <w:r>
              <w:rPr>
                <w:rFonts w:ascii="微软雅黑" w:hAnsi="微软雅黑" w:hint="eastAsia"/>
                <w:color w:val="000000"/>
                <w:szCs w:val="24"/>
              </w:rPr>
              <w:t>之间进行数据同步。采用多数据中心架构，利用原有数据中心（老机房设备）与新建数据中心（新机房设备）之间通过光纤网络进行</w:t>
            </w:r>
            <w:bookmarkStart w:id="731" w:name="OLE_LINK52"/>
            <w:r>
              <w:rPr>
                <w:rFonts w:ascii="微软雅黑" w:hAnsi="微软雅黑" w:hint="eastAsia"/>
                <w:color w:val="000000"/>
                <w:szCs w:val="24"/>
              </w:rPr>
              <w:t>数据同步</w:t>
            </w:r>
            <w:bookmarkEnd w:id="731"/>
            <w:r>
              <w:rPr>
                <w:rFonts w:ascii="微软雅黑" w:hAnsi="微软雅黑" w:hint="eastAsia"/>
                <w:color w:val="000000"/>
                <w:szCs w:val="24"/>
              </w:rPr>
              <w:t>，以保证数据安全及提供无缝的故障转移能力。</w:t>
            </w:r>
          </w:p>
          <w:p w:rsidR="00E41F51" w:rsidRDefault="00E41F51">
            <w:pPr>
              <w:rPr>
                <w:rFonts w:ascii="微软雅黑" w:hAnsi="微软雅黑"/>
                <w:color w:val="000000"/>
                <w:szCs w:val="24"/>
              </w:rPr>
            </w:pPr>
          </w:p>
        </w:tc>
        <w:tc>
          <w:tcPr>
            <w:tcW w:w="2306" w:type="dxa"/>
            <w:vAlign w:val="center"/>
          </w:tcPr>
          <w:p w:rsidR="00E41F51" w:rsidRDefault="00EA7EA4">
            <w:pPr>
              <w:rPr>
                <w:rFonts w:ascii="微软雅黑" w:hAnsi="微软雅黑"/>
                <w:color w:val="000000"/>
                <w:szCs w:val="24"/>
              </w:rPr>
            </w:pPr>
            <w:r>
              <w:rPr>
                <w:rFonts w:ascii="微软雅黑" w:hAnsi="微软雅黑" w:hint="eastAsia"/>
                <w:color w:val="000000"/>
                <w:szCs w:val="24"/>
              </w:rPr>
              <w:lastRenderedPageBreak/>
              <w:t>原有机房设备</w:t>
            </w:r>
          </w:p>
        </w:tc>
      </w:tr>
      <w:tr w:rsidR="00E41F51">
        <w:trPr>
          <w:trHeight w:val="571"/>
        </w:trPr>
        <w:tc>
          <w:tcPr>
            <w:tcW w:w="2122" w:type="dxa"/>
            <w:vAlign w:val="center"/>
          </w:tcPr>
          <w:p w:rsidR="00E41F51" w:rsidRDefault="00EA7EA4">
            <w:pPr>
              <w:rPr>
                <w:rFonts w:ascii="微软雅黑" w:hAnsi="微软雅黑"/>
                <w:szCs w:val="24"/>
              </w:rPr>
            </w:pPr>
            <w:r>
              <w:rPr>
                <w:rFonts w:ascii="微软雅黑" w:hAnsi="微软雅黑" w:hint="eastAsia"/>
                <w:szCs w:val="24"/>
              </w:rPr>
              <w:lastRenderedPageBreak/>
              <w:t>身份证验证</w:t>
            </w:r>
          </w:p>
        </w:tc>
        <w:tc>
          <w:tcPr>
            <w:tcW w:w="3868" w:type="dxa"/>
            <w:vAlign w:val="center"/>
          </w:tcPr>
          <w:p w:rsidR="00E41F51" w:rsidRDefault="00EA7EA4">
            <w:pPr>
              <w:rPr>
                <w:rFonts w:ascii="微软雅黑" w:hAnsi="微软雅黑"/>
                <w:color w:val="000000"/>
                <w:szCs w:val="24"/>
              </w:rPr>
            </w:pPr>
            <w:r>
              <w:rPr>
                <w:rFonts w:ascii="微软雅黑" w:hAnsi="微软雅黑" w:hint="eastAsia"/>
                <w:color w:val="000000"/>
                <w:szCs w:val="24"/>
              </w:rPr>
              <w:t>身份证信息验证是否有效</w:t>
            </w:r>
          </w:p>
        </w:tc>
        <w:tc>
          <w:tcPr>
            <w:tcW w:w="2306" w:type="dxa"/>
            <w:vAlign w:val="center"/>
          </w:tcPr>
          <w:p w:rsidR="00E41F51" w:rsidRDefault="00EA7EA4">
            <w:pPr>
              <w:rPr>
                <w:rFonts w:ascii="微软雅黑" w:hAnsi="微软雅黑"/>
                <w:color w:val="000000"/>
                <w:szCs w:val="24"/>
              </w:rPr>
            </w:pPr>
            <w:r>
              <w:rPr>
                <w:rFonts w:ascii="微软雅黑" w:hAnsi="微软雅黑" w:hint="eastAsia"/>
                <w:color w:val="000000"/>
                <w:szCs w:val="24"/>
              </w:rPr>
              <w:t>待定</w:t>
            </w:r>
          </w:p>
        </w:tc>
      </w:tr>
      <w:tr w:rsidR="00E41F51">
        <w:trPr>
          <w:trHeight w:val="571"/>
        </w:trPr>
        <w:tc>
          <w:tcPr>
            <w:tcW w:w="2122" w:type="dxa"/>
            <w:vAlign w:val="center"/>
          </w:tcPr>
          <w:p w:rsidR="00E41F51" w:rsidRDefault="00EA7EA4">
            <w:pPr>
              <w:rPr>
                <w:rFonts w:ascii="微软雅黑" w:hAnsi="微软雅黑"/>
                <w:szCs w:val="24"/>
              </w:rPr>
            </w:pPr>
            <w:r>
              <w:rPr>
                <w:rFonts w:ascii="微软雅黑" w:hAnsi="微软雅黑" w:hint="eastAsia"/>
                <w:szCs w:val="24"/>
              </w:rPr>
              <w:t>学历信息查询</w:t>
            </w:r>
          </w:p>
        </w:tc>
        <w:tc>
          <w:tcPr>
            <w:tcW w:w="3868" w:type="dxa"/>
            <w:vAlign w:val="center"/>
          </w:tcPr>
          <w:p w:rsidR="00E41F51" w:rsidRDefault="00EA7EA4">
            <w:pPr>
              <w:rPr>
                <w:rFonts w:ascii="微软雅黑" w:hAnsi="微软雅黑"/>
                <w:color w:val="000000"/>
                <w:szCs w:val="24"/>
              </w:rPr>
            </w:pPr>
            <w:r>
              <w:rPr>
                <w:rFonts w:ascii="微软雅黑" w:hAnsi="微软雅黑" w:hint="eastAsia"/>
                <w:color w:val="000000"/>
                <w:szCs w:val="24"/>
              </w:rPr>
              <w:t>学历信息验证是否真实</w:t>
            </w:r>
          </w:p>
        </w:tc>
        <w:tc>
          <w:tcPr>
            <w:tcW w:w="2306" w:type="dxa"/>
            <w:vAlign w:val="center"/>
          </w:tcPr>
          <w:p w:rsidR="00E41F51" w:rsidRDefault="00EA7EA4">
            <w:pPr>
              <w:rPr>
                <w:rFonts w:ascii="微软雅黑" w:hAnsi="微软雅黑"/>
                <w:color w:val="000000"/>
                <w:szCs w:val="24"/>
              </w:rPr>
            </w:pPr>
            <w:r>
              <w:rPr>
                <w:rFonts w:ascii="微软雅黑" w:hAnsi="微软雅黑" w:hint="eastAsia"/>
                <w:color w:val="000000"/>
                <w:szCs w:val="24"/>
              </w:rPr>
              <w:t>待定</w:t>
            </w:r>
          </w:p>
        </w:tc>
      </w:tr>
    </w:tbl>
    <w:p w:rsidR="00E41F51" w:rsidRDefault="00E41F51">
      <w:pPr>
        <w:jc w:val="center"/>
        <w:rPr>
          <w:del w:id="732" w:author="陈章仁" w:date="2018-09-28T14:32:00Z"/>
          <w:rFonts w:ascii="微软雅黑" w:hAnsi="微软雅黑" w:cs="Times New Roman"/>
          <w:b/>
          <w:bCs/>
          <w:szCs w:val="24"/>
        </w:rPr>
      </w:pPr>
    </w:p>
    <w:p w:rsidR="00E41F51" w:rsidRDefault="00E41F51" w:rsidP="00E41F51">
      <w:pPr>
        <w:numPr>
          <w:ilvl w:val="255"/>
          <w:numId w:val="0"/>
        </w:numPr>
        <w:ind w:firstLineChars="200" w:firstLine="480"/>
        <w:rPr>
          <w:del w:id="733" w:author="陈章仁" w:date="2018-09-28T14:32:00Z"/>
          <w:rFonts w:ascii="微软雅黑" w:hAnsi="微软雅黑"/>
          <w:szCs w:val="24"/>
        </w:rPr>
        <w:pPrChange w:id="734" w:author="陈章仁" w:date="2018-09-26T17:52:00Z">
          <w:pPr/>
        </w:pPrChange>
      </w:pPr>
    </w:p>
    <w:p w:rsidR="00E41F51" w:rsidRDefault="00E41F51" w:rsidP="00E41F51">
      <w:pPr>
        <w:ind w:firstLineChars="200" w:firstLine="480"/>
        <w:rPr>
          <w:del w:id="735" w:author="陈章仁" w:date="2018-09-28T14:32:00Z"/>
          <w:rFonts w:ascii="微软雅黑" w:eastAsia="仿宋_GB2312" w:hAnsi="微软雅黑"/>
          <w:szCs w:val="24"/>
        </w:rPr>
        <w:pPrChange w:id="736" w:author="陈章仁" w:date="2018-09-27T15:43:00Z">
          <w:pPr/>
        </w:pPrChange>
      </w:pPr>
    </w:p>
    <w:p w:rsidR="00E41F51" w:rsidRDefault="00E41F51">
      <w:pPr>
        <w:rPr>
          <w:del w:id="737" w:author="陈章仁" w:date="2018-09-28T14:32:00Z"/>
          <w:rFonts w:ascii="微软雅黑" w:hAnsi="微软雅黑"/>
          <w:szCs w:val="24"/>
        </w:rPr>
      </w:pPr>
    </w:p>
    <w:p w:rsidR="00E41F51" w:rsidRDefault="00E41F51">
      <w:pPr>
        <w:rPr>
          <w:del w:id="738" w:author="陈章仁" w:date="2018-09-28T14:32:00Z"/>
          <w:rFonts w:ascii="微软雅黑" w:hAnsi="微软雅黑"/>
          <w:szCs w:val="24"/>
        </w:rPr>
      </w:pPr>
    </w:p>
    <w:p w:rsidR="00E41F51" w:rsidRDefault="00E41F51">
      <w:pPr>
        <w:rPr>
          <w:del w:id="739" w:author="陈章仁" w:date="2018-09-27T15:43:00Z"/>
          <w:rFonts w:ascii="微软雅黑" w:hAnsi="微软雅黑"/>
          <w:szCs w:val="24"/>
        </w:rPr>
      </w:pPr>
    </w:p>
    <w:p w:rsidR="00E41F51" w:rsidRDefault="00E41F51">
      <w:pPr>
        <w:rPr>
          <w:del w:id="740" w:author="陈章仁" w:date="2018-09-27T15:43:00Z"/>
          <w:rFonts w:ascii="微软雅黑" w:hAnsi="微软雅黑"/>
          <w:szCs w:val="24"/>
        </w:rPr>
      </w:pPr>
    </w:p>
    <w:p w:rsidR="00E41F51" w:rsidRDefault="00E41F51">
      <w:pPr>
        <w:rPr>
          <w:del w:id="741" w:author="陈章仁" w:date="2018-09-27T15:43:00Z"/>
          <w:rFonts w:ascii="微软雅黑" w:hAnsi="微软雅黑"/>
          <w:szCs w:val="24"/>
        </w:rPr>
      </w:pPr>
    </w:p>
    <w:p w:rsidR="00E41F51" w:rsidRDefault="00E41F51">
      <w:pPr>
        <w:rPr>
          <w:del w:id="742" w:author="陈章仁" w:date="2018-09-27T15:43:00Z"/>
          <w:rFonts w:ascii="微软雅黑" w:hAnsi="微软雅黑"/>
          <w:szCs w:val="24"/>
        </w:rPr>
      </w:pPr>
    </w:p>
    <w:p w:rsidR="00E41F51" w:rsidRDefault="00E41F51">
      <w:pPr>
        <w:rPr>
          <w:del w:id="743" w:author="陈章仁" w:date="2018-09-27T15:43:00Z"/>
          <w:rFonts w:ascii="微软雅黑" w:hAnsi="微软雅黑"/>
          <w:szCs w:val="24"/>
        </w:rPr>
      </w:pPr>
    </w:p>
    <w:p w:rsidR="00E41F51" w:rsidRDefault="00E41F51">
      <w:pPr>
        <w:rPr>
          <w:del w:id="744" w:author="陈章仁" w:date="2018-09-27T15:43:00Z"/>
          <w:rFonts w:ascii="微软雅黑" w:hAnsi="微软雅黑"/>
          <w:szCs w:val="24"/>
        </w:rPr>
      </w:pPr>
    </w:p>
    <w:p w:rsidR="00E41F51" w:rsidRDefault="00E41F51">
      <w:pPr>
        <w:rPr>
          <w:del w:id="745" w:author="陈章仁" w:date="2018-09-27T15:43:00Z"/>
          <w:rFonts w:ascii="微软雅黑" w:hAnsi="微软雅黑"/>
          <w:szCs w:val="24"/>
        </w:rPr>
      </w:pPr>
    </w:p>
    <w:p w:rsidR="00E41F51" w:rsidRDefault="00E41F51">
      <w:pPr>
        <w:rPr>
          <w:del w:id="746" w:author="陈章仁" w:date="2018-09-27T15:43:00Z"/>
          <w:rFonts w:ascii="微软雅黑" w:hAnsi="微软雅黑"/>
          <w:szCs w:val="24"/>
        </w:rPr>
      </w:pPr>
    </w:p>
    <w:p w:rsidR="00E41F51" w:rsidRDefault="00E41F51">
      <w:pPr>
        <w:rPr>
          <w:del w:id="747" w:author="陈章仁" w:date="2018-09-27T15:43:00Z"/>
          <w:rFonts w:ascii="微软雅黑" w:hAnsi="微软雅黑"/>
          <w:szCs w:val="24"/>
        </w:rPr>
      </w:pPr>
    </w:p>
    <w:p w:rsidR="00E41F51" w:rsidRDefault="00EA7EA4">
      <w:pPr>
        <w:pStyle w:val="1"/>
      </w:pPr>
      <w:bookmarkStart w:id="748" w:name="_Toc525227215"/>
      <w:bookmarkStart w:id="749" w:name="_Toc525227908"/>
      <w:bookmarkStart w:id="750" w:name="_Toc525228592"/>
      <w:r>
        <w:t>机构后台管理功能（</w:t>
      </w:r>
      <w:r>
        <w:rPr>
          <w:rFonts w:hint="eastAsia"/>
        </w:rPr>
        <w:t>机构、院校、鉴定所站</w:t>
      </w:r>
      <w:r>
        <w:t>）</w:t>
      </w:r>
      <w:bookmarkEnd w:id="748"/>
      <w:bookmarkEnd w:id="749"/>
      <w:bookmarkEnd w:id="750"/>
    </w:p>
    <w:p w:rsidR="00E41F51" w:rsidRDefault="00EA7EA4">
      <w:pPr>
        <w:pStyle w:val="2"/>
        <w:rPr>
          <w:rFonts w:ascii="微软雅黑" w:hAnsi="微软雅黑"/>
        </w:rPr>
      </w:pPr>
      <w:bookmarkStart w:id="751" w:name="_Toc525227216"/>
      <w:bookmarkStart w:id="752" w:name="_Toc525227909"/>
      <w:bookmarkStart w:id="753" w:name="_Toc525228593"/>
      <w:r>
        <w:rPr>
          <w:rFonts w:ascii="微软雅黑" w:hAnsi="微软雅黑"/>
        </w:rPr>
        <w:t>批量报名</w:t>
      </w:r>
      <w:bookmarkEnd w:id="751"/>
      <w:bookmarkEnd w:id="752"/>
      <w:bookmarkEnd w:id="753"/>
    </w:p>
    <w:p w:rsidR="00E41F51" w:rsidRDefault="00EA7EA4">
      <w:pPr>
        <w:rPr>
          <w:rFonts w:ascii="微软雅黑" w:hAnsi="微软雅黑"/>
          <w:szCs w:val="24"/>
        </w:rPr>
      </w:pPr>
      <w:r>
        <w:rPr>
          <w:rFonts w:ascii="微软雅黑" w:hAnsi="微软雅黑" w:hint="eastAsia"/>
          <w:b/>
          <w:szCs w:val="24"/>
        </w:rPr>
        <w:t>功能说明：</w:t>
      </w:r>
      <w:r>
        <w:rPr>
          <w:rFonts w:ascii="微软雅黑" w:hAnsi="微软雅黑" w:hint="eastAsia"/>
          <w:szCs w:val="24"/>
        </w:rPr>
        <w:t>进行批量注册、报名、缴费或延期缴费（</w:t>
      </w:r>
      <w:del w:id="754" w:author="陈章仁" w:date="2018-09-27T10:36:00Z">
        <w:r>
          <w:rPr>
            <w:rFonts w:ascii="微软雅黑" w:hAnsi="微软雅黑" w:hint="eastAsia"/>
            <w:szCs w:val="24"/>
          </w:rPr>
          <w:delText>预</w:delText>
        </w:r>
      </w:del>
      <w:ins w:id="755" w:author="陈章仁" w:date="2018-09-27T10:36:00Z">
        <w:r>
          <w:rPr>
            <w:rFonts w:ascii="微软雅黑" w:hAnsi="微软雅黑" w:hint="eastAsia"/>
            <w:szCs w:val="24"/>
          </w:rPr>
          <w:t>缓</w:t>
        </w:r>
      </w:ins>
      <w:r>
        <w:rPr>
          <w:rFonts w:ascii="微软雅黑" w:hAnsi="微软雅黑" w:hint="eastAsia"/>
          <w:szCs w:val="24"/>
        </w:rPr>
        <w:t>缴费）、上传缴费证明、批量论文上传、申请发票、批量上传照片。</w:t>
      </w:r>
    </w:p>
    <w:p w:rsidR="00E41F51" w:rsidRDefault="00EA7EA4">
      <w:pPr>
        <w:rPr>
          <w:rFonts w:ascii="微软雅黑" w:hAnsi="微软雅黑"/>
          <w:szCs w:val="24"/>
        </w:rPr>
      </w:pPr>
      <w:r>
        <w:rPr>
          <w:rFonts w:ascii="微软雅黑" w:hAnsi="微软雅黑" w:hint="eastAsia"/>
          <w:szCs w:val="24"/>
        </w:rPr>
        <w:t>导入人数外省（根据省份证号判断）比例超过一定比例（2</w:t>
      </w:r>
      <w:r>
        <w:rPr>
          <w:rFonts w:ascii="微软雅黑" w:hAnsi="微软雅黑"/>
          <w:szCs w:val="24"/>
        </w:rPr>
        <w:t>0</w:t>
      </w:r>
      <w:r>
        <w:rPr>
          <w:rFonts w:ascii="微软雅黑" w:hAnsi="微软雅黑" w:hint="eastAsia"/>
          <w:szCs w:val="24"/>
        </w:rPr>
        <w:t>%）时报警提示给鉴定中心</w:t>
      </w:r>
    </w:p>
    <w:p w:rsidR="00E41F51" w:rsidRDefault="00EA7EA4">
      <w:pPr>
        <w:pStyle w:val="2"/>
        <w:rPr>
          <w:rFonts w:ascii="微软雅黑" w:hAnsi="微软雅黑"/>
        </w:rPr>
      </w:pPr>
      <w:bookmarkStart w:id="756" w:name="_Toc525227217"/>
      <w:bookmarkStart w:id="757" w:name="_Toc525227910"/>
      <w:bookmarkStart w:id="758" w:name="_Toc525228594"/>
      <w:r>
        <w:rPr>
          <w:rFonts w:ascii="微软雅黑" w:hAnsi="微软雅黑" w:hint="eastAsia"/>
        </w:rPr>
        <w:t>缴费功能</w:t>
      </w:r>
      <w:bookmarkEnd w:id="756"/>
      <w:bookmarkEnd w:id="757"/>
      <w:bookmarkEnd w:id="758"/>
    </w:p>
    <w:p w:rsidR="00E41F51" w:rsidRDefault="00EA7EA4">
      <w:pPr>
        <w:rPr>
          <w:rFonts w:ascii="微软雅黑" w:hAnsi="微软雅黑"/>
          <w:szCs w:val="24"/>
        </w:rPr>
      </w:pPr>
      <w:r>
        <w:rPr>
          <w:rFonts w:ascii="微软雅黑" w:hAnsi="微软雅黑" w:hint="eastAsia"/>
          <w:b/>
          <w:szCs w:val="24"/>
        </w:rPr>
        <w:t>功能说明：</w:t>
      </w:r>
    </w:p>
    <w:p w:rsidR="00E41F51" w:rsidRDefault="00EA7EA4">
      <w:pPr>
        <w:rPr>
          <w:rFonts w:ascii="微软雅黑" w:hAnsi="微软雅黑"/>
          <w:szCs w:val="24"/>
        </w:rPr>
      </w:pPr>
      <w:r>
        <w:rPr>
          <w:rFonts w:ascii="微软雅黑" w:hAnsi="微软雅黑" w:hint="eastAsia"/>
          <w:szCs w:val="24"/>
        </w:rPr>
        <w:t>非事业单位的机构、鉴定所站可登录平台完成在线缴费功能。</w:t>
      </w:r>
    </w:p>
    <w:p w:rsidR="00E41F51" w:rsidRDefault="00EA7EA4">
      <w:pPr>
        <w:rPr>
          <w:rFonts w:ascii="微软雅黑" w:hAnsi="微软雅黑"/>
          <w:szCs w:val="24"/>
        </w:rPr>
      </w:pPr>
      <w:r>
        <w:rPr>
          <w:rFonts w:ascii="微软雅黑" w:hAnsi="微软雅黑" w:hint="eastAsia"/>
          <w:szCs w:val="24"/>
        </w:rPr>
        <w:t>事业单位的机构、鉴定所站通过线下支付，鉴定中心财务确认收款，登录平台修改缴费状态并录入银行流水。（与财政厅政务服务统一支付平台对接后可通过线上缴费）</w:t>
      </w:r>
    </w:p>
    <w:p w:rsidR="00E41F51" w:rsidRDefault="00EA7EA4">
      <w:pPr>
        <w:rPr>
          <w:rFonts w:ascii="微软雅黑" w:hAnsi="微软雅黑"/>
          <w:szCs w:val="24"/>
        </w:rPr>
      </w:pPr>
      <w:r>
        <w:rPr>
          <w:rFonts w:ascii="微软雅黑" w:hAnsi="微软雅黑" w:hint="eastAsia"/>
          <w:szCs w:val="24"/>
        </w:rPr>
        <w:t>缴费前提示缴费进入财政专</w:t>
      </w:r>
      <w:proofErr w:type="gramStart"/>
      <w:r>
        <w:rPr>
          <w:rFonts w:ascii="微软雅黑" w:hAnsi="微软雅黑" w:hint="eastAsia"/>
          <w:szCs w:val="24"/>
        </w:rPr>
        <w:t>户不可</w:t>
      </w:r>
      <w:proofErr w:type="gramEnd"/>
      <w:r>
        <w:rPr>
          <w:rFonts w:ascii="微软雅黑" w:hAnsi="微软雅黑" w:hint="eastAsia"/>
          <w:szCs w:val="24"/>
        </w:rPr>
        <w:t>退费</w:t>
      </w:r>
    </w:p>
    <w:p w:rsidR="00E41F51" w:rsidRDefault="00EA7EA4">
      <w:pPr>
        <w:rPr>
          <w:rFonts w:ascii="微软雅黑" w:hAnsi="微软雅黑"/>
          <w:szCs w:val="24"/>
        </w:rPr>
      </w:pPr>
      <w:proofErr w:type="gramStart"/>
      <w:r>
        <w:rPr>
          <w:rFonts w:ascii="微软雅黑" w:hAnsi="微软雅黑" w:hint="eastAsia"/>
          <w:szCs w:val="24"/>
        </w:rPr>
        <w:t>机构可线</w:t>
      </w:r>
      <w:proofErr w:type="gramEnd"/>
      <w:del w:id="759" w:author="陈章仁" w:date="2018-09-27T10:35:00Z">
        <w:r>
          <w:rPr>
            <w:rFonts w:ascii="微软雅黑" w:hAnsi="微软雅黑" w:hint="eastAsia"/>
            <w:szCs w:val="24"/>
          </w:rPr>
          <w:delText>下</w:delText>
        </w:r>
      </w:del>
      <w:ins w:id="760" w:author="陈章仁" w:date="2018-09-27T10:35:00Z">
        <w:r>
          <w:rPr>
            <w:rFonts w:ascii="微软雅黑" w:hAnsi="微软雅黑" w:hint="eastAsia"/>
            <w:szCs w:val="24"/>
          </w:rPr>
          <w:t>上</w:t>
        </w:r>
      </w:ins>
      <w:r>
        <w:rPr>
          <w:rFonts w:ascii="微软雅黑" w:hAnsi="微软雅黑" w:hint="eastAsia"/>
          <w:szCs w:val="24"/>
        </w:rPr>
        <w:t>申请</w:t>
      </w:r>
      <w:del w:id="761" w:author="陈章仁" w:date="2018-09-27T10:34:00Z">
        <w:r>
          <w:rPr>
            <w:rFonts w:ascii="微软雅黑" w:hAnsi="微软雅黑" w:hint="eastAsia"/>
            <w:szCs w:val="24"/>
          </w:rPr>
          <w:delText>预</w:delText>
        </w:r>
      </w:del>
      <w:ins w:id="762" w:author="陈章仁" w:date="2018-09-27T10:34:00Z">
        <w:r>
          <w:rPr>
            <w:rFonts w:ascii="微软雅黑" w:hAnsi="微软雅黑" w:hint="eastAsia"/>
            <w:szCs w:val="24"/>
          </w:rPr>
          <w:t>缓</w:t>
        </w:r>
      </w:ins>
      <w:r>
        <w:rPr>
          <w:rFonts w:ascii="微软雅黑" w:hAnsi="微软雅黑" w:hint="eastAsia"/>
          <w:szCs w:val="24"/>
        </w:rPr>
        <w:t>缴费（延迟缴费），由鉴定中心财务将缴费状态修改为</w:t>
      </w:r>
      <w:del w:id="763" w:author="陈章仁" w:date="2018-09-27T10:35:00Z">
        <w:r>
          <w:rPr>
            <w:rFonts w:ascii="微软雅黑" w:hAnsi="微软雅黑" w:hint="eastAsia"/>
            <w:szCs w:val="24"/>
          </w:rPr>
          <w:delText>预</w:delText>
        </w:r>
      </w:del>
      <w:ins w:id="764" w:author="陈章仁" w:date="2018-09-27T10:35:00Z">
        <w:r>
          <w:rPr>
            <w:rFonts w:ascii="微软雅黑" w:hAnsi="微软雅黑" w:hint="eastAsia"/>
            <w:szCs w:val="24"/>
          </w:rPr>
          <w:lastRenderedPageBreak/>
          <w:t>缓</w:t>
        </w:r>
      </w:ins>
      <w:r>
        <w:rPr>
          <w:rFonts w:ascii="微软雅黑" w:hAnsi="微软雅黑" w:hint="eastAsia"/>
          <w:szCs w:val="24"/>
        </w:rPr>
        <w:t>缴费，</w:t>
      </w:r>
      <w:del w:id="765" w:author="陈章仁" w:date="2018-09-27T10:35:00Z">
        <w:r>
          <w:rPr>
            <w:rFonts w:ascii="微软雅黑" w:hAnsi="微软雅黑" w:hint="eastAsia"/>
            <w:szCs w:val="24"/>
          </w:rPr>
          <w:delText>预</w:delText>
        </w:r>
      </w:del>
      <w:ins w:id="766" w:author="陈章仁" w:date="2018-09-27T10:35:00Z">
        <w:r>
          <w:rPr>
            <w:rFonts w:ascii="微软雅黑" w:hAnsi="微软雅黑" w:hint="eastAsia"/>
            <w:szCs w:val="24"/>
          </w:rPr>
          <w:t>缓</w:t>
        </w:r>
      </w:ins>
      <w:r>
        <w:rPr>
          <w:rFonts w:ascii="微软雅黑" w:hAnsi="微软雅黑" w:hint="eastAsia"/>
          <w:szCs w:val="24"/>
        </w:rPr>
        <w:t>缴费的考生可以参加考试，鉴定中心不打印职业资格证书，机构需完成缴费，鉴定中心才会打印并发放证书。</w:t>
      </w:r>
    </w:p>
    <w:p w:rsidR="00E41F51" w:rsidRDefault="00EA7EA4">
      <w:pPr>
        <w:pStyle w:val="2"/>
        <w:rPr>
          <w:rFonts w:ascii="微软雅黑" w:hAnsi="微软雅黑"/>
        </w:rPr>
      </w:pPr>
      <w:bookmarkStart w:id="767" w:name="_Toc525227218"/>
      <w:bookmarkStart w:id="768" w:name="_Toc525228595"/>
      <w:bookmarkStart w:id="769" w:name="_Toc525227911"/>
      <w:r>
        <w:rPr>
          <w:rFonts w:ascii="微软雅黑" w:hAnsi="微软雅黑" w:hint="eastAsia"/>
        </w:rPr>
        <w:t>申请专项考试</w:t>
      </w:r>
      <w:bookmarkEnd w:id="767"/>
      <w:bookmarkEnd w:id="768"/>
      <w:bookmarkEnd w:id="769"/>
    </w:p>
    <w:p w:rsidR="00E41F51" w:rsidRDefault="00EA7EA4">
      <w:pPr>
        <w:rPr>
          <w:rFonts w:ascii="微软雅黑" w:hAnsi="微软雅黑"/>
          <w:szCs w:val="24"/>
        </w:rPr>
      </w:pPr>
      <w:r>
        <w:rPr>
          <w:rFonts w:ascii="微软雅黑" w:hAnsi="微软雅黑" w:hint="eastAsia"/>
          <w:b/>
          <w:szCs w:val="24"/>
        </w:rPr>
        <w:t>功能说明：</w:t>
      </w:r>
    </w:p>
    <w:p w:rsidR="00E41F51" w:rsidRDefault="00EA7EA4">
      <w:pPr>
        <w:rPr>
          <w:rFonts w:ascii="微软雅黑" w:hAnsi="微软雅黑"/>
          <w:szCs w:val="24"/>
        </w:rPr>
      </w:pPr>
      <w:r>
        <w:rPr>
          <w:rFonts w:ascii="微软雅黑" w:hAnsi="微软雅黑" w:hint="eastAsia"/>
          <w:szCs w:val="24"/>
        </w:rPr>
        <w:t>机构、鉴定所站可登录平台可以申请职业（工种）、级别的考试。明确考试时间。由鉴定中心审核通过后，开放机构报名端口。</w:t>
      </w:r>
    </w:p>
    <w:p w:rsidR="00E41F51" w:rsidRDefault="00EA7EA4">
      <w:pPr>
        <w:pStyle w:val="2"/>
        <w:rPr>
          <w:rFonts w:ascii="微软雅黑" w:hAnsi="微软雅黑"/>
        </w:rPr>
      </w:pPr>
      <w:bookmarkStart w:id="770" w:name="_Toc525228596"/>
      <w:bookmarkStart w:id="771" w:name="_Toc525227219"/>
      <w:bookmarkStart w:id="772" w:name="_Toc525227912"/>
      <w:r>
        <w:rPr>
          <w:rFonts w:ascii="微软雅黑" w:hAnsi="微软雅黑" w:hint="eastAsia"/>
        </w:rPr>
        <w:t>申请发票</w:t>
      </w:r>
      <w:bookmarkEnd w:id="770"/>
      <w:bookmarkEnd w:id="771"/>
      <w:bookmarkEnd w:id="772"/>
    </w:p>
    <w:p w:rsidR="00E41F51" w:rsidRDefault="00EA7EA4">
      <w:pPr>
        <w:rPr>
          <w:rFonts w:ascii="微软雅黑" w:hAnsi="微软雅黑"/>
          <w:szCs w:val="24"/>
        </w:rPr>
      </w:pPr>
      <w:r>
        <w:rPr>
          <w:rFonts w:ascii="微软雅黑" w:hAnsi="微软雅黑" w:hint="eastAsia"/>
          <w:b/>
          <w:szCs w:val="24"/>
        </w:rPr>
        <w:t>功能说明：</w:t>
      </w:r>
    </w:p>
    <w:p w:rsidR="00E41F51" w:rsidRDefault="00EA7EA4">
      <w:pPr>
        <w:rPr>
          <w:rFonts w:ascii="微软雅黑" w:hAnsi="微软雅黑"/>
          <w:szCs w:val="24"/>
        </w:rPr>
      </w:pPr>
      <w:r>
        <w:rPr>
          <w:rFonts w:ascii="微软雅黑" w:hAnsi="微软雅黑" w:hint="eastAsia"/>
          <w:szCs w:val="24"/>
        </w:rPr>
        <w:t>机构、鉴定所站可登录平台可以已缴费的鉴定计划申请开具发票。</w:t>
      </w:r>
    </w:p>
    <w:p w:rsidR="00E41F51" w:rsidRDefault="00EA7EA4">
      <w:pPr>
        <w:pStyle w:val="2"/>
        <w:rPr>
          <w:rFonts w:ascii="微软雅黑" w:hAnsi="微软雅黑"/>
        </w:rPr>
      </w:pPr>
      <w:bookmarkStart w:id="773" w:name="_Toc525228597"/>
      <w:bookmarkStart w:id="774" w:name="_Toc525227913"/>
      <w:bookmarkStart w:id="775" w:name="_Toc525227220"/>
      <w:r>
        <w:rPr>
          <w:rFonts w:ascii="微软雅黑" w:hAnsi="微软雅黑" w:hint="eastAsia"/>
        </w:rPr>
        <w:t>编排考场</w:t>
      </w:r>
      <w:bookmarkEnd w:id="773"/>
      <w:bookmarkEnd w:id="774"/>
      <w:bookmarkEnd w:id="775"/>
    </w:p>
    <w:p w:rsidR="00E41F51" w:rsidRDefault="00EA7EA4">
      <w:pPr>
        <w:rPr>
          <w:rFonts w:ascii="微软雅黑" w:hAnsi="微软雅黑"/>
          <w:szCs w:val="24"/>
        </w:rPr>
      </w:pPr>
      <w:r>
        <w:rPr>
          <w:rFonts w:ascii="微软雅黑" w:hAnsi="微软雅黑" w:hint="eastAsia"/>
          <w:b/>
          <w:szCs w:val="24"/>
        </w:rPr>
        <w:t>功能说明：</w:t>
      </w:r>
    </w:p>
    <w:p w:rsidR="00E41F51" w:rsidRDefault="00EA7EA4">
      <w:pPr>
        <w:rPr>
          <w:rFonts w:ascii="微软雅黑" w:hAnsi="微软雅黑"/>
          <w:szCs w:val="24"/>
        </w:rPr>
      </w:pPr>
      <w:r>
        <w:rPr>
          <w:rFonts w:ascii="微软雅黑" w:hAnsi="微软雅黑" w:hint="eastAsia"/>
          <w:szCs w:val="24"/>
        </w:rPr>
        <w:t>机构、鉴定所站在缴费截止时间后可登录平台编排本考点的考场，系统根据策略，将已缴费或</w:t>
      </w:r>
      <w:del w:id="776" w:author="陈章仁" w:date="2018-09-27T10:35:00Z">
        <w:r>
          <w:rPr>
            <w:rFonts w:ascii="微软雅黑" w:hAnsi="微软雅黑" w:hint="eastAsia"/>
            <w:szCs w:val="24"/>
          </w:rPr>
          <w:delText>预</w:delText>
        </w:r>
      </w:del>
      <w:ins w:id="777" w:author="陈章仁" w:date="2018-09-27T10:35:00Z">
        <w:r>
          <w:rPr>
            <w:rFonts w:ascii="微软雅黑" w:hAnsi="微软雅黑" w:hint="eastAsia"/>
            <w:szCs w:val="24"/>
          </w:rPr>
          <w:t>缓</w:t>
        </w:r>
      </w:ins>
      <w:r>
        <w:rPr>
          <w:rFonts w:ascii="微软雅黑" w:hAnsi="微软雅黑" w:hint="eastAsia"/>
          <w:szCs w:val="24"/>
        </w:rPr>
        <w:t>交费考生编排到各个考场。编排完的考场需要录入考点联系人、监考等信息</w:t>
      </w:r>
    </w:p>
    <w:p w:rsidR="00E41F51" w:rsidRDefault="00EA7EA4">
      <w:pPr>
        <w:pStyle w:val="2"/>
        <w:rPr>
          <w:rFonts w:ascii="微软雅黑" w:hAnsi="微软雅黑"/>
        </w:rPr>
      </w:pPr>
      <w:bookmarkStart w:id="778" w:name="_Toc525227914"/>
      <w:bookmarkStart w:id="779" w:name="_Toc525228598"/>
      <w:bookmarkStart w:id="780" w:name="_Toc525227221"/>
      <w:r>
        <w:rPr>
          <w:rFonts w:ascii="微软雅黑" w:hAnsi="微软雅黑" w:hint="eastAsia"/>
        </w:rPr>
        <w:t>实操录</w:t>
      </w:r>
      <w:bookmarkEnd w:id="778"/>
      <w:bookmarkEnd w:id="779"/>
      <w:ins w:id="781" w:author="陈章仁" w:date="2018-09-27T15:44:00Z">
        <w:r>
          <w:rPr>
            <w:rFonts w:ascii="微软雅黑" w:hAnsi="微软雅黑" w:hint="eastAsia"/>
          </w:rPr>
          <w:t>分</w:t>
        </w:r>
      </w:ins>
    </w:p>
    <w:p w:rsidR="00E41F51" w:rsidRDefault="00EA7EA4">
      <w:pPr>
        <w:rPr>
          <w:rFonts w:ascii="微软雅黑" w:hAnsi="微软雅黑"/>
          <w:szCs w:val="24"/>
        </w:rPr>
      </w:pPr>
      <w:r>
        <w:rPr>
          <w:rFonts w:ascii="微软雅黑" w:hAnsi="微软雅黑" w:hint="eastAsia"/>
          <w:b/>
          <w:szCs w:val="24"/>
        </w:rPr>
        <w:t>功能说明：</w:t>
      </w:r>
      <w:r>
        <w:rPr>
          <w:rFonts w:ascii="微软雅黑" w:hAnsi="微软雅黑" w:hint="eastAsia"/>
          <w:szCs w:val="24"/>
        </w:rPr>
        <w:t>考评人员现场打完分，由机构登录平台录入考生的实操成绩。</w:t>
      </w:r>
    </w:p>
    <w:p w:rsidR="00E41F51" w:rsidRDefault="00EA7EA4">
      <w:pPr>
        <w:pStyle w:val="2"/>
        <w:rPr>
          <w:rFonts w:ascii="微软雅黑" w:hAnsi="微软雅黑"/>
        </w:rPr>
      </w:pPr>
      <w:bookmarkStart w:id="782" w:name="_Toc525228599"/>
      <w:bookmarkStart w:id="783" w:name="_Toc525227915"/>
      <w:r>
        <w:rPr>
          <w:rFonts w:ascii="微软雅黑" w:hAnsi="微软雅黑"/>
        </w:rPr>
        <w:lastRenderedPageBreak/>
        <w:t>考</w:t>
      </w:r>
      <w:proofErr w:type="gramStart"/>
      <w:r>
        <w:rPr>
          <w:rFonts w:ascii="微软雅黑" w:hAnsi="微软雅黑"/>
        </w:rPr>
        <w:t>务</w:t>
      </w:r>
      <w:proofErr w:type="gramEnd"/>
      <w:r>
        <w:rPr>
          <w:rFonts w:ascii="微软雅黑" w:hAnsi="微软雅黑"/>
        </w:rPr>
        <w:t>管理</w:t>
      </w:r>
      <w:bookmarkEnd w:id="780"/>
      <w:bookmarkEnd w:id="782"/>
      <w:bookmarkEnd w:id="783"/>
    </w:p>
    <w:p w:rsidR="00E41F51" w:rsidRDefault="00EA7EA4">
      <w:pPr>
        <w:rPr>
          <w:rFonts w:ascii="微软雅黑" w:hAnsi="微软雅黑"/>
          <w:szCs w:val="24"/>
        </w:rPr>
      </w:pPr>
      <w:r>
        <w:rPr>
          <w:rFonts w:ascii="微软雅黑" w:hAnsi="微软雅黑" w:hint="eastAsia"/>
          <w:b/>
          <w:szCs w:val="24"/>
        </w:rPr>
        <w:t>功能说明：</w:t>
      </w:r>
      <w:r>
        <w:rPr>
          <w:rFonts w:ascii="微软雅黑" w:hAnsi="微软雅黑" w:hint="eastAsia"/>
          <w:szCs w:val="24"/>
        </w:rPr>
        <w:t>考点按照考场编排信息，可查看和下载各个考场、座位、考生信息。提供协调考场场地和监考人员等相关考试考</w:t>
      </w:r>
      <w:proofErr w:type="gramStart"/>
      <w:r>
        <w:rPr>
          <w:rFonts w:ascii="微软雅黑" w:hAnsi="微软雅黑" w:hint="eastAsia"/>
          <w:szCs w:val="24"/>
        </w:rPr>
        <w:t>务</w:t>
      </w:r>
      <w:proofErr w:type="gramEnd"/>
      <w:r>
        <w:rPr>
          <w:rFonts w:ascii="微软雅黑" w:hAnsi="微软雅黑" w:hint="eastAsia"/>
          <w:szCs w:val="24"/>
        </w:rPr>
        <w:t>准备的统计文件（座位表【门贴】、桌贴、准考证pdf）。鉴定中心可以限制机构是否可以打印座次表、桌贴、门贴。</w:t>
      </w:r>
    </w:p>
    <w:p w:rsidR="00E41F51" w:rsidRDefault="00EA7EA4">
      <w:pPr>
        <w:pStyle w:val="2"/>
        <w:rPr>
          <w:rFonts w:ascii="微软雅黑" w:hAnsi="微软雅黑"/>
        </w:rPr>
      </w:pPr>
      <w:bookmarkStart w:id="784" w:name="_Toc525227223"/>
      <w:bookmarkStart w:id="785" w:name="_Toc525227916"/>
      <w:bookmarkStart w:id="786" w:name="_Toc525228600"/>
      <w:r>
        <w:rPr>
          <w:rFonts w:ascii="微软雅黑" w:hAnsi="微软雅黑" w:hint="eastAsia"/>
        </w:rPr>
        <w:t>成绩查询</w:t>
      </w:r>
      <w:bookmarkEnd w:id="784"/>
      <w:bookmarkEnd w:id="785"/>
      <w:bookmarkEnd w:id="786"/>
    </w:p>
    <w:p w:rsidR="00E41F51" w:rsidRDefault="00EA7EA4">
      <w:pPr>
        <w:rPr>
          <w:rFonts w:ascii="微软雅黑" w:hAnsi="微软雅黑"/>
          <w:szCs w:val="24"/>
        </w:rPr>
      </w:pPr>
      <w:r>
        <w:rPr>
          <w:rFonts w:ascii="微软雅黑" w:hAnsi="微软雅黑" w:hint="eastAsia"/>
          <w:b/>
          <w:szCs w:val="24"/>
        </w:rPr>
        <w:t>功能说明：</w:t>
      </w:r>
      <w:r>
        <w:rPr>
          <w:rFonts w:ascii="微软雅黑" w:hAnsi="微软雅黑" w:hint="eastAsia"/>
          <w:szCs w:val="24"/>
        </w:rPr>
        <w:t>机构、鉴定所站在鉴定中心公布成绩后登录平台查询考生成绩。</w:t>
      </w:r>
    </w:p>
    <w:p w:rsidR="00E41F51" w:rsidRDefault="00EA7EA4">
      <w:pPr>
        <w:pStyle w:val="2"/>
        <w:rPr>
          <w:rFonts w:ascii="微软雅黑" w:hAnsi="微软雅黑"/>
        </w:rPr>
      </w:pPr>
      <w:bookmarkStart w:id="787" w:name="_Toc525227224"/>
      <w:bookmarkStart w:id="788" w:name="_Toc525227917"/>
      <w:bookmarkStart w:id="789" w:name="_Toc525228601"/>
      <w:r>
        <w:rPr>
          <w:rFonts w:ascii="微软雅黑" w:hAnsi="微软雅黑" w:hint="eastAsia"/>
        </w:rPr>
        <w:t>证书申领</w:t>
      </w:r>
      <w:bookmarkEnd w:id="787"/>
      <w:bookmarkEnd w:id="788"/>
      <w:bookmarkEnd w:id="789"/>
    </w:p>
    <w:p w:rsidR="00E41F51" w:rsidRDefault="00EA7EA4">
      <w:pPr>
        <w:rPr>
          <w:rFonts w:ascii="微软雅黑" w:hAnsi="微软雅黑"/>
          <w:szCs w:val="24"/>
        </w:rPr>
      </w:pPr>
      <w:r>
        <w:rPr>
          <w:rFonts w:ascii="微软雅黑" w:hAnsi="微软雅黑" w:hint="eastAsia"/>
          <w:b/>
          <w:szCs w:val="24"/>
        </w:rPr>
        <w:t>功能说明：</w:t>
      </w:r>
      <w:r>
        <w:rPr>
          <w:rFonts w:ascii="微软雅黑" w:hAnsi="微软雅黑" w:hint="eastAsia"/>
          <w:szCs w:val="24"/>
        </w:rPr>
        <w:t>机构、鉴定所站在鉴定中心公布成绩后登录平台申请证书申领。</w:t>
      </w:r>
    </w:p>
    <w:p w:rsidR="00E41F51" w:rsidRDefault="00EA7EA4" w:rsidP="00E41F51">
      <w:pPr>
        <w:numPr>
          <w:ilvl w:val="255"/>
          <w:numId w:val="0"/>
        </w:numPr>
        <w:rPr>
          <w:ins w:id="790" w:author="陈章仁" w:date="2018-09-27T15:45:00Z"/>
          <w:rFonts w:ascii="微软雅黑" w:hAnsi="微软雅黑"/>
          <w:szCs w:val="24"/>
        </w:rPr>
        <w:pPrChange w:id="791" w:author="陈章仁" w:date="2018-09-27T15:45:00Z">
          <w:pPr>
            <w:numPr>
              <w:numId w:val="2"/>
            </w:numPr>
          </w:pPr>
        </w:pPrChange>
      </w:pPr>
      <w:ins w:id="792" w:author="陈章仁" w:date="2018-09-27T15:45:00Z">
        <w:r>
          <w:rPr>
            <w:rFonts w:ascii="微软雅黑" w:hAnsi="微软雅黑" w:hint="eastAsia"/>
            <w:szCs w:val="24"/>
          </w:rPr>
          <w:t>十、系统APP</w:t>
        </w:r>
      </w:ins>
    </w:p>
    <w:p w:rsidR="00E41F51" w:rsidRDefault="00EA7EA4">
      <w:pPr>
        <w:numPr>
          <w:ilvl w:val="255"/>
          <w:numId w:val="0"/>
        </w:numPr>
        <w:ind w:firstLineChars="200" w:firstLine="480"/>
        <w:rPr>
          <w:ins w:id="793" w:author="陈章仁" w:date="2018-09-27T15:45:00Z"/>
          <w:rFonts w:ascii="微软雅黑" w:hAnsi="微软雅黑"/>
          <w:szCs w:val="24"/>
        </w:rPr>
      </w:pPr>
      <w:ins w:id="794" w:author="陈章仁" w:date="2018-09-27T15:45:00Z">
        <w:r>
          <w:rPr>
            <w:rFonts w:ascii="微软雅黑" w:hAnsi="微软雅黑" w:hint="eastAsia"/>
            <w:szCs w:val="24"/>
          </w:rPr>
          <w:t>信息浏览，通知公告，申报条件，成绩查询，证书查询，登录报名系统，短信接收。可实现考生及考评人员在线学习及实操打分功能。</w:t>
        </w:r>
      </w:ins>
    </w:p>
    <w:p w:rsidR="00E41F51" w:rsidRDefault="00EA7EA4" w:rsidP="00E41F51">
      <w:pPr>
        <w:numPr>
          <w:ilvl w:val="255"/>
          <w:numId w:val="0"/>
        </w:numPr>
        <w:rPr>
          <w:ins w:id="795" w:author="陈章仁" w:date="2018-09-27T15:45:00Z"/>
          <w:rFonts w:ascii="微软雅黑" w:hAnsi="微软雅黑"/>
          <w:szCs w:val="24"/>
        </w:rPr>
        <w:pPrChange w:id="796" w:author="陈章仁" w:date="2018-09-27T15:45:00Z">
          <w:pPr>
            <w:numPr>
              <w:numId w:val="2"/>
            </w:numPr>
          </w:pPr>
        </w:pPrChange>
      </w:pPr>
      <w:ins w:id="797" w:author="陈章仁" w:date="2018-09-27T15:45:00Z">
        <w:r>
          <w:rPr>
            <w:rFonts w:ascii="微软雅黑" w:hAnsi="微软雅黑" w:hint="eastAsia"/>
            <w:szCs w:val="24"/>
          </w:rPr>
          <w:t>十一、</w:t>
        </w:r>
        <w:proofErr w:type="gramStart"/>
        <w:r>
          <w:rPr>
            <w:rFonts w:ascii="微软雅黑" w:hAnsi="微软雅黑" w:hint="eastAsia"/>
            <w:szCs w:val="24"/>
          </w:rPr>
          <w:t>微信公众号</w:t>
        </w:r>
        <w:proofErr w:type="gramEnd"/>
      </w:ins>
    </w:p>
    <w:p w:rsidR="00E41F51" w:rsidRDefault="00EA7EA4">
      <w:pPr>
        <w:pStyle w:val="CD"/>
        <w:ind w:firstLine="480"/>
        <w:rPr>
          <w:ins w:id="798" w:author="陈章仁" w:date="2018-09-27T15:45:00Z"/>
          <w:rFonts w:ascii="仿宋_GB2312" w:hAnsi="仿宋_GB2312" w:cs="仿宋_GB2312"/>
          <w:sz w:val="24"/>
          <w:szCs w:val="24"/>
        </w:rPr>
      </w:pPr>
      <w:ins w:id="799" w:author="陈章仁" w:date="2018-09-27T15:45:00Z">
        <w:r>
          <w:rPr>
            <w:rFonts w:ascii="仿宋_GB2312" w:hAnsi="仿宋_GB2312" w:cs="仿宋_GB2312" w:hint="eastAsia"/>
            <w:sz w:val="24"/>
            <w:szCs w:val="24"/>
            <w:highlight w:val="white"/>
          </w:rPr>
          <w:t>省鉴定指导中心提供</w:t>
        </w:r>
        <w:proofErr w:type="gramStart"/>
        <w:r>
          <w:rPr>
            <w:rFonts w:ascii="仿宋_GB2312" w:hAnsi="仿宋_GB2312" w:cs="仿宋_GB2312" w:hint="eastAsia"/>
            <w:sz w:val="24"/>
            <w:szCs w:val="24"/>
            <w:highlight w:val="white"/>
          </w:rPr>
          <w:t>微信公众号</w:t>
        </w:r>
        <w:proofErr w:type="gramEnd"/>
        <w:r>
          <w:rPr>
            <w:rFonts w:ascii="仿宋_GB2312" w:hAnsi="仿宋_GB2312" w:cs="仿宋_GB2312" w:hint="eastAsia"/>
            <w:sz w:val="24"/>
            <w:szCs w:val="24"/>
            <w:highlight w:val="white"/>
          </w:rPr>
          <w:t>。考生关注公众号后可在微信中</w:t>
        </w:r>
        <w:proofErr w:type="gramStart"/>
        <w:r>
          <w:rPr>
            <w:rFonts w:ascii="仿宋_GB2312" w:hAnsi="仿宋_GB2312" w:cs="仿宋_GB2312" w:hint="eastAsia"/>
            <w:sz w:val="24"/>
            <w:szCs w:val="24"/>
            <w:highlight w:val="white"/>
          </w:rPr>
          <w:t>查看省</w:t>
        </w:r>
        <w:proofErr w:type="gramEnd"/>
        <w:r>
          <w:rPr>
            <w:rFonts w:ascii="仿宋_GB2312" w:hAnsi="仿宋_GB2312" w:cs="仿宋_GB2312" w:hint="eastAsia"/>
            <w:sz w:val="24"/>
            <w:szCs w:val="24"/>
            <w:highlight w:val="white"/>
          </w:rPr>
          <w:t>鉴定指导中心发布的考试相关信息、公告、接收省鉴定指导中心管理人员推送的信息、并可快捷链接到门户网站</w:t>
        </w:r>
        <w:proofErr w:type="gramStart"/>
        <w:r>
          <w:rPr>
            <w:rFonts w:ascii="仿宋_GB2312" w:hAnsi="仿宋_GB2312" w:cs="仿宋_GB2312" w:hint="eastAsia"/>
            <w:sz w:val="24"/>
            <w:szCs w:val="24"/>
            <w:highlight w:val="white"/>
          </w:rPr>
          <w:t>或网报系统</w:t>
        </w:r>
        <w:proofErr w:type="gramEnd"/>
        <w:r>
          <w:rPr>
            <w:rFonts w:ascii="仿宋_GB2312" w:hAnsi="仿宋_GB2312" w:cs="仿宋_GB2312" w:hint="eastAsia"/>
            <w:sz w:val="24"/>
            <w:szCs w:val="24"/>
            <w:highlight w:val="white"/>
          </w:rPr>
          <w:t>。</w:t>
        </w:r>
      </w:ins>
    </w:p>
    <w:p w:rsidR="00E41F51" w:rsidRDefault="00EA7EA4">
      <w:pPr>
        <w:numPr>
          <w:ilvl w:val="255"/>
          <w:numId w:val="0"/>
        </w:numPr>
        <w:ind w:firstLineChars="200" w:firstLine="480"/>
        <w:rPr>
          <w:ins w:id="800" w:author="陈章仁" w:date="2018-09-27T15:45:00Z"/>
          <w:rFonts w:ascii="微软雅黑" w:hAnsi="微软雅黑"/>
          <w:szCs w:val="24"/>
        </w:rPr>
      </w:pPr>
      <w:proofErr w:type="gramStart"/>
      <w:ins w:id="801" w:author="陈章仁" w:date="2018-09-27T15:45:00Z">
        <w:r>
          <w:rPr>
            <w:rFonts w:ascii="仿宋_GB2312" w:eastAsia="仿宋_GB2312" w:hAnsi="宋体" w:hint="eastAsia"/>
            <w:color w:val="000000"/>
            <w:szCs w:val="24"/>
            <w:highlight w:val="white"/>
          </w:rPr>
          <w:t>含信息</w:t>
        </w:r>
        <w:proofErr w:type="gramEnd"/>
        <w:r>
          <w:rPr>
            <w:rFonts w:ascii="仿宋_GB2312" w:eastAsia="仿宋_GB2312" w:hAnsi="宋体" w:hint="eastAsia"/>
            <w:color w:val="000000"/>
            <w:szCs w:val="24"/>
            <w:highlight w:val="white"/>
          </w:rPr>
          <w:t>浏览、登录门户及</w:t>
        </w:r>
        <w:proofErr w:type="gramStart"/>
        <w:r>
          <w:rPr>
            <w:rFonts w:ascii="仿宋_GB2312" w:eastAsia="仿宋_GB2312" w:hAnsi="宋体" w:hint="eastAsia"/>
            <w:color w:val="000000"/>
            <w:szCs w:val="24"/>
            <w:highlight w:val="white"/>
          </w:rPr>
          <w:t>网报链接</w:t>
        </w:r>
        <w:proofErr w:type="gramEnd"/>
        <w:r>
          <w:rPr>
            <w:rFonts w:ascii="仿宋_GB2312" w:eastAsia="仿宋_GB2312" w:hAnsi="宋体" w:hint="eastAsia"/>
            <w:color w:val="000000"/>
            <w:szCs w:val="24"/>
            <w:highlight w:val="white"/>
          </w:rPr>
          <w:t>、信息推送、中心简介、鉴定动态</w:t>
        </w:r>
      </w:ins>
    </w:p>
    <w:p w:rsidR="00E41F51" w:rsidRDefault="00EA7EA4" w:rsidP="00E41F51">
      <w:pPr>
        <w:pStyle w:val="CD"/>
        <w:numPr>
          <w:ilvl w:val="255"/>
          <w:numId w:val="0"/>
        </w:numPr>
        <w:rPr>
          <w:ins w:id="802" w:author="陈章仁" w:date="2018-09-27T15:45:00Z"/>
          <w:rFonts w:ascii="微软雅黑" w:eastAsia="微软雅黑" w:hAnsi="微软雅黑" w:cs="微软雅黑"/>
          <w:sz w:val="24"/>
          <w:szCs w:val="24"/>
          <w:highlight w:val="white"/>
        </w:rPr>
        <w:pPrChange w:id="803" w:author="陈章仁" w:date="2018-09-27T15:45:00Z">
          <w:pPr>
            <w:pStyle w:val="CD"/>
            <w:numPr>
              <w:numId w:val="2"/>
            </w:numPr>
            <w:ind w:firstLineChars="0" w:firstLine="0"/>
          </w:pPr>
        </w:pPrChange>
      </w:pPr>
      <w:ins w:id="804" w:author="陈章仁" w:date="2018-09-27T15:45:00Z">
        <w:r>
          <w:rPr>
            <w:rFonts w:ascii="微软雅黑" w:eastAsia="微软雅黑" w:hAnsi="微软雅黑" w:cs="微软雅黑" w:hint="eastAsia"/>
            <w:sz w:val="24"/>
            <w:szCs w:val="24"/>
            <w:highlight w:val="white"/>
          </w:rPr>
          <w:t>十二、省鉴定指导中心门户网站</w:t>
        </w:r>
      </w:ins>
    </w:p>
    <w:p w:rsidR="00E41F51" w:rsidRDefault="00EA7EA4">
      <w:pPr>
        <w:pStyle w:val="CD"/>
        <w:numPr>
          <w:ilvl w:val="255"/>
          <w:numId w:val="0"/>
        </w:numPr>
        <w:ind w:firstLineChars="200" w:firstLine="480"/>
        <w:rPr>
          <w:ins w:id="805" w:author="陈章仁" w:date="2018-09-27T15:45:00Z"/>
          <w:rFonts w:ascii="仿宋_GB2312" w:hAnsi="仿宋_GB2312" w:cs="仿宋_GB2312"/>
          <w:sz w:val="24"/>
          <w:szCs w:val="24"/>
        </w:rPr>
      </w:pPr>
      <w:ins w:id="806" w:author="陈章仁" w:date="2018-09-27T15:45:00Z">
        <w:r>
          <w:rPr>
            <w:rFonts w:ascii="仿宋_GB2312" w:hAnsi="仿宋_GB2312" w:cs="仿宋_GB2312" w:hint="eastAsia"/>
            <w:sz w:val="24"/>
            <w:szCs w:val="24"/>
            <w:highlight w:val="white"/>
          </w:rPr>
          <w:t>省级门户网站系统，是省鉴定中心对外的统一门户。一是为考生及社会用户提供新闻、公告、单位介绍等信息浏览服务；二是提供相关业务办理的快捷链接服务，如链接到网报、准考证打印、成绩查询等业务。</w:t>
        </w:r>
      </w:ins>
    </w:p>
    <w:p w:rsidR="00E41F51" w:rsidRDefault="00EA7EA4">
      <w:pPr>
        <w:ind w:firstLineChars="200" w:firstLine="480"/>
        <w:rPr>
          <w:ins w:id="807" w:author="陈章仁" w:date="2018-09-27T15:45:00Z"/>
          <w:rFonts w:ascii="微软雅黑" w:eastAsia="仿宋_GB2312" w:hAnsi="微软雅黑"/>
          <w:szCs w:val="24"/>
        </w:rPr>
      </w:pPr>
      <w:ins w:id="808" w:author="陈章仁" w:date="2018-09-27T15:45:00Z">
        <w:r>
          <w:rPr>
            <w:rFonts w:ascii="仿宋_GB2312" w:eastAsia="仿宋_GB2312" w:hAnsi="仿宋_GB2312" w:cs="仿宋_GB2312" w:hint="eastAsia"/>
            <w:color w:val="000000"/>
            <w:szCs w:val="24"/>
            <w:highlight w:val="white"/>
          </w:rPr>
          <w:t>包含：首页、政务公开、考试计划、政策法规、资讯中心、鉴定服务、要闻动态、领导信箱、留言、党建综治文明、相关下载、访问统计、与其它网站链接、</w:t>
        </w:r>
        <w:proofErr w:type="gramStart"/>
        <w:r>
          <w:rPr>
            <w:rFonts w:ascii="仿宋_GB2312" w:eastAsia="仿宋_GB2312" w:hAnsi="仿宋_GB2312" w:cs="仿宋_GB2312" w:hint="eastAsia"/>
            <w:color w:val="000000"/>
            <w:szCs w:val="24"/>
            <w:highlight w:val="white"/>
          </w:rPr>
          <w:t>网报入口</w:t>
        </w:r>
        <w:proofErr w:type="gramEnd"/>
        <w:r>
          <w:rPr>
            <w:rFonts w:ascii="仿宋_GB2312" w:eastAsia="仿宋_GB2312" w:hAnsi="仿宋_GB2312" w:cs="仿宋_GB2312" w:hint="eastAsia"/>
            <w:color w:val="000000"/>
            <w:szCs w:val="24"/>
            <w:highlight w:val="white"/>
          </w:rPr>
          <w:t>、准考证打印入、</w:t>
        </w:r>
        <w:proofErr w:type="gramStart"/>
        <w:r>
          <w:rPr>
            <w:rFonts w:ascii="仿宋_GB2312" w:eastAsia="仿宋_GB2312" w:hAnsi="仿宋_GB2312" w:cs="仿宋_GB2312" w:hint="eastAsia"/>
            <w:color w:val="000000"/>
            <w:szCs w:val="24"/>
            <w:highlight w:val="white"/>
          </w:rPr>
          <w:t>口成绩</w:t>
        </w:r>
        <w:proofErr w:type="gramEnd"/>
        <w:r>
          <w:rPr>
            <w:rFonts w:ascii="仿宋_GB2312" w:eastAsia="仿宋_GB2312" w:hAnsi="仿宋_GB2312" w:cs="仿宋_GB2312" w:hint="eastAsia"/>
            <w:color w:val="000000"/>
            <w:szCs w:val="24"/>
            <w:highlight w:val="white"/>
          </w:rPr>
          <w:t>查询入口、证书查询入口、在线学习入口、证</w:t>
        </w:r>
        <w:r>
          <w:rPr>
            <w:rFonts w:ascii="仿宋_GB2312" w:eastAsia="仿宋_GB2312" w:hAnsi="仿宋_GB2312" w:cs="仿宋_GB2312" w:hint="eastAsia"/>
            <w:color w:val="000000"/>
            <w:szCs w:val="24"/>
            <w:highlight w:val="white"/>
          </w:rPr>
          <w:lastRenderedPageBreak/>
          <w:t>书、发票邮寄申请等功能。</w:t>
        </w:r>
      </w:ins>
    </w:p>
    <w:p w:rsidR="00E41F51" w:rsidRDefault="00EA7EA4">
      <w:pPr>
        <w:rPr>
          <w:ins w:id="809" w:author="陈章仁" w:date="2018-09-28T15:22:00Z"/>
          <w:rFonts w:ascii="微软雅黑" w:hAnsi="微软雅黑" w:cs="仿宋_GB2312"/>
          <w:szCs w:val="24"/>
        </w:rPr>
      </w:pPr>
      <w:ins w:id="810" w:author="陈章仁" w:date="2018-09-28T15:22:00Z">
        <w:r>
          <w:rPr>
            <w:rFonts w:ascii="微软雅黑" w:hAnsi="微软雅黑" w:cs="仿宋_GB2312" w:hint="eastAsia"/>
            <w:szCs w:val="24"/>
          </w:rPr>
          <w:t>所有数据的修改或操作都要有记录，并做好各类日志，以便能查看。</w:t>
        </w:r>
      </w:ins>
    </w:p>
    <w:p w:rsidR="00E41F51" w:rsidRDefault="00E41F51">
      <w:pPr>
        <w:rPr>
          <w:del w:id="811" w:author="陈章仁" w:date="2018-09-28T15:22:00Z"/>
          <w:rFonts w:ascii="微软雅黑" w:hAnsi="微软雅黑"/>
          <w:szCs w:val="24"/>
        </w:rPr>
      </w:pPr>
    </w:p>
    <w:p w:rsidR="00E41F51" w:rsidRDefault="00EA7EA4">
      <w:pPr>
        <w:spacing w:line="720" w:lineRule="auto"/>
        <w:rPr>
          <w:del w:id="812" w:author="陈章仁" w:date="2018-09-27T15:45:00Z"/>
          <w:rFonts w:ascii="微软雅黑" w:hAnsi="微软雅黑"/>
          <w:szCs w:val="24"/>
        </w:rPr>
      </w:pPr>
      <w:del w:id="813" w:author="陈章仁" w:date="2018-09-27T15:45:00Z">
        <w:r>
          <w:rPr>
            <w:rFonts w:ascii="微软雅黑" w:hAnsi="微软雅黑"/>
            <w:noProof/>
            <w:szCs w:val="24"/>
            <w:rPrChange w:id="814" w:author="Unknown">
              <w:rPr>
                <w:noProof/>
              </w:rPr>
            </w:rPrChange>
          </w:rPr>
          <mc:AlternateContent>
            <mc:Choice Requires="wps">
              <w:drawing>
                <wp:anchor distT="0" distB="0" distL="114300" distR="114300" simplePos="0" relativeHeight="251663360" behindDoc="0" locked="0" layoutInCell="1" allowOverlap="1">
                  <wp:simplePos x="0" y="0"/>
                  <wp:positionH relativeFrom="column">
                    <wp:posOffset>133350</wp:posOffset>
                  </wp:positionH>
                  <wp:positionV relativeFrom="paragraph">
                    <wp:posOffset>319405</wp:posOffset>
                  </wp:positionV>
                  <wp:extent cx="5781675" cy="28575"/>
                  <wp:effectExtent l="0" t="0" r="28575" b="28575"/>
                  <wp:wrapNone/>
                  <wp:docPr id="1" name="直接连接符 1"/>
                  <wp:cNvGraphicFramePr/>
                  <a:graphic xmlns:a="http://schemas.openxmlformats.org/drawingml/2006/main">
                    <a:graphicData uri="http://schemas.microsoft.com/office/word/2010/wordprocessingShape">
                      <wps:wsp>
                        <wps:cNvCnPr/>
                        <wps:spPr>
                          <a:xfrm flipV="1">
                            <a:off x="0" y="0"/>
                            <a:ext cx="578167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0.5pt;margin-top:25.15pt;height:2.25pt;width:455.25pt;z-index:251663360;mso-width-relative:page;mso-height-relative:page;" filled="f" stroked="t" coordsize="21600,21600" o:gfxdata="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4o6fh1wAAAAgBAAAPAAAAAAAAAAEAIAAAACIA&#10;AABkcnMvZG93bnJldi54bWxQSwECFAAUAAAACACHTuJA98k7PNEBAABxAwAADgAAAAAAAAABACAA&#10;AAAmAQAAZHJzL2Uyb0RvYy54bWxQSwUGAAAAAAYABgBZAQAAaQUAAAAA&#10;">
                  <v:fill on="f" focussize="0,0"/>
                  <v:stroke weight="0.5pt" color="#000000 [3200]" miterlimit="8" joinstyle="miter"/>
                  <v:imagedata o:title=""/>
                  <o:lock v:ext="edit" aspectratio="f"/>
                </v:line>
              </w:pict>
            </mc:Fallback>
          </mc:AlternateContent>
        </w:r>
      </w:del>
    </w:p>
    <w:p w:rsidR="00E41F51" w:rsidRDefault="00EA7EA4">
      <w:pPr>
        <w:rPr>
          <w:ins w:id="815" w:author="陈章仁" w:date="2018-09-27T15:48:00Z"/>
          <w:rFonts w:ascii="微软雅黑" w:hAnsi="微软雅黑" w:cs="仿宋_GB2312"/>
          <w:szCs w:val="24"/>
        </w:rPr>
      </w:pPr>
      <w:ins w:id="816" w:author="陈章仁" w:date="2018-09-27T15:48:00Z">
        <w:r>
          <w:rPr>
            <w:rFonts w:ascii="微软雅黑" w:hAnsi="微软雅黑" w:cs="仿宋_GB2312" w:hint="eastAsia"/>
            <w:szCs w:val="24"/>
          </w:rPr>
          <w:t>预留技能等级评价、企业自主评价等其他接口。</w:t>
        </w:r>
      </w:ins>
    </w:p>
    <w:p w:rsidR="00E41F51" w:rsidRDefault="00EA7EA4">
      <w:pPr>
        <w:rPr>
          <w:ins w:id="817" w:author="陈章仁" w:date="2018-09-27T15:48:00Z"/>
          <w:rFonts w:ascii="微软雅黑" w:hAnsi="微软雅黑" w:cs="仿宋_GB2312"/>
          <w:szCs w:val="24"/>
        </w:rPr>
      </w:pPr>
      <w:ins w:id="818" w:author="陈章仁" w:date="2018-09-27T15:48:00Z">
        <w:r>
          <w:rPr>
            <w:rFonts w:ascii="微软雅黑" w:hAnsi="微软雅黑" w:cs="仿宋_GB2312" w:hint="eastAsia"/>
            <w:szCs w:val="24"/>
          </w:rPr>
          <w:t>以上功能是鉴定服务管理平台的主要功能，在后期开发或使用过程中，有些功能或与其他系统的对接方面还会有增加</w:t>
        </w:r>
      </w:ins>
      <w:ins w:id="819" w:author="陈章仁" w:date="2018-09-28T15:21:00Z">
        <w:r>
          <w:rPr>
            <w:rFonts w:ascii="微软雅黑" w:hAnsi="微软雅黑" w:cs="仿宋_GB2312" w:hint="eastAsia"/>
            <w:szCs w:val="24"/>
          </w:rPr>
          <w:t>或</w:t>
        </w:r>
      </w:ins>
      <w:ins w:id="820" w:author="陈章仁" w:date="2018-09-27T15:48:00Z">
        <w:r>
          <w:rPr>
            <w:rFonts w:ascii="微软雅黑" w:hAnsi="微软雅黑" w:cs="仿宋_GB2312" w:hint="eastAsia"/>
            <w:szCs w:val="24"/>
          </w:rPr>
          <w:t>修改，需后续再完善及优化。</w:t>
        </w:r>
      </w:ins>
    </w:p>
    <w:p w:rsidR="00E41F51" w:rsidRDefault="00E41F51">
      <w:pPr>
        <w:spacing w:line="720" w:lineRule="auto"/>
        <w:jc w:val="right"/>
        <w:rPr>
          <w:ins w:id="821" w:author="陈章仁" w:date="2018-09-27T15:45:00Z"/>
          <w:rFonts w:ascii="微软雅黑" w:hAnsi="微软雅黑"/>
          <w:szCs w:val="24"/>
        </w:rPr>
      </w:pPr>
    </w:p>
    <w:p w:rsidR="00E41F51" w:rsidRDefault="00E41F51">
      <w:pPr>
        <w:spacing w:line="720" w:lineRule="auto"/>
        <w:jc w:val="right"/>
        <w:rPr>
          <w:ins w:id="822" w:author="陈章仁" w:date="2018-09-27T15:45:00Z"/>
          <w:rFonts w:ascii="微软雅黑" w:hAnsi="微软雅黑"/>
          <w:szCs w:val="24"/>
        </w:rPr>
      </w:pPr>
    </w:p>
    <w:p w:rsidR="00E41F51" w:rsidRDefault="00EA7EA4">
      <w:pPr>
        <w:spacing w:line="720" w:lineRule="auto"/>
        <w:jc w:val="right"/>
        <w:rPr>
          <w:rFonts w:ascii="微软雅黑" w:hAnsi="微软雅黑"/>
          <w:szCs w:val="24"/>
        </w:rPr>
      </w:pPr>
      <w:r>
        <w:rPr>
          <w:rFonts w:ascii="微软雅黑" w:hAnsi="微软雅黑" w:hint="eastAsia"/>
          <w:szCs w:val="24"/>
        </w:rPr>
        <w:t>双方确认以上软件需求正确无误。</w:t>
      </w:r>
    </w:p>
    <w:p w:rsidR="00E41F51" w:rsidRDefault="00EA7EA4" w:rsidP="00E41F51">
      <w:pPr>
        <w:spacing w:line="720" w:lineRule="auto"/>
        <w:jc w:val="center"/>
        <w:rPr>
          <w:rFonts w:ascii="微软雅黑" w:hAnsi="微软雅黑"/>
          <w:szCs w:val="24"/>
        </w:rPr>
        <w:pPrChange w:id="823" w:author="陈章仁" w:date="2018-09-27T15:45:00Z">
          <w:pPr>
            <w:spacing w:line="720" w:lineRule="auto"/>
            <w:jc w:val="right"/>
          </w:pPr>
        </w:pPrChange>
      </w:pPr>
      <w:ins w:id="824" w:author="陈章仁" w:date="2018-09-27T15:45:00Z">
        <w:r>
          <w:rPr>
            <w:rFonts w:ascii="微软雅黑" w:hAnsi="微软雅黑" w:hint="eastAsia"/>
            <w:szCs w:val="24"/>
          </w:rPr>
          <w:t xml:space="preserve">                           </w:t>
        </w:r>
      </w:ins>
      <w:ins w:id="825" w:author="陈章仁" w:date="2018-09-27T15:46:00Z">
        <w:r>
          <w:rPr>
            <w:rFonts w:ascii="微软雅黑" w:hAnsi="微软雅黑" w:hint="eastAsia"/>
            <w:szCs w:val="24"/>
          </w:rPr>
          <w:t xml:space="preserve">                     </w:t>
        </w:r>
      </w:ins>
      <w:r>
        <w:rPr>
          <w:rFonts w:ascii="微软雅黑" w:hAnsi="微软雅黑"/>
          <w:szCs w:val="24"/>
        </w:rPr>
        <w:t>客户签字</w:t>
      </w:r>
    </w:p>
    <w:p w:rsidR="00E41F51" w:rsidRDefault="00EA7EA4">
      <w:pPr>
        <w:jc w:val="right"/>
        <w:rPr>
          <w:rFonts w:ascii="微软雅黑" w:hAnsi="微软雅黑"/>
          <w:szCs w:val="24"/>
        </w:rPr>
      </w:pPr>
      <w:r>
        <w:rPr>
          <w:rFonts w:hint="eastAsia"/>
          <w:shd w:val="clear" w:color="auto" w:fill="FFFFFF"/>
        </w:rPr>
        <w:t>综合科：</w:t>
      </w:r>
      <w:r>
        <w:rPr>
          <w:rFonts w:hint="eastAsia"/>
          <w:shd w:val="clear" w:color="auto" w:fill="FFFFFF"/>
        </w:rPr>
        <w:t>_</w:t>
      </w:r>
      <w:r>
        <w:rPr>
          <w:shd w:val="clear" w:color="auto" w:fill="FFFFFF"/>
        </w:rPr>
        <w:t>____________</w:t>
      </w:r>
    </w:p>
    <w:p w:rsidR="00E41F51" w:rsidRDefault="00EA7EA4">
      <w:pPr>
        <w:jc w:val="right"/>
        <w:rPr>
          <w:rFonts w:ascii="微软雅黑" w:hAnsi="微软雅黑"/>
          <w:szCs w:val="24"/>
        </w:rPr>
      </w:pPr>
      <w:r>
        <w:rPr>
          <w:rFonts w:hint="eastAsia"/>
          <w:shd w:val="clear" w:color="auto" w:fill="FFFFFF"/>
        </w:rPr>
        <w:t>鉴定</w:t>
      </w:r>
      <w:proofErr w:type="gramStart"/>
      <w:r>
        <w:rPr>
          <w:rFonts w:hint="eastAsia"/>
          <w:shd w:val="clear" w:color="auto" w:fill="FFFFFF"/>
        </w:rPr>
        <w:t>一</w:t>
      </w:r>
      <w:proofErr w:type="gramEnd"/>
      <w:r>
        <w:rPr>
          <w:rFonts w:hint="eastAsia"/>
          <w:shd w:val="clear" w:color="auto" w:fill="FFFFFF"/>
        </w:rPr>
        <w:t>科：</w:t>
      </w:r>
      <w:r>
        <w:rPr>
          <w:rFonts w:hint="eastAsia"/>
          <w:shd w:val="clear" w:color="auto" w:fill="FFFFFF"/>
        </w:rPr>
        <w:t>_</w:t>
      </w:r>
      <w:r>
        <w:rPr>
          <w:shd w:val="clear" w:color="auto" w:fill="FFFFFF"/>
        </w:rPr>
        <w:t>____________</w:t>
      </w:r>
    </w:p>
    <w:p w:rsidR="00E41F51" w:rsidRDefault="00EA7EA4">
      <w:pPr>
        <w:jc w:val="right"/>
        <w:rPr>
          <w:shd w:val="clear" w:color="auto" w:fill="FFFFFF"/>
        </w:rPr>
      </w:pPr>
      <w:r>
        <w:rPr>
          <w:rFonts w:hint="eastAsia"/>
          <w:shd w:val="clear" w:color="auto" w:fill="FFFFFF"/>
        </w:rPr>
        <w:t>鉴定二科：</w:t>
      </w:r>
      <w:r>
        <w:rPr>
          <w:rFonts w:hint="eastAsia"/>
          <w:shd w:val="clear" w:color="auto" w:fill="FFFFFF"/>
        </w:rPr>
        <w:t>_</w:t>
      </w:r>
      <w:r>
        <w:rPr>
          <w:shd w:val="clear" w:color="auto" w:fill="FFFFFF"/>
        </w:rPr>
        <w:t>____________</w:t>
      </w:r>
    </w:p>
    <w:p w:rsidR="00E41F51" w:rsidRDefault="00EA7EA4">
      <w:pPr>
        <w:jc w:val="right"/>
        <w:rPr>
          <w:rFonts w:ascii="微软雅黑" w:hAnsi="微软雅黑"/>
          <w:szCs w:val="24"/>
        </w:rPr>
      </w:pPr>
      <w:r>
        <w:rPr>
          <w:rFonts w:hint="eastAsia"/>
          <w:shd w:val="clear" w:color="auto" w:fill="FFFFFF"/>
        </w:rPr>
        <w:t>技能竞赛科：</w:t>
      </w:r>
      <w:r>
        <w:rPr>
          <w:rFonts w:hint="eastAsia"/>
          <w:shd w:val="clear" w:color="auto" w:fill="FFFFFF"/>
        </w:rPr>
        <w:t>_</w:t>
      </w:r>
      <w:r>
        <w:rPr>
          <w:shd w:val="clear" w:color="auto" w:fill="FFFFFF"/>
        </w:rPr>
        <w:t>____________</w:t>
      </w:r>
    </w:p>
    <w:p w:rsidR="00E41F51" w:rsidRDefault="00EA7EA4">
      <w:pPr>
        <w:jc w:val="right"/>
        <w:rPr>
          <w:rFonts w:ascii="微软雅黑" w:hAnsi="微软雅黑"/>
          <w:szCs w:val="24"/>
        </w:rPr>
      </w:pPr>
      <w:r>
        <w:rPr>
          <w:rFonts w:hint="eastAsia"/>
          <w:shd w:val="clear" w:color="auto" w:fill="FFFFFF"/>
        </w:rPr>
        <w:t>命题管理科：</w:t>
      </w:r>
      <w:r>
        <w:rPr>
          <w:rFonts w:hint="eastAsia"/>
          <w:shd w:val="clear" w:color="auto" w:fill="FFFFFF"/>
        </w:rPr>
        <w:t>_</w:t>
      </w:r>
      <w:r>
        <w:rPr>
          <w:shd w:val="clear" w:color="auto" w:fill="FFFFFF"/>
        </w:rPr>
        <w:t>____________</w:t>
      </w:r>
    </w:p>
    <w:p w:rsidR="00E41F51" w:rsidRDefault="00EA7EA4">
      <w:pPr>
        <w:jc w:val="right"/>
        <w:rPr>
          <w:shd w:val="clear" w:color="auto" w:fill="FFFFFF"/>
        </w:rPr>
      </w:pPr>
      <w:r>
        <w:rPr>
          <w:rFonts w:hint="eastAsia"/>
          <w:shd w:val="clear" w:color="auto" w:fill="FFFFFF"/>
        </w:rPr>
        <w:t>质量督导科：</w:t>
      </w:r>
      <w:r>
        <w:rPr>
          <w:rFonts w:hint="eastAsia"/>
          <w:shd w:val="clear" w:color="auto" w:fill="FFFFFF"/>
        </w:rPr>
        <w:t>_</w:t>
      </w:r>
      <w:r>
        <w:rPr>
          <w:shd w:val="clear" w:color="auto" w:fill="FFFFFF"/>
        </w:rPr>
        <w:t>____________</w:t>
      </w:r>
    </w:p>
    <w:p w:rsidR="00E41F51" w:rsidRDefault="00EA7EA4">
      <w:pPr>
        <w:jc w:val="right"/>
        <w:rPr>
          <w:rFonts w:ascii="微软雅黑" w:hAnsi="微软雅黑"/>
          <w:szCs w:val="24"/>
        </w:rPr>
      </w:pPr>
      <w:r>
        <w:rPr>
          <w:rFonts w:hint="eastAsia"/>
          <w:shd w:val="clear" w:color="auto" w:fill="FFFFFF"/>
        </w:rPr>
        <w:t>证书科：</w:t>
      </w:r>
      <w:r>
        <w:rPr>
          <w:rFonts w:hint="eastAsia"/>
          <w:shd w:val="clear" w:color="auto" w:fill="FFFFFF"/>
        </w:rPr>
        <w:t>_</w:t>
      </w:r>
      <w:r>
        <w:rPr>
          <w:shd w:val="clear" w:color="auto" w:fill="FFFFFF"/>
        </w:rPr>
        <w:t>____________</w:t>
      </w:r>
    </w:p>
    <w:p w:rsidR="00E41F51" w:rsidRDefault="00E41F51">
      <w:pPr>
        <w:spacing w:line="720" w:lineRule="auto"/>
        <w:jc w:val="right"/>
        <w:rPr>
          <w:rFonts w:ascii="微软雅黑" w:hAnsi="微软雅黑"/>
          <w:szCs w:val="24"/>
        </w:rPr>
      </w:pPr>
    </w:p>
    <w:p w:rsidR="00E41F51" w:rsidRDefault="00EA7EA4">
      <w:pPr>
        <w:spacing w:line="720" w:lineRule="auto"/>
        <w:jc w:val="right"/>
        <w:rPr>
          <w:rFonts w:ascii="微软雅黑" w:hAnsi="微软雅黑"/>
          <w:szCs w:val="24"/>
        </w:rPr>
      </w:pPr>
      <w:r>
        <w:rPr>
          <w:rFonts w:ascii="微软雅黑" w:hAnsi="微软雅黑"/>
          <w:szCs w:val="24"/>
        </w:rPr>
        <w:lastRenderedPageBreak/>
        <w:t>日期：</w:t>
      </w:r>
      <w:r>
        <w:rPr>
          <w:rFonts w:hint="eastAsia"/>
          <w:shd w:val="clear" w:color="auto" w:fill="FFFFFF"/>
        </w:rPr>
        <w:t>_</w:t>
      </w:r>
      <w:r>
        <w:rPr>
          <w:shd w:val="clear" w:color="auto" w:fill="FFFFFF"/>
        </w:rPr>
        <w:t>____________</w:t>
      </w:r>
    </w:p>
    <w:sectPr w:rsidR="00E41F51">
      <w:footerReference w:type="default" r:id="rId10"/>
      <w:footerReference w:type="first" r:id="rId11"/>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2808" w:rsidRDefault="003B2808">
      <w:r>
        <w:separator/>
      </w:r>
    </w:p>
  </w:endnote>
  <w:endnote w:type="continuationSeparator" w:id="0">
    <w:p w:rsidR="003B2808" w:rsidRDefault="003B2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1" w:usb1="080E0000" w:usb2="00000000" w:usb3="00000000" w:csb0="00040000" w:csb1="00000000"/>
  </w:font>
  <w:font w:name="Consolas">
    <w:panose1 w:val="020B0609020204030204"/>
    <w:charset w:val="00"/>
    <w:family w:val="modern"/>
    <w:pitch w:val="fixed"/>
    <w:sig w:usb0="E00006FF" w:usb1="0000FCFF" w:usb2="00000001" w:usb3="00000000" w:csb0="0000019F" w:csb1="00000000"/>
  </w:font>
  <w:font w:name="汉仪仿宋简">
    <w:altName w:val="仿宋"/>
    <w:charset w:val="86"/>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EA4" w:rsidRDefault="00EA7EA4">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7EA4" w:rsidRDefault="00EA7EA4">
                          <w:pPr>
                            <w:pStyle w:val="a3"/>
                          </w:pPr>
                          <w:r>
                            <w:rPr>
                              <w:rFonts w:hint="eastAsia"/>
                            </w:rPr>
                            <w:fldChar w:fldCharType="begin"/>
                          </w:r>
                          <w:r>
                            <w:rPr>
                              <w:rFonts w:hint="eastAsia"/>
                            </w:rPr>
                            <w:instrText xml:space="preserve"> PAGE  \* MERGEFORMAT </w:instrText>
                          </w:r>
                          <w:r>
                            <w:rPr>
                              <w:rFonts w:hint="eastAsia"/>
                            </w:rPr>
                            <w:fldChar w:fldCharType="separate"/>
                          </w:r>
                          <w:r w:rsidR="003A5011">
                            <w:rPr>
                              <w:noProof/>
                            </w:rPr>
                            <w:t>64</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32"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O3pYmthAgAACgUAAA4AAAAAAAAAAAAAAAAALgIAAGRycy9lMm9Eb2MueG1s&#10;UEsBAi0AFAAGAAgAAAAhAHGq0bnXAAAABQEAAA8AAAAAAAAAAAAAAAAAuwQAAGRycy9kb3ducmV2&#10;LnhtbFBLBQYAAAAABAAEAPMAAAC/BQAAAAA=&#10;" filled="f" stroked="f" strokeweight=".5pt">
              <v:textbox style="mso-fit-shape-to-text:t" inset="0,0,0,0">
                <w:txbxContent>
                  <w:p w:rsidR="00EA7EA4" w:rsidRDefault="00EA7EA4">
                    <w:pPr>
                      <w:pStyle w:val="a3"/>
                    </w:pPr>
                    <w:r>
                      <w:rPr>
                        <w:rFonts w:hint="eastAsia"/>
                      </w:rPr>
                      <w:fldChar w:fldCharType="begin"/>
                    </w:r>
                    <w:r>
                      <w:rPr>
                        <w:rFonts w:hint="eastAsia"/>
                      </w:rPr>
                      <w:instrText xml:space="preserve"> PAGE  \* MERGEFORMAT </w:instrText>
                    </w:r>
                    <w:r>
                      <w:rPr>
                        <w:rFonts w:hint="eastAsia"/>
                      </w:rPr>
                      <w:fldChar w:fldCharType="separate"/>
                    </w:r>
                    <w:r w:rsidR="003A5011">
                      <w:rPr>
                        <w:noProof/>
                      </w:rPr>
                      <w:t>64</w:t>
                    </w:r>
                    <w:r>
                      <w:rPr>
                        <w:rFonts w:hint="eastAsia"/>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EA4" w:rsidRDefault="00EA7EA4">
    <w:pPr>
      <w:pStyle w:val="a3"/>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7EA4" w:rsidRDefault="00EA7EA4">
                          <w:pPr>
                            <w:pStyle w:val="a3"/>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9"/>
                      <w:rPr>
                        <w:rFonts w:hint="eastAsia" w:eastAsia="微软雅黑"/>
                        <w:lang w:eastAsia="zh-CN"/>
                      </w:rPr>
                    </w:pP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2808" w:rsidRDefault="003B2808">
      <w:r>
        <w:separator/>
      </w:r>
    </w:p>
  </w:footnote>
  <w:footnote w:type="continuationSeparator" w:id="0">
    <w:p w:rsidR="003B2808" w:rsidRDefault="003B28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486762"/>
    <w:multiLevelType w:val="multilevel"/>
    <w:tmpl w:val="59486762"/>
    <w:lvl w:ilvl="0">
      <w:start w:val="1"/>
      <w:numFmt w:val="chineseCountingThousand"/>
      <w:pStyle w:val="1"/>
      <w:lvlText w:val="%1："/>
      <w:lvlJc w:val="left"/>
      <w:pPr>
        <w:ind w:left="425" w:hanging="425"/>
      </w:pPr>
      <w:rPr>
        <w:rFonts w:hint="eastAsia"/>
      </w:rPr>
    </w:lvl>
    <w:lvl w:ilvl="1">
      <w:start w:val="1"/>
      <w:numFmt w:val="decimal"/>
      <w:pStyle w:val="2"/>
      <w:isLgl/>
      <w:lvlText w:val="%1.%2"/>
      <w:lvlJc w:val="left"/>
      <w:pPr>
        <w:ind w:left="425" w:hanging="425"/>
      </w:pPr>
      <w:rPr>
        <w:rFonts w:hint="eastAsia"/>
      </w:rPr>
    </w:lvl>
    <w:lvl w:ilvl="2">
      <w:start w:val="1"/>
      <w:numFmt w:val="decimal"/>
      <w:pStyle w:val="3"/>
      <w:isLgl/>
      <w:lvlText w:val="%1.%2.%3"/>
      <w:lvlJc w:val="left"/>
      <w:pPr>
        <w:ind w:left="425" w:hanging="425"/>
      </w:pPr>
      <w:rPr>
        <w:rFonts w:hint="eastAsia"/>
      </w:rPr>
    </w:lvl>
    <w:lvl w:ilvl="3">
      <w:start w:val="1"/>
      <w:numFmt w:val="decimal"/>
      <w:pStyle w:val="4"/>
      <w:isLgl/>
      <w:lvlText w:val="%1.%2.%3.%4"/>
      <w:lvlJc w:val="left"/>
      <w:pPr>
        <w:ind w:left="425" w:hanging="425"/>
      </w:pPr>
      <w:rPr>
        <w:rFonts w:hint="eastAsia"/>
      </w:rPr>
    </w:lvl>
    <w:lvl w:ilvl="4">
      <w:start w:val="1"/>
      <w:numFmt w:val="decimal"/>
      <w:pStyle w:val="5"/>
      <w:isLgl/>
      <w:lvlText w:val="%1.%2.%3.%4.%5"/>
      <w:lvlJc w:val="left"/>
      <w:pPr>
        <w:ind w:left="425" w:hanging="425"/>
      </w:pPr>
      <w:rPr>
        <w:rFonts w:hint="eastAsia"/>
      </w:rPr>
    </w:lvl>
    <w:lvl w:ilvl="5">
      <w:start w:val="1"/>
      <w:numFmt w:val="decimal"/>
      <w:pStyle w:val="6"/>
      <w:isLgl/>
      <w:lvlText w:val="%1.%2.%3.%4.%5.%6"/>
      <w:lvlJc w:val="left"/>
      <w:pPr>
        <w:ind w:left="425" w:hanging="425"/>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6CDCEBA4"/>
    <w:multiLevelType w:val="singleLevel"/>
    <w:tmpl w:val="6CDCEBA4"/>
    <w:lvl w:ilvl="0">
      <w:start w:val="9"/>
      <w:numFmt w:val="chineseCounting"/>
      <w:suff w:val="nothing"/>
      <w:lvlText w:val="%1、"/>
      <w:lvlJc w:val="left"/>
      <w:rPr>
        <w:rFonts w:hint="eastAsia"/>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陈章仁">
    <w15:presenceInfo w15:providerId="None" w15:userId="陈章仁"/>
  </w15:person>
  <w15:person w15:author="danger wq">
    <w15:presenceInfo w15:providerId="Windows Live" w15:userId="140200150191ab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oNotDisplayPageBoundaries/>
  <w:bordersDoNotSurroundHeader/>
  <w:bordersDoNotSurroundFooter/>
  <w:proofState w:spelling="clean" w:grammar="clean"/>
  <w:trackRevision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EBC"/>
    <w:rsid w:val="00015EE2"/>
    <w:rsid w:val="0002053F"/>
    <w:rsid w:val="00031F21"/>
    <w:rsid w:val="00051FD9"/>
    <w:rsid w:val="00075065"/>
    <w:rsid w:val="000771E8"/>
    <w:rsid w:val="000868C0"/>
    <w:rsid w:val="000B167B"/>
    <w:rsid w:val="000D4BBE"/>
    <w:rsid w:val="000D6DB1"/>
    <w:rsid w:val="000E111C"/>
    <w:rsid w:val="00143B11"/>
    <w:rsid w:val="00164F06"/>
    <w:rsid w:val="001802C2"/>
    <w:rsid w:val="001C439D"/>
    <w:rsid w:val="001D49B6"/>
    <w:rsid w:val="001D5D17"/>
    <w:rsid w:val="00203509"/>
    <w:rsid w:val="00237D7B"/>
    <w:rsid w:val="00250925"/>
    <w:rsid w:val="002554FC"/>
    <w:rsid w:val="002618B5"/>
    <w:rsid w:val="00270B3D"/>
    <w:rsid w:val="00283484"/>
    <w:rsid w:val="00314294"/>
    <w:rsid w:val="003243A0"/>
    <w:rsid w:val="003316DE"/>
    <w:rsid w:val="00336E31"/>
    <w:rsid w:val="00363ADC"/>
    <w:rsid w:val="00366F18"/>
    <w:rsid w:val="0037273E"/>
    <w:rsid w:val="0038200D"/>
    <w:rsid w:val="003A5011"/>
    <w:rsid w:val="003B2808"/>
    <w:rsid w:val="003B3906"/>
    <w:rsid w:val="003E7B7C"/>
    <w:rsid w:val="004453F1"/>
    <w:rsid w:val="00454334"/>
    <w:rsid w:val="004730B5"/>
    <w:rsid w:val="0048105F"/>
    <w:rsid w:val="00481543"/>
    <w:rsid w:val="004D4FC2"/>
    <w:rsid w:val="004D68DF"/>
    <w:rsid w:val="004D7043"/>
    <w:rsid w:val="004D74A7"/>
    <w:rsid w:val="004F607E"/>
    <w:rsid w:val="004F74D0"/>
    <w:rsid w:val="0051298B"/>
    <w:rsid w:val="00527BE4"/>
    <w:rsid w:val="005730F3"/>
    <w:rsid w:val="00582269"/>
    <w:rsid w:val="005E6ACA"/>
    <w:rsid w:val="006004D5"/>
    <w:rsid w:val="00624CB7"/>
    <w:rsid w:val="006477DD"/>
    <w:rsid w:val="0069012F"/>
    <w:rsid w:val="006954FF"/>
    <w:rsid w:val="006A47EE"/>
    <w:rsid w:val="006A5024"/>
    <w:rsid w:val="006E3BE3"/>
    <w:rsid w:val="006F2E48"/>
    <w:rsid w:val="00770EBC"/>
    <w:rsid w:val="00784098"/>
    <w:rsid w:val="00786985"/>
    <w:rsid w:val="008062AD"/>
    <w:rsid w:val="0082302D"/>
    <w:rsid w:val="00850FF6"/>
    <w:rsid w:val="008577E8"/>
    <w:rsid w:val="0086244E"/>
    <w:rsid w:val="008B1018"/>
    <w:rsid w:val="009209E5"/>
    <w:rsid w:val="00936845"/>
    <w:rsid w:val="00936E92"/>
    <w:rsid w:val="00937571"/>
    <w:rsid w:val="009377A8"/>
    <w:rsid w:val="009C107C"/>
    <w:rsid w:val="009F74E9"/>
    <w:rsid w:val="00A1775D"/>
    <w:rsid w:val="00A42C11"/>
    <w:rsid w:val="00A53F77"/>
    <w:rsid w:val="00AA10EE"/>
    <w:rsid w:val="00AA1427"/>
    <w:rsid w:val="00B53907"/>
    <w:rsid w:val="00B53EE1"/>
    <w:rsid w:val="00BB3924"/>
    <w:rsid w:val="00C13D3E"/>
    <w:rsid w:val="00C7703D"/>
    <w:rsid w:val="00CC4931"/>
    <w:rsid w:val="00CE4BAD"/>
    <w:rsid w:val="00D02869"/>
    <w:rsid w:val="00D6121B"/>
    <w:rsid w:val="00D644C5"/>
    <w:rsid w:val="00D84A13"/>
    <w:rsid w:val="00DA56E7"/>
    <w:rsid w:val="00DA7F13"/>
    <w:rsid w:val="00DD24DF"/>
    <w:rsid w:val="00DE17AF"/>
    <w:rsid w:val="00DF01A1"/>
    <w:rsid w:val="00E41F51"/>
    <w:rsid w:val="00E86C11"/>
    <w:rsid w:val="00EA3960"/>
    <w:rsid w:val="00EA7EA4"/>
    <w:rsid w:val="00EC228A"/>
    <w:rsid w:val="00EE7BF3"/>
    <w:rsid w:val="00F14C42"/>
    <w:rsid w:val="00F25244"/>
    <w:rsid w:val="00F417DF"/>
    <w:rsid w:val="00F4323D"/>
    <w:rsid w:val="00F47A3F"/>
    <w:rsid w:val="00F708D5"/>
    <w:rsid w:val="00F735A6"/>
    <w:rsid w:val="00F902EE"/>
    <w:rsid w:val="00FA14E6"/>
    <w:rsid w:val="00FA168F"/>
    <w:rsid w:val="00FD227D"/>
    <w:rsid w:val="00FD3AEA"/>
    <w:rsid w:val="050814A3"/>
    <w:rsid w:val="068677D0"/>
    <w:rsid w:val="08667EA7"/>
    <w:rsid w:val="0A694910"/>
    <w:rsid w:val="12D926F1"/>
    <w:rsid w:val="13C7646D"/>
    <w:rsid w:val="15886481"/>
    <w:rsid w:val="17CC5ADB"/>
    <w:rsid w:val="181255E6"/>
    <w:rsid w:val="1E680106"/>
    <w:rsid w:val="1EEE799A"/>
    <w:rsid w:val="1F113FB1"/>
    <w:rsid w:val="1FD0382B"/>
    <w:rsid w:val="22741AF1"/>
    <w:rsid w:val="283D2AE6"/>
    <w:rsid w:val="2910408B"/>
    <w:rsid w:val="2D00212C"/>
    <w:rsid w:val="2D75279F"/>
    <w:rsid w:val="2DDE7116"/>
    <w:rsid w:val="301D7F02"/>
    <w:rsid w:val="302B2CF7"/>
    <w:rsid w:val="30852015"/>
    <w:rsid w:val="30B04BB2"/>
    <w:rsid w:val="329E14F3"/>
    <w:rsid w:val="33183D93"/>
    <w:rsid w:val="38351967"/>
    <w:rsid w:val="386D7627"/>
    <w:rsid w:val="3E0A21BE"/>
    <w:rsid w:val="3E165DCB"/>
    <w:rsid w:val="3E5D2B65"/>
    <w:rsid w:val="41E34DD3"/>
    <w:rsid w:val="422C0BE6"/>
    <w:rsid w:val="42E8732F"/>
    <w:rsid w:val="472D1EB0"/>
    <w:rsid w:val="477D6D45"/>
    <w:rsid w:val="4AEC28A7"/>
    <w:rsid w:val="4B277222"/>
    <w:rsid w:val="4F713C51"/>
    <w:rsid w:val="541E6AA2"/>
    <w:rsid w:val="5967375C"/>
    <w:rsid w:val="5BAE0916"/>
    <w:rsid w:val="694156CB"/>
    <w:rsid w:val="6D1D0134"/>
    <w:rsid w:val="70A876A7"/>
    <w:rsid w:val="726932A0"/>
    <w:rsid w:val="769F7B65"/>
    <w:rsid w:val="7B1A4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5CCCA61E-ABB8-4DFF-8E0E-33DD145F5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微软雅黑" w:hAnsiTheme="minorHAnsi" w:cstheme="minorBidi"/>
      <w:kern w:val="2"/>
      <w:sz w:val="24"/>
      <w:szCs w:val="22"/>
    </w:rPr>
  </w:style>
  <w:style w:type="paragraph" w:styleId="1">
    <w:name w:val="heading 1"/>
    <w:basedOn w:val="a"/>
    <w:next w:val="a"/>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numPr>
        <w:ilvl w:val="1"/>
        <w:numId w:val="1"/>
      </w:numPr>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pPr>
      <w:keepNext/>
      <w:keepLines/>
      <w:numPr>
        <w:ilvl w:val="2"/>
        <w:numId w:val="1"/>
      </w:numPr>
      <w:spacing w:before="260" w:after="260" w:line="416" w:lineRule="auto"/>
      <w:outlineLvl w:val="2"/>
    </w:pPr>
    <w:rPr>
      <w:b/>
      <w:bCs/>
      <w:sz w:val="30"/>
      <w:szCs w:val="32"/>
    </w:rPr>
  </w:style>
  <w:style w:type="paragraph" w:styleId="4">
    <w:name w:val="heading 4"/>
    <w:basedOn w:val="a"/>
    <w:next w:val="a"/>
    <w:link w:val="4Char"/>
    <w:uiPriority w:val="9"/>
    <w:unhideWhenUsed/>
    <w:qFormat/>
    <w:pPr>
      <w:keepNext/>
      <w:keepLines/>
      <w:numPr>
        <w:ilvl w:val="3"/>
        <w:numId w:val="1"/>
      </w:numPr>
      <w:spacing w:before="280" w:after="290" w:line="376" w:lineRule="auto"/>
      <w:outlineLvl w:val="3"/>
    </w:pPr>
    <w:rPr>
      <w:rFonts w:asciiTheme="majorHAnsi" w:hAnsiTheme="majorHAnsi" w:cstheme="majorBidi"/>
      <w:b/>
      <w:bCs/>
      <w:sz w:val="28"/>
      <w:szCs w:val="28"/>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tabs>
        <w:tab w:val="left" w:pos="1020"/>
        <w:tab w:val="right" w:leader="dot" w:pos="8296"/>
      </w:tabs>
      <w:ind w:leftChars="200" w:left="480"/>
    </w:pPr>
  </w:style>
  <w:style w:type="character" w:styleId="a5">
    <w:name w:val="Strong"/>
    <w:basedOn w:val="a0"/>
    <w:uiPriority w:val="22"/>
    <w:qFormat/>
    <w:rPr>
      <w:b/>
      <w:bCs/>
      <w:color w:val="385623" w:themeColor="accent6" w:themeShade="80"/>
      <w:u w:color="FFC000"/>
    </w:rPr>
  </w:style>
  <w:style w:type="character" w:styleId="a6">
    <w:name w:val="Hyperlink"/>
    <w:basedOn w:val="a0"/>
    <w:uiPriority w:val="99"/>
    <w:unhideWhenUsed/>
    <w:qFormat/>
    <w:rPr>
      <w:color w:val="0563C1" w:themeColor="hyperlink"/>
      <w:u w:val="single"/>
    </w:rPr>
  </w:style>
  <w:style w:type="character" w:customStyle="1" w:styleId="1Char">
    <w:name w:val="标题 1 Char"/>
    <w:basedOn w:val="a0"/>
    <w:link w:val="1"/>
    <w:uiPriority w:val="9"/>
    <w:qFormat/>
    <w:rPr>
      <w:rFonts w:eastAsia="微软雅黑"/>
      <w:b/>
      <w:bCs/>
      <w:kern w:val="44"/>
      <w:sz w:val="44"/>
      <w:szCs w:val="44"/>
    </w:rPr>
  </w:style>
  <w:style w:type="character" w:customStyle="1" w:styleId="2Char">
    <w:name w:val="标题 2 Char"/>
    <w:basedOn w:val="a0"/>
    <w:link w:val="2"/>
    <w:uiPriority w:val="9"/>
    <w:qFormat/>
    <w:rPr>
      <w:rFonts w:asciiTheme="majorHAnsi" w:eastAsia="微软雅黑" w:hAnsiTheme="majorHAnsi" w:cstheme="majorBidi"/>
      <w:b/>
      <w:bCs/>
      <w:sz w:val="32"/>
      <w:szCs w:val="32"/>
    </w:rPr>
  </w:style>
  <w:style w:type="character" w:customStyle="1" w:styleId="3Char">
    <w:name w:val="标题 3 Char"/>
    <w:basedOn w:val="a0"/>
    <w:link w:val="3"/>
    <w:uiPriority w:val="9"/>
    <w:qFormat/>
    <w:rPr>
      <w:rFonts w:eastAsia="微软雅黑"/>
      <w:b/>
      <w:bCs/>
      <w:sz w:val="30"/>
      <w:szCs w:val="32"/>
    </w:rPr>
  </w:style>
  <w:style w:type="character" w:customStyle="1" w:styleId="4Char">
    <w:name w:val="标题 4 Char"/>
    <w:basedOn w:val="a0"/>
    <w:link w:val="4"/>
    <w:uiPriority w:val="9"/>
    <w:qFormat/>
    <w:rPr>
      <w:rFonts w:asciiTheme="majorHAnsi" w:eastAsia="微软雅黑" w:hAnsiTheme="majorHAnsi" w:cstheme="majorBidi"/>
      <w:b/>
      <w:bCs/>
      <w:sz w:val="28"/>
      <w:szCs w:val="28"/>
    </w:rPr>
  </w:style>
  <w:style w:type="character" w:customStyle="1" w:styleId="5Char">
    <w:name w:val="标题 5 Char"/>
    <w:basedOn w:val="a0"/>
    <w:link w:val="5"/>
    <w:uiPriority w:val="9"/>
    <w:qFormat/>
    <w:rPr>
      <w:rFonts w:eastAsia="微软雅黑"/>
      <w:b/>
      <w:bCs/>
      <w:sz w:val="28"/>
      <w:szCs w:val="28"/>
    </w:rPr>
  </w:style>
  <w:style w:type="character" w:customStyle="1" w:styleId="6Char">
    <w:name w:val="标题 6 Char"/>
    <w:basedOn w:val="a0"/>
    <w:link w:val="6"/>
    <w:uiPriority w:val="9"/>
    <w:semiHidden/>
    <w:qFormat/>
    <w:rPr>
      <w:rFonts w:asciiTheme="majorHAnsi" w:eastAsiaTheme="majorEastAsia" w:hAnsiTheme="majorHAnsi" w:cstheme="majorBidi"/>
      <w:b/>
      <w:bCs/>
      <w:sz w:val="24"/>
      <w:szCs w:val="24"/>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7">
    <w:name w:val="List Paragraph"/>
    <w:basedOn w:val="a"/>
    <w:uiPriority w:val="34"/>
    <w:qFormat/>
    <w:pPr>
      <w:ind w:firstLineChars="200" w:firstLine="420"/>
    </w:pPr>
  </w:style>
  <w:style w:type="paragraph" w:customStyle="1" w:styleId="TOC1">
    <w:name w:val="TOC 标题1"/>
    <w:basedOn w:val="1"/>
    <w:next w:val="a"/>
    <w:uiPriority w:val="39"/>
    <w:unhideWhenUsed/>
    <w:qFormat/>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8">
    <w:name w:val="No Spacing"/>
    <w:link w:val="Char1"/>
    <w:uiPriority w:val="1"/>
    <w:qFormat/>
    <w:rPr>
      <w:rFonts w:asciiTheme="minorHAnsi" w:eastAsiaTheme="minorEastAsia" w:hAnsiTheme="minorHAnsi" w:cstheme="minorBidi"/>
      <w:sz w:val="22"/>
      <w:szCs w:val="22"/>
    </w:rPr>
  </w:style>
  <w:style w:type="character" w:customStyle="1" w:styleId="Char1">
    <w:name w:val="无间隔 Char"/>
    <w:basedOn w:val="a0"/>
    <w:link w:val="a8"/>
    <w:uiPriority w:val="1"/>
    <w:qFormat/>
    <w:rPr>
      <w:kern w:val="0"/>
      <w:sz w:val="22"/>
    </w:rPr>
  </w:style>
  <w:style w:type="paragraph" w:customStyle="1" w:styleId="CD">
    <w:name w:val="CD正文"/>
    <w:basedOn w:val="a"/>
    <w:qFormat/>
    <w:pPr>
      <w:spacing w:line="480" w:lineRule="exact"/>
      <w:ind w:firstLineChars="200" w:firstLine="200"/>
    </w:pPr>
    <w:rPr>
      <w:rFonts w:ascii="Times New Roman" w:eastAsia="仿宋_GB2312" w:hAnsi="Times New Roman"/>
      <w:sz w:val="28"/>
      <w:szCs w:val="28"/>
    </w:rPr>
  </w:style>
  <w:style w:type="paragraph" w:styleId="a9">
    <w:name w:val="Balloon Text"/>
    <w:basedOn w:val="a"/>
    <w:link w:val="Char2"/>
    <w:uiPriority w:val="99"/>
    <w:semiHidden/>
    <w:unhideWhenUsed/>
    <w:rsid w:val="00143B11"/>
    <w:rPr>
      <w:sz w:val="18"/>
      <w:szCs w:val="18"/>
    </w:rPr>
  </w:style>
  <w:style w:type="character" w:customStyle="1" w:styleId="Char2">
    <w:name w:val="批注框文本 Char"/>
    <w:basedOn w:val="a0"/>
    <w:link w:val="a9"/>
    <w:uiPriority w:val="99"/>
    <w:semiHidden/>
    <w:rsid w:val="00143B11"/>
    <w:rPr>
      <w:rFonts w:asciiTheme="minorHAnsi" w:eastAsia="微软雅黑"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2018-09-20T00:00:00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C1696904-E991-4569-A225-67B64D369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67</Pages>
  <Words>4958</Words>
  <Characters>28265</Characters>
  <Application>Microsoft Office Word</Application>
  <DocSecurity>0</DocSecurity>
  <Lines>235</Lines>
  <Paragraphs>66</Paragraphs>
  <ScaleCrop>false</ScaleCrop>
  <Company>[北京博奥网络教育科技股份有限公司版权所有]</Company>
  <LinksUpToDate>false</LinksUpToDate>
  <CharactersWithSpaces>33157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【需求确认书】</dc:title>
  <dc:subject>[江西省职业技能鉴定服务管理平台-需求确认书]</dc:subject>
  <dc:creator>danger wq</dc:creator>
  <cp:lastModifiedBy>danger wq</cp:lastModifiedBy>
  <cp:revision>81</cp:revision>
  <dcterms:created xsi:type="dcterms:W3CDTF">2018-09-20T07:32:00Z</dcterms:created>
  <dcterms:modified xsi:type="dcterms:W3CDTF">2018-10-23T09:41:00Z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